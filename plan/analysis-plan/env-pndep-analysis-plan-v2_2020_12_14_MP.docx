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35873" w14:textId="1A6EE941" w:rsidR="00456C0A" w:rsidRPr="00ED5860" w:rsidRDefault="004203CC">
      <w:pPr>
        <w:pStyle w:val="Title"/>
        <w:rPr>
          <w:rFonts w:ascii="Times New Roman" w:hAnsi="Times New Roman" w:cs="Times New Roman"/>
        </w:rPr>
      </w:pPr>
      <w:r w:rsidRPr="004203CC">
        <w:rPr>
          <w:rFonts w:ascii="Times New Roman" w:hAnsi="Times New Roman" w:cs="Times New Roman"/>
        </w:rPr>
        <w:t xml:space="preserve">Maternal exposure to urban environmental stressors and depression in the postnatal period </w:t>
      </w:r>
      <w:r w:rsidR="00B8611C">
        <w:rPr>
          <w:rFonts w:ascii="Times New Roman" w:hAnsi="Times New Roman" w:cs="Times New Roman"/>
        </w:rPr>
        <w:t xml:space="preserve">(version </w:t>
      </w:r>
      <w:r>
        <w:rPr>
          <w:rFonts w:ascii="Times New Roman" w:hAnsi="Times New Roman" w:cs="Times New Roman"/>
        </w:rPr>
        <w:t>1</w:t>
      </w:r>
      <w:r w:rsidR="00B8611C">
        <w:rPr>
          <w:rFonts w:ascii="Times New Roman" w:hAnsi="Times New Roman" w:cs="Times New Roman"/>
        </w:rPr>
        <w:t>)</w:t>
      </w:r>
    </w:p>
    <w:p w14:paraId="43AB2AA5" w14:textId="6077B335" w:rsidR="00B8611C" w:rsidRPr="00F7209F" w:rsidRDefault="00AB711D" w:rsidP="00B8611C">
      <w:pPr>
        <w:pStyle w:val="BodyText"/>
        <w:rPr>
          <w:sz w:val="28"/>
          <w:szCs w:val="28"/>
          <w:lang w:val="da-DK"/>
        </w:rPr>
      </w:pPr>
      <w:r w:rsidRPr="00F7209F">
        <w:rPr>
          <w:sz w:val="28"/>
          <w:szCs w:val="28"/>
          <w:lang w:val="da-DK"/>
        </w:rPr>
        <w:t>Tim Cadman</w:t>
      </w:r>
      <w:r w:rsidR="00ED5860" w:rsidRPr="00F7209F">
        <w:rPr>
          <w:sz w:val="28"/>
          <w:szCs w:val="28"/>
          <w:lang w:val="da-DK"/>
        </w:rPr>
        <w:t>,</w:t>
      </w:r>
      <w:r w:rsidR="004203CC" w:rsidRPr="00F7209F">
        <w:rPr>
          <w:sz w:val="28"/>
          <w:szCs w:val="28"/>
          <w:lang w:val="da-DK"/>
        </w:rPr>
        <w:t xml:space="preserve"> Katrine Strandberg-Larsen, Anne-Marie Nybo Andersen, Deborah A Lawlor, </w:t>
      </w:r>
      <w:r w:rsidR="00FD1A45" w:rsidRPr="00F7209F">
        <w:rPr>
          <w:sz w:val="28"/>
          <w:szCs w:val="28"/>
          <w:lang w:val="da-DK"/>
        </w:rPr>
        <w:t>Martine Vrijheid, Marie Pedersen</w:t>
      </w:r>
    </w:p>
    <w:p w14:paraId="4954F989" w14:textId="3FB7024F" w:rsidR="00456C0A" w:rsidRPr="00B8611C" w:rsidRDefault="00DD7CB6">
      <w:pPr>
        <w:pStyle w:val="Author"/>
        <w:rPr>
          <w:rFonts w:asciiTheme="majorHAnsi" w:hAnsiTheme="majorHAnsi" w:cstheme="majorHAnsi"/>
          <w:sz w:val="28"/>
          <w:szCs w:val="28"/>
        </w:rPr>
      </w:pPr>
      <w:r>
        <w:rPr>
          <w:rFonts w:asciiTheme="majorHAnsi" w:hAnsiTheme="majorHAnsi" w:cstheme="majorHAnsi"/>
          <w:sz w:val="28"/>
          <w:szCs w:val="28"/>
        </w:rPr>
        <w:t>12</w:t>
      </w:r>
      <w:r w:rsidR="00B8611C" w:rsidRPr="00B8611C">
        <w:rPr>
          <w:rFonts w:asciiTheme="majorHAnsi" w:hAnsiTheme="majorHAnsi" w:cstheme="majorHAnsi"/>
          <w:sz w:val="28"/>
          <w:szCs w:val="28"/>
          <w:vertAlign w:val="superscript"/>
        </w:rPr>
        <w:t>th</w:t>
      </w:r>
      <w:r w:rsidR="00B8611C">
        <w:rPr>
          <w:rFonts w:asciiTheme="majorHAnsi" w:hAnsiTheme="majorHAnsi" w:cstheme="majorHAnsi"/>
          <w:sz w:val="28"/>
          <w:szCs w:val="28"/>
        </w:rPr>
        <w:t xml:space="preserve"> </w:t>
      </w:r>
      <w:r w:rsidR="003246A5">
        <w:rPr>
          <w:rFonts w:asciiTheme="majorHAnsi" w:hAnsiTheme="majorHAnsi" w:cstheme="majorHAnsi"/>
          <w:sz w:val="28"/>
          <w:szCs w:val="28"/>
        </w:rPr>
        <w:t>November</w:t>
      </w:r>
      <w:r w:rsidR="003E3F10" w:rsidRPr="00B8611C">
        <w:rPr>
          <w:rFonts w:asciiTheme="majorHAnsi" w:hAnsiTheme="majorHAnsi" w:cstheme="majorHAnsi"/>
          <w:sz w:val="28"/>
          <w:szCs w:val="28"/>
        </w:rPr>
        <w:t xml:space="preserve"> </w:t>
      </w:r>
      <w:r w:rsidR="00AB711D" w:rsidRPr="00B8611C">
        <w:rPr>
          <w:rFonts w:asciiTheme="majorHAnsi" w:hAnsiTheme="majorHAnsi" w:cstheme="majorHAnsi"/>
          <w:sz w:val="28"/>
          <w:szCs w:val="28"/>
        </w:rPr>
        <w:t>20</w:t>
      </w:r>
      <w:r w:rsidR="003E3F10" w:rsidRPr="00B8611C">
        <w:rPr>
          <w:rFonts w:asciiTheme="majorHAnsi" w:hAnsiTheme="majorHAnsi" w:cstheme="majorHAnsi"/>
          <w:sz w:val="28"/>
          <w:szCs w:val="28"/>
        </w:rPr>
        <w:t>20</w:t>
      </w:r>
    </w:p>
    <w:sdt>
      <w:sdtPr>
        <w:rPr>
          <w:rFonts w:ascii="Akzidenz Grotesk BE Light" w:hAnsi="Akzidenz Grotesk BE Light" w:cstheme="minorBidi"/>
          <w:b w:val="0"/>
          <w:bCs w:val="0"/>
          <w:sz w:val="26"/>
        </w:rPr>
        <w:id w:val="-2136866858"/>
        <w:docPartObj>
          <w:docPartGallery w:val="Table of Contents"/>
          <w:docPartUnique/>
        </w:docPartObj>
      </w:sdtPr>
      <w:sdtEndPr/>
      <w:sdtContent>
        <w:p w14:paraId="5BF5DABA" w14:textId="77777777" w:rsidR="00456C0A" w:rsidRDefault="00456C0A" w:rsidP="000C32B3">
          <w:pPr>
            <w:pStyle w:val="TOCHeading"/>
          </w:pPr>
        </w:p>
        <w:p w14:paraId="3BE26DF7" w14:textId="7943E2BC" w:rsidR="00ED5860" w:rsidRDefault="00ED5860">
          <w:pPr>
            <w:pStyle w:val="TOC1"/>
            <w:tabs>
              <w:tab w:val="left" w:pos="480"/>
            </w:tabs>
            <w:rPr>
              <w:rFonts w:asciiTheme="minorHAnsi" w:eastAsiaTheme="minorEastAsia" w:hAnsiTheme="minorHAnsi" w:cstheme="minorBidi"/>
              <w:bCs w:val="0"/>
              <w:noProof/>
              <w:sz w:val="22"/>
              <w:szCs w:val="22"/>
              <w:lang w:eastAsia="en-GB"/>
            </w:rPr>
          </w:pPr>
          <w:r>
            <w:rPr>
              <w:rFonts w:ascii="Akzidenz Grotesk BE Md" w:hAnsi="Akzidenz Grotesk BE Md" w:cstheme="majorBidi"/>
              <w:bCs w:val="0"/>
              <w:szCs w:val="32"/>
            </w:rPr>
            <w:fldChar w:fldCharType="begin"/>
          </w:r>
          <w:r>
            <w:rPr>
              <w:rFonts w:ascii="Akzidenz Grotesk BE Md" w:hAnsi="Akzidenz Grotesk BE Md" w:cstheme="majorBidi"/>
              <w:bCs w:val="0"/>
              <w:szCs w:val="32"/>
            </w:rPr>
            <w:instrText xml:space="preserve"> TOC \o "1-1" \h \z \u </w:instrText>
          </w:r>
          <w:r>
            <w:rPr>
              <w:rFonts w:ascii="Akzidenz Grotesk BE Md" w:hAnsi="Akzidenz Grotesk BE Md" w:cstheme="majorBidi"/>
              <w:bCs w:val="0"/>
              <w:szCs w:val="32"/>
            </w:rPr>
            <w:fldChar w:fldCharType="separate"/>
          </w:r>
          <w:hyperlink w:anchor="_Toc39566275" w:history="1">
            <w:r w:rsidRPr="00EA11D7">
              <w:rPr>
                <w:rStyle w:val="Hyperlink"/>
                <w:noProof/>
              </w:rPr>
              <w:t>1.</w:t>
            </w:r>
            <w:r>
              <w:rPr>
                <w:rFonts w:asciiTheme="minorHAnsi" w:eastAsiaTheme="minorEastAsia" w:hAnsiTheme="minorHAnsi" w:cstheme="minorBidi"/>
                <w:bCs w:val="0"/>
                <w:noProof/>
                <w:sz w:val="22"/>
                <w:szCs w:val="22"/>
                <w:lang w:eastAsia="en-GB"/>
              </w:rPr>
              <w:tab/>
            </w:r>
            <w:r w:rsidRPr="00EA11D7">
              <w:rPr>
                <w:rStyle w:val="Hyperlink"/>
                <w:noProof/>
              </w:rPr>
              <w:t>Background and aims</w:t>
            </w:r>
            <w:r>
              <w:rPr>
                <w:noProof/>
                <w:webHidden/>
              </w:rPr>
              <w:tab/>
            </w:r>
            <w:r>
              <w:rPr>
                <w:noProof/>
                <w:webHidden/>
              </w:rPr>
              <w:fldChar w:fldCharType="begin"/>
            </w:r>
            <w:r>
              <w:rPr>
                <w:noProof/>
                <w:webHidden/>
              </w:rPr>
              <w:instrText xml:space="preserve"> PAGEREF _Toc39566275 \h </w:instrText>
            </w:r>
            <w:r>
              <w:rPr>
                <w:noProof/>
                <w:webHidden/>
              </w:rPr>
            </w:r>
            <w:r>
              <w:rPr>
                <w:noProof/>
                <w:webHidden/>
              </w:rPr>
              <w:fldChar w:fldCharType="separate"/>
            </w:r>
            <w:r>
              <w:rPr>
                <w:noProof/>
                <w:webHidden/>
              </w:rPr>
              <w:t>2</w:t>
            </w:r>
            <w:r>
              <w:rPr>
                <w:noProof/>
                <w:webHidden/>
              </w:rPr>
              <w:fldChar w:fldCharType="end"/>
            </w:r>
          </w:hyperlink>
        </w:p>
        <w:p w14:paraId="78A16B07" w14:textId="05E9D648" w:rsidR="00ED5860" w:rsidRDefault="00774CDF">
          <w:pPr>
            <w:pStyle w:val="TOC1"/>
            <w:tabs>
              <w:tab w:val="left" w:pos="480"/>
            </w:tabs>
            <w:rPr>
              <w:rFonts w:asciiTheme="minorHAnsi" w:eastAsiaTheme="minorEastAsia" w:hAnsiTheme="minorHAnsi" w:cstheme="minorBidi"/>
              <w:bCs w:val="0"/>
              <w:noProof/>
              <w:sz w:val="22"/>
              <w:szCs w:val="22"/>
              <w:lang w:eastAsia="en-GB"/>
            </w:rPr>
          </w:pPr>
          <w:hyperlink w:anchor="_Toc39566276" w:history="1">
            <w:r w:rsidR="00ED5860" w:rsidRPr="00EA11D7">
              <w:rPr>
                <w:rStyle w:val="Hyperlink"/>
                <w:noProof/>
              </w:rPr>
              <w:t>2.</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Exposures</w:t>
            </w:r>
            <w:r w:rsidR="00ED5860">
              <w:rPr>
                <w:noProof/>
                <w:webHidden/>
              </w:rPr>
              <w:tab/>
            </w:r>
            <w:r w:rsidR="00ED5860">
              <w:rPr>
                <w:noProof/>
                <w:webHidden/>
              </w:rPr>
              <w:fldChar w:fldCharType="begin"/>
            </w:r>
            <w:r w:rsidR="00ED5860">
              <w:rPr>
                <w:noProof/>
                <w:webHidden/>
              </w:rPr>
              <w:instrText xml:space="preserve"> PAGEREF _Toc39566276 \h </w:instrText>
            </w:r>
            <w:r w:rsidR="00ED5860">
              <w:rPr>
                <w:noProof/>
                <w:webHidden/>
              </w:rPr>
            </w:r>
            <w:r w:rsidR="00ED5860">
              <w:rPr>
                <w:noProof/>
                <w:webHidden/>
              </w:rPr>
              <w:fldChar w:fldCharType="separate"/>
            </w:r>
            <w:r w:rsidR="00ED5860">
              <w:rPr>
                <w:noProof/>
                <w:webHidden/>
              </w:rPr>
              <w:t>3</w:t>
            </w:r>
            <w:r w:rsidR="00ED5860">
              <w:rPr>
                <w:noProof/>
                <w:webHidden/>
              </w:rPr>
              <w:fldChar w:fldCharType="end"/>
            </w:r>
          </w:hyperlink>
        </w:p>
        <w:p w14:paraId="6393E4A0" w14:textId="459E7FA7" w:rsidR="00ED5860" w:rsidRDefault="00774CDF">
          <w:pPr>
            <w:pStyle w:val="TOC1"/>
            <w:tabs>
              <w:tab w:val="left" w:pos="480"/>
            </w:tabs>
            <w:rPr>
              <w:rFonts w:asciiTheme="minorHAnsi" w:eastAsiaTheme="minorEastAsia" w:hAnsiTheme="minorHAnsi" w:cstheme="minorBidi"/>
              <w:bCs w:val="0"/>
              <w:noProof/>
              <w:sz w:val="22"/>
              <w:szCs w:val="22"/>
              <w:lang w:eastAsia="en-GB"/>
            </w:rPr>
          </w:pPr>
          <w:hyperlink w:anchor="_Toc39566277" w:history="1">
            <w:r w:rsidR="00ED5860" w:rsidRPr="00EA11D7">
              <w:rPr>
                <w:rStyle w:val="Hyperlink"/>
                <w:noProof/>
              </w:rPr>
              <w:t>3.</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Outcomes</w:t>
            </w:r>
            <w:r w:rsidR="00ED5860">
              <w:rPr>
                <w:noProof/>
                <w:webHidden/>
              </w:rPr>
              <w:tab/>
            </w:r>
            <w:r w:rsidR="00ED5860">
              <w:rPr>
                <w:noProof/>
                <w:webHidden/>
              </w:rPr>
              <w:fldChar w:fldCharType="begin"/>
            </w:r>
            <w:r w:rsidR="00ED5860">
              <w:rPr>
                <w:noProof/>
                <w:webHidden/>
              </w:rPr>
              <w:instrText xml:space="preserve"> PAGEREF _Toc39566277 \h </w:instrText>
            </w:r>
            <w:r w:rsidR="00ED5860">
              <w:rPr>
                <w:noProof/>
                <w:webHidden/>
              </w:rPr>
            </w:r>
            <w:r w:rsidR="00ED5860">
              <w:rPr>
                <w:noProof/>
                <w:webHidden/>
              </w:rPr>
              <w:fldChar w:fldCharType="separate"/>
            </w:r>
            <w:r w:rsidR="00ED5860">
              <w:rPr>
                <w:noProof/>
                <w:webHidden/>
              </w:rPr>
              <w:t>4</w:t>
            </w:r>
            <w:r w:rsidR="00ED5860">
              <w:rPr>
                <w:noProof/>
                <w:webHidden/>
              </w:rPr>
              <w:fldChar w:fldCharType="end"/>
            </w:r>
          </w:hyperlink>
        </w:p>
        <w:p w14:paraId="3BB6BC58" w14:textId="0DC79237" w:rsidR="00ED5860" w:rsidRDefault="00774CDF">
          <w:pPr>
            <w:pStyle w:val="TOC1"/>
            <w:tabs>
              <w:tab w:val="left" w:pos="480"/>
            </w:tabs>
            <w:rPr>
              <w:rFonts w:asciiTheme="minorHAnsi" w:eastAsiaTheme="minorEastAsia" w:hAnsiTheme="minorHAnsi" w:cstheme="minorBidi"/>
              <w:bCs w:val="0"/>
              <w:noProof/>
              <w:sz w:val="22"/>
              <w:szCs w:val="22"/>
              <w:lang w:eastAsia="en-GB"/>
            </w:rPr>
          </w:pPr>
          <w:hyperlink w:anchor="_Toc39566278" w:history="1">
            <w:r w:rsidR="00ED5860" w:rsidRPr="00EA11D7">
              <w:rPr>
                <w:rStyle w:val="Hyperlink"/>
                <w:noProof/>
              </w:rPr>
              <w:t>4.</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Covariates</w:t>
            </w:r>
            <w:r w:rsidR="00ED5860">
              <w:rPr>
                <w:noProof/>
                <w:webHidden/>
              </w:rPr>
              <w:tab/>
            </w:r>
            <w:r w:rsidR="00ED5860">
              <w:rPr>
                <w:noProof/>
                <w:webHidden/>
              </w:rPr>
              <w:fldChar w:fldCharType="begin"/>
            </w:r>
            <w:r w:rsidR="00ED5860">
              <w:rPr>
                <w:noProof/>
                <w:webHidden/>
              </w:rPr>
              <w:instrText xml:space="preserve"> PAGEREF _Toc39566278 \h </w:instrText>
            </w:r>
            <w:r w:rsidR="00ED5860">
              <w:rPr>
                <w:noProof/>
                <w:webHidden/>
              </w:rPr>
            </w:r>
            <w:r w:rsidR="00ED5860">
              <w:rPr>
                <w:noProof/>
                <w:webHidden/>
              </w:rPr>
              <w:fldChar w:fldCharType="separate"/>
            </w:r>
            <w:r w:rsidR="00ED5860">
              <w:rPr>
                <w:noProof/>
                <w:webHidden/>
              </w:rPr>
              <w:t>6</w:t>
            </w:r>
            <w:r w:rsidR="00ED5860">
              <w:rPr>
                <w:noProof/>
                <w:webHidden/>
              </w:rPr>
              <w:fldChar w:fldCharType="end"/>
            </w:r>
          </w:hyperlink>
        </w:p>
        <w:p w14:paraId="6C645D39" w14:textId="0E3F2F14" w:rsidR="00ED5860" w:rsidRDefault="00774CDF">
          <w:pPr>
            <w:pStyle w:val="TOC1"/>
            <w:tabs>
              <w:tab w:val="left" w:pos="480"/>
            </w:tabs>
            <w:rPr>
              <w:rFonts w:asciiTheme="minorHAnsi" w:eastAsiaTheme="minorEastAsia" w:hAnsiTheme="minorHAnsi" w:cstheme="minorBidi"/>
              <w:bCs w:val="0"/>
              <w:noProof/>
              <w:sz w:val="22"/>
              <w:szCs w:val="22"/>
              <w:lang w:eastAsia="en-GB"/>
            </w:rPr>
          </w:pPr>
          <w:hyperlink w:anchor="_Toc39566279" w:history="1">
            <w:r w:rsidR="00ED5860" w:rsidRPr="00EA11D7">
              <w:rPr>
                <w:rStyle w:val="Hyperlink"/>
                <w:noProof/>
              </w:rPr>
              <w:t>5.</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Statistical analysis</w:t>
            </w:r>
            <w:r w:rsidR="00ED5860">
              <w:rPr>
                <w:noProof/>
                <w:webHidden/>
              </w:rPr>
              <w:tab/>
            </w:r>
            <w:r w:rsidR="00ED5860">
              <w:rPr>
                <w:noProof/>
                <w:webHidden/>
              </w:rPr>
              <w:fldChar w:fldCharType="begin"/>
            </w:r>
            <w:r w:rsidR="00ED5860">
              <w:rPr>
                <w:noProof/>
                <w:webHidden/>
              </w:rPr>
              <w:instrText xml:space="preserve"> PAGEREF _Toc39566279 \h </w:instrText>
            </w:r>
            <w:r w:rsidR="00ED5860">
              <w:rPr>
                <w:noProof/>
                <w:webHidden/>
              </w:rPr>
            </w:r>
            <w:r w:rsidR="00ED5860">
              <w:rPr>
                <w:noProof/>
                <w:webHidden/>
              </w:rPr>
              <w:fldChar w:fldCharType="separate"/>
            </w:r>
            <w:r w:rsidR="00ED5860">
              <w:rPr>
                <w:noProof/>
                <w:webHidden/>
              </w:rPr>
              <w:t>6</w:t>
            </w:r>
            <w:r w:rsidR="00ED5860">
              <w:rPr>
                <w:noProof/>
                <w:webHidden/>
              </w:rPr>
              <w:fldChar w:fldCharType="end"/>
            </w:r>
          </w:hyperlink>
        </w:p>
        <w:p w14:paraId="61594B11" w14:textId="30171D1E" w:rsidR="00ED5860" w:rsidRDefault="00774CDF">
          <w:pPr>
            <w:pStyle w:val="TOC1"/>
            <w:tabs>
              <w:tab w:val="left" w:pos="480"/>
            </w:tabs>
            <w:rPr>
              <w:rFonts w:asciiTheme="minorHAnsi" w:eastAsiaTheme="minorEastAsia" w:hAnsiTheme="minorHAnsi" w:cstheme="minorBidi"/>
              <w:bCs w:val="0"/>
              <w:noProof/>
              <w:sz w:val="22"/>
              <w:szCs w:val="22"/>
              <w:lang w:eastAsia="en-GB"/>
            </w:rPr>
          </w:pPr>
          <w:hyperlink w:anchor="_Toc39566280" w:history="1">
            <w:r w:rsidR="00ED5860" w:rsidRPr="00EA11D7">
              <w:rPr>
                <w:rStyle w:val="Hyperlink"/>
                <w:noProof/>
              </w:rPr>
              <w:t>6.</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Data access</w:t>
            </w:r>
            <w:r w:rsidR="00ED5860">
              <w:rPr>
                <w:noProof/>
                <w:webHidden/>
              </w:rPr>
              <w:tab/>
            </w:r>
            <w:r w:rsidR="00ED5860">
              <w:rPr>
                <w:noProof/>
                <w:webHidden/>
              </w:rPr>
              <w:fldChar w:fldCharType="begin"/>
            </w:r>
            <w:r w:rsidR="00ED5860">
              <w:rPr>
                <w:noProof/>
                <w:webHidden/>
              </w:rPr>
              <w:instrText xml:space="preserve"> PAGEREF _Toc39566280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39A1B2A7" w14:textId="20383DBC" w:rsidR="00ED5860" w:rsidRDefault="00774CDF">
          <w:pPr>
            <w:pStyle w:val="TOC1"/>
            <w:tabs>
              <w:tab w:val="left" w:pos="480"/>
            </w:tabs>
            <w:rPr>
              <w:rFonts w:asciiTheme="minorHAnsi" w:eastAsiaTheme="minorEastAsia" w:hAnsiTheme="minorHAnsi" w:cstheme="minorBidi"/>
              <w:bCs w:val="0"/>
              <w:noProof/>
              <w:sz w:val="22"/>
              <w:szCs w:val="22"/>
              <w:lang w:eastAsia="en-GB"/>
            </w:rPr>
          </w:pPr>
          <w:hyperlink w:anchor="_Toc39566281" w:history="1">
            <w:r w:rsidR="00ED5860" w:rsidRPr="00EA11D7">
              <w:rPr>
                <w:rStyle w:val="Hyperlink"/>
                <w:noProof/>
              </w:rPr>
              <w:t>7.</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Authorship</w:t>
            </w:r>
            <w:r w:rsidR="00ED5860">
              <w:rPr>
                <w:noProof/>
                <w:webHidden/>
              </w:rPr>
              <w:tab/>
            </w:r>
            <w:r w:rsidR="00ED5860">
              <w:rPr>
                <w:noProof/>
                <w:webHidden/>
              </w:rPr>
              <w:fldChar w:fldCharType="begin"/>
            </w:r>
            <w:r w:rsidR="00ED5860">
              <w:rPr>
                <w:noProof/>
                <w:webHidden/>
              </w:rPr>
              <w:instrText xml:space="preserve"> PAGEREF _Toc39566281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0B4F8497" w14:textId="00621ADE" w:rsidR="00ED5860" w:rsidRDefault="00774CDF">
          <w:pPr>
            <w:pStyle w:val="TOC1"/>
            <w:tabs>
              <w:tab w:val="left" w:pos="480"/>
            </w:tabs>
            <w:rPr>
              <w:rFonts w:asciiTheme="minorHAnsi" w:eastAsiaTheme="minorEastAsia" w:hAnsiTheme="minorHAnsi" w:cstheme="minorBidi"/>
              <w:bCs w:val="0"/>
              <w:noProof/>
              <w:sz w:val="22"/>
              <w:szCs w:val="22"/>
              <w:lang w:eastAsia="en-GB"/>
            </w:rPr>
          </w:pPr>
          <w:hyperlink w:anchor="_Toc39566282" w:history="1">
            <w:r w:rsidR="00ED5860" w:rsidRPr="00EA11D7">
              <w:rPr>
                <w:rStyle w:val="Hyperlink"/>
                <w:noProof/>
              </w:rPr>
              <w:t>8.</w:t>
            </w:r>
            <w:r w:rsidR="00ED5860">
              <w:rPr>
                <w:rFonts w:asciiTheme="minorHAnsi" w:eastAsiaTheme="minorEastAsia" w:hAnsiTheme="minorHAnsi" w:cstheme="minorBidi"/>
                <w:bCs w:val="0"/>
                <w:noProof/>
                <w:sz w:val="22"/>
                <w:szCs w:val="22"/>
                <w:lang w:eastAsia="en-GB"/>
              </w:rPr>
              <w:tab/>
            </w:r>
            <w:r w:rsidR="00ED5860" w:rsidRPr="00EA11D7">
              <w:rPr>
                <w:rStyle w:val="Hyperlink"/>
                <w:noProof/>
              </w:rPr>
              <w:t>References</w:t>
            </w:r>
            <w:r w:rsidR="00ED5860">
              <w:rPr>
                <w:noProof/>
                <w:webHidden/>
              </w:rPr>
              <w:tab/>
            </w:r>
            <w:r w:rsidR="00ED5860">
              <w:rPr>
                <w:noProof/>
                <w:webHidden/>
              </w:rPr>
              <w:fldChar w:fldCharType="begin"/>
            </w:r>
            <w:r w:rsidR="00ED5860">
              <w:rPr>
                <w:noProof/>
                <w:webHidden/>
              </w:rPr>
              <w:instrText xml:space="preserve"> PAGEREF _Toc39566282 \h </w:instrText>
            </w:r>
            <w:r w:rsidR="00ED5860">
              <w:rPr>
                <w:noProof/>
                <w:webHidden/>
              </w:rPr>
            </w:r>
            <w:r w:rsidR="00ED5860">
              <w:rPr>
                <w:noProof/>
                <w:webHidden/>
              </w:rPr>
              <w:fldChar w:fldCharType="separate"/>
            </w:r>
            <w:r w:rsidR="00ED5860">
              <w:rPr>
                <w:noProof/>
                <w:webHidden/>
              </w:rPr>
              <w:t>9</w:t>
            </w:r>
            <w:r w:rsidR="00ED5860">
              <w:rPr>
                <w:noProof/>
                <w:webHidden/>
              </w:rPr>
              <w:fldChar w:fldCharType="end"/>
            </w:r>
          </w:hyperlink>
        </w:p>
        <w:p w14:paraId="1710B31C" w14:textId="049E591E" w:rsidR="00456C0A" w:rsidRDefault="00ED5860">
          <w:r>
            <w:rPr>
              <w:rFonts w:ascii="Akzidenz Grotesk BE Md" w:eastAsiaTheme="majorEastAsia" w:hAnsi="Akzidenz Grotesk BE Md" w:cstheme="majorBidi"/>
              <w:bCs/>
              <w:sz w:val="24"/>
              <w:szCs w:val="32"/>
            </w:rPr>
            <w:fldChar w:fldCharType="end"/>
          </w:r>
        </w:p>
      </w:sdtContent>
    </w:sdt>
    <w:p w14:paraId="76B3EBF8" w14:textId="77777777" w:rsidR="00E85EC5" w:rsidRDefault="00E85EC5">
      <w:pPr>
        <w:rPr>
          <w:rFonts w:ascii="Arnhem" w:eastAsiaTheme="majorEastAsia" w:hAnsi="Arnhem" w:cstheme="majorBidi"/>
          <w:b/>
          <w:bCs/>
          <w:color w:val="00385A"/>
          <w:sz w:val="38"/>
          <w:szCs w:val="32"/>
          <w:highlight w:val="lightGray"/>
        </w:rPr>
      </w:pPr>
      <w:bookmarkStart w:id="0" w:name="background-and-aims"/>
      <w:r>
        <w:rPr>
          <w:highlight w:val="lightGray"/>
        </w:rPr>
        <w:br w:type="page"/>
      </w:r>
    </w:p>
    <w:p w14:paraId="6F708F23" w14:textId="407190FC" w:rsidR="00A56A42" w:rsidRDefault="00A56A42" w:rsidP="00AE7AFF">
      <w:pPr>
        <w:pStyle w:val="Heading1"/>
      </w:pPr>
      <w:bookmarkStart w:id="1" w:name="_Toc39566275"/>
      <w:bookmarkEnd w:id="0"/>
      <w:r w:rsidRPr="000C32B3">
        <w:lastRenderedPageBreak/>
        <w:t>Background and aims</w:t>
      </w:r>
      <w:bookmarkEnd w:id="1"/>
    </w:p>
    <w:p w14:paraId="3B0EE515" w14:textId="09903EEE" w:rsidR="00DD7479" w:rsidRPr="00BB1428" w:rsidRDefault="00DD7479" w:rsidP="00A86C0E">
      <w:pPr>
        <w:pStyle w:val="BodyText"/>
      </w:pPr>
      <w:r w:rsidRPr="00BB1428">
        <w:t>Maternal postnatal depression</w:t>
      </w:r>
      <w:r w:rsidR="00DD4EB9">
        <w:t xml:space="preserve"> (PND)</w:t>
      </w:r>
      <w:r w:rsidRPr="00BB1428">
        <w:t xml:space="preserve"> is characterised by symptoms of depressed mood, anxiety and anhedonia </w:t>
      </w:r>
      <w:r w:rsidRPr="00BB1428">
        <w:fldChar w:fldCharType="begin">
          <w:fldData xml:space="preserve">PEVuZE5vdGU+PENpdGU+PEF1dGhvcj5QdXRuYW08L0F1dGhvcj48WWVhcj4yMDE3PC9ZZWFyPjxS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</w:fldData>
        </w:fldChar>
      </w:r>
      <w:r w:rsidR="00C869ED">
        <w:instrText xml:space="preserve"> ADDIN EN.CITE </w:instrText>
      </w:r>
      <w:r w:rsidR="00C869ED">
        <w:fldChar w:fldCharType="begin">
          <w:fldData xml:space="preserve">PEVuZE5vdGU+PENpdGU+PEF1dGhvcj5QdXRuYW08L0F1dGhvcj48WWVhcj4yMDE3PC9ZZWFyPjxS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</w:fldData>
        </w:fldChar>
      </w:r>
      <w:r w:rsidR="00C869ED">
        <w:instrText xml:space="preserve"> ADDIN EN.CITE.DATA </w:instrText>
      </w:r>
      <w:r w:rsidR="00C869ED">
        <w:fldChar w:fldCharType="end"/>
      </w:r>
      <w:r w:rsidRPr="00BB1428">
        <w:fldChar w:fldCharType="end"/>
      </w:r>
      <w:r w:rsidRPr="00BB1428">
        <w:t>in the year following birth and is estimated to affect 6 – 38% of women in high income countries.</w:t>
      </w:r>
      <w:r w:rsidRPr="00BB1428">
        <w:fldChar w:fldCharType="begin">
          <w:fldData xml:space="preserve">PEVuZE5vdGU+PENpdGU+PEF1dGhvcj5QdXRuYW08L0F1dGhvcj48WWVhcj4yMDE3PC9ZZWFyPjxS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</w:fldData>
        </w:fldChar>
      </w:r>
      <w:r w:rsidR="00C869ED">
        <w:instrText xml:space="preserve"> ADDIN EN.CITE </w:instrText>
      </w:r>
      <w:r w:rsidR="00C869ED">
        <w:fldChar w:fldCharType="begin">
          <w:fldData xml:space="preserve">PEVuZE5vdGU+PENpdGU+PEF1dGhvcj5QdXRuYW08L0F1dGhvcj48WWVhcj4yMDE3PC9ZZWFyPjxS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</w:fldData>
        </w:fldChar>
      </w:r>
      <w:r w:rsidR="00C869ED">
        <w:instrText xml:space="preserve"> ADDIN EN.CITE.DATA </w:instrText>
      </w:r>
      <w:r w:rsidR="00C869ED">
        <w:fldChar w:fldCharType="end"/>
      </w:r>
      <w:r w:rsidRPr="00BB1428">
        <w:fldChar w:fldCharType="separate"/>
      </w:r>
      <w:r w:rsidR="00C869ED">
        <w:rPr>
          <w:noProof/>
        </w:rPr>
        <w:t>[1, 2]</w:t>
      </w:r>
      <w:r w:rsidRPr="00BB1428">
        <w:fldChar w:fldCharType="end"/>
      </w:r>
      <w:r w:rsidRPr="00BB1428">
        <w:t xml:space="preserve"> Not only is it by nature distressing, </w:t>
      </w:r>
      <w:r w:rsidR="00DD4EB9">
        <w:t>PND</w:t>
      </w:r>
      <w:r w:rsidRPr="00BB1428">
        <w:t xml:space="preserve"> may interfere with the mother’s ability to care for the baby and handle other daily tasks</w:t>
      </w:r>
      <w:r>
        <w:t>,</w:t>
      </w:r>
      <w:r w:rsidRPr="00BB1428">
        <w:t xml:space="preserve"> and is a risk factor for </w:t>
      </w:r>
      <w:r>
        <w:t xml:space="preserve">later </w:t>
      </w:r>
      <w:r w:rsidRPr="00BB1428">
        <w:t>child mental health problems.</w:t>
      </w:r>
      <w:r w:rsidRPr="00BB1428">
        <w:fldChar w:fldCharType="begin"/>
      </w:r>
      <w:r w:rsidR="00C869ED">
        <w:instrText xml:space="preserve"> ADDIN EN.CITE &lt;EndNote&gt;&lt;Cite&gt;&lt;Author&gt;Stein&lt;/Author&gt;&lt;Year&gt;2014&lt;/Year&gt;&lt;RecNum&gt;1&lt;/RecNum&gt;&lt;DisplayText&gt;[3]&lt;/DisplayText&gt;&lt;record&gt;&lt;rec-number&gt;1&lt;/rec-number&gt;&lt;foreign-keys&gt;&lt;key app="EN" db-id="fpa5ez2fk2fp5ee2e9q5929dx0w9wrpxvape" timestamp="1551178062"&gt;1&lt;/key&gt;&lt;/foreign-keys&gt;&lt;ref-type name="Journal Article"&gt;17&lt;/ref-type&gt;&lt;contributors&gt;&lt;authors&gt;&lt;author&gt;Stein, Alan&lt;/author&gt;&lt;author&gt;Pearson, Rebecca M.&lt;/author&gt;&lt;author&gt;Goodman, Sherryl H.&lt;/author&gt;&lt;author&gt;Rapa, Elizabeth&lt;/author&gt;&lt;author&gt;Rahman, Atif&lt;/author&gt;&lt;author&gt;McCallum, Meaghan&lt;/author&gt;&lt;author&gt;Howard, Louise M.&lt;/author&gt;&lt;author&gt;Pariante, Carmine M.&lt;/author&gt;&lt;/authors&gt;&lt;/contributors&gt;&lt;titles&gt;&lt;title&gt;Effects of perinatal mental disorders on the fetus and child&lt;/title&gt;&lt;secondary-title&gt;The Lancet&lt;/secondary-title&gt;&lt;/titles&gt;&lt;periodical&gt;&lt;full-title&gt;The Lancet&lt;/full-title&gt;&lt;/periodical&gt;&lt;pages&gt;1800-1819&lt;/pages&gt;&lt;volume&gt;384&lt;/volume&gt;&lt;number&gt;9956&lt;/number&gt;&lt;dates&gt;&lt;year&gt;2014&lt;/year&gt;&lt;/dates&gt;&lt;publisher&gt;Elsevier&lt;/publisher&gt;&lt;isbn&gt;0140-6736&lt;/isbn&gt;&lt;urls&gt;&lt;related-urls&gt;&lt;url&gt;https://doi.org/10.1016/S0140-6736(14)61277-0&lt;/url&gt;&lt;/related-urls&gt;&lt;/urls&gt;&lt;electronic-resource-num&gt;10.1016/S0140-6736(14)61277-0&lt;/electronic-resource-num&gt;&lt;access-date&gt;2018/10/09&lt;/access-date&gt;&lt;/record&gt;&lt;/Cite&gt;&lt;/EndNote&gt;</w:instrText>
      </w:r>
      <w:r w:rsidRPr="00BB1428">
        <w:fldChar w:fldCharType="separate"/>
      </w:r>
      <w:r w:rsidR="00C869ED">
        <w:rPr>
          <w:noProof/>
        </w:rPr>
        <w:t>[3]</w:t>
      </w:r>
      <w:r w:rsidRPr="00BB1428">
        <w:fldChar w:fldCharType="end"/>
      </w:r>
      <w:r w:rsidRPr="00BB1428">
        <w:t xml:space="preserve"> It is vital therefore to identify potentially modifiable risk factors to inform policy and interventions.</w:t>
      </w:r>
    </w:p>
    <w:p w14:paraId="2050BBAA" w14:textId="6B01A970" w:rsidR="00A24BCA" w:rsidRDefault="00DD7479" w:rsidP="00A86C0E">
      <w:pPr>
        <w:pStyle w:val="BodyText"/>
        <w:rPr>
          <w:lang w:eastAsia="zh-TW"/>
        </w:rPr>
      </w:pPr>
      <w:r w:rsidRPr="00BB1428">
        <w:t xml:space="preserve">With an ever-increasing proportion of </w:t>
      </w:r>
      <w:r w:rsidR="00FF7999">
        <w:t xml:space="preserve">the </w:t>
      </w:r>
      <w:r w:rsidR="00BF3B82">
        <w:t xml:space="preserve">world population </w:t>
      </w:r>
      <w:r w:rsidRPr="00BB1428">
        <w:t xml:space="preserve">living in cities, increasing attention is turning to the role of urban environmental stressors such as ambient air pollution, road traffic noise and lack of access to natural spaces </w:t>
      </w:r>
      <w:r>
        <w:t>i</w:t>
      </w:r>
      <w:r w:rsidRPr="00BB1428">
        <w:t xml:space="preserve">n mental health. </w:t>
      </w:r>
      <w:r w:rsidRPr="00BB1428">
        <w:fldChar w:fldCharType="begin">
          <w:fldData xml:space="preserve">PEVuZE5vdGU+PENpdGU+PEF1dGhvcj5Ueml2aWFuPC9BdXRob3I+PFllYXI+MjAxNTwvWWVhcj48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</w:fldData>
        </w:fldChar>
      </w:r>
      <w:r w:rsidR="00C869ED">
        <w:instrText xml:space="preserve"> ADDIN EN.CITE </w:instrText>
      </w:r>
      <w:r w:rsidR="00C869ED">
        <w:fldChar w:fldCharType="begin">
          <w:fldData xml:space="preserve">PEVuZE5vdGU+PENpdGU+PEF1dGhvcj5Ueml2aWFuPC9BdXRob3I+PFllYXI+MjAxNTwvWWVhcj48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</w:fldData>
        </w:fldChar>
      </w:r>
      <w:r w:rsidR="00C869ED">
        <w:instrText xml:space="preserve"> ADDIN EN.CITE.DATA </w:instrText>
      </w:r>
      <w:r w:rsidR="00C869ED">
        <w:fldChar w:fldCharType="end"/>
      </w:r>
      <w:r w:rsidRPr="00BB1428">
        <w:fldChar w:fldCharType="separate"/>
      </w:r>
      <w:r w:rsidR="00C869ED">
        <w:rPr>
          <w:noProof/>
        </w:rPr>
        <w:t>[4-8]</w:t>
      </w:r>
      <w:r w:rsidRPr="00BB1428">
        <w:fldChar w:fldCharType="end"/>
      </w:r>
      <w:r w:rsidRPr="00BB1428">
        <w:t xml:space="preserve"> These stressors could impact maternal mental health through </w:t>
      </w:r>
      <w:r w:rsidR="00766305">
        <w:t xml:space="preserve">different </w:t>
      </w:r>
      <w:r w:rsidRPr="00BB1428">
        <w:t xml:space="preserve">biological </w:t>
      </w:r>
      <w:r w:rsidR="00766305">
        <w:t>mechanis</w:t>
      </w:r>
      <w:r w:rsidR="00766305" w:rsidRPr="00BB1428">
        <w:t xml:space="preserve">m </w:t>
      </w:r>
      <w:r w:rsidR="00766305">
        <w:t xml:space="preserve">related to </w:t>
      </w:r>
      <w:r w:rsidRPr="00BB1428">
        <w:t>e.g. neurotoxic effects of air pollut</w:t>
      </w:r>
      <w:r w:rsidR="00766305">
        <w:t>ants</w:t>
      </w:r>
      <w:r w:rsidRPr="00BB1428">
        <w:t xml:space="preserve">, </w:t>
      </w:r>
      <w:r w:rsidRPr="00BB1428">
        <w:fldChar w:fldCharType="begin"/>
      </w:r>
      <w:r w:rsidR="00C869ED">
        <w:instrText xml:space="preserve"> ADDIN EN.CITE &lt;EndNote&gt;&lt;Cite&gt;&lt;Author&gt;Amitai&lt;/Author&gt;&lt;Year&gt;1998&lt;/Year&gt;&lt;RecNum&gt;1156&lt;/RecNum&gt;&lt;DisplayText&gt;[9]&lt;/DisplayText&gt;&lt;record&gt;&lt;rec-number&gt;1156&lt;/rec-number&gt;&lt;foreign-keys&gt;&lt;key app="EN" db-id="fpa5ez2fk2fp5ee2e9q5929dx0w9wrpxvape" timestamp="1592232116"&gt;1156&lt;/key&gt;&lt;/foreign-keys&gt;&lt;ref-type name="Journal Article"&gt;17&lt;/ref-type&gt;&lt;contributors&gt;&lt;authors&gt;&lt;author&gt;Amitai, Yona&lt;/author&gt;&lt;author&gt;Zlotogorski, Zoli&lt;/author&gt;&lt;author&gt;Golan-Katzav, Vered&lt;/author&gt;&lt;author&gt;Wexler, Anya&lt;/author&gt;&lt;author&gt;Gross, Ditza&lt;/author&gt;&lt;/authors&gt;&lt;/contributors&gt;&lt;titles&gt;&lt;title&gt;Neuropsychological Impairment From Acute Low-Level Exposure to Carbon Monoxide&lt;/title&gt;&lt;secondary-title&gt;Archives of Neurology&lt;/secondary-title&gt;&lt;/titles&gt;&lt;periodical&gt;&lt;full-title&gt;Archives of Neurology&lt;/full-title&gt;&lt;/periodical&gt;&lt;pages&gt;845-848&lt;/pages&gt;&lt;volume&gt;55&lt;/volume&gt;&lt;number&gt;6&lt;/number&gt;&lt;dates&gt;&lt;year&gt;1998&lt;/year&gt;&lt;/dates&gt;&lt;isbn&gt;0003-9942&lt;/isbn&gt;&lt;urls&gt;&lt;related-urls&gt;&lt;url&gt;https://doi.org/10.1001/archneur.55.6.845&lt;/url&gt;&lt;/related-urls&gt;&lt;/urls&gt;&lt;electronic-resource-num&gt;10.1001/archneur.55.6.845&lt;/electronic-resource-num&gt;&lt;access-date&gt;6/15/2020&lt;/access-date&gt;&lt;/record&gt;&lt;/Cite&gt;&lt;/EndNote&gt;</w:instrText>
      </w:r>
      <w:r w:rsidRPr="00BB1428">
        <w:fldChar w:fldCharType="separate"/>
      </w:r>
      <w:r w:rsidR="00C869ED">
        <w:rPr>
          <w:noProof/>
        </w:rPr>
        <w:t>[9]</w:t>
      </w:r>
      <w:r w:rsidRPr="00BB1428">
        <w:fldChar w:fldCharType="end"/>
      </w:r>
      <w:r w:rsidR="00766305">
        <w:t xml:space="preserve"> annoyance, poor and </w:t>
      </w:r>
      <w:r w:rsidRPr="00BB1428">
        <w:t>disrupted sleep due to noise</w:t>
      </w:r>
      <w:r>
        <w:t>, and</w:t>
      </w:r>
      <w:r w:rsidRPr="00BB1428">
        <w:t xml:space="preserve"> limited </w:t>
      </w:r>
      <w:r w:rsidR="00766305">
        <w:t xml:space="preserve">ability to </w:t>
      </w:r>
      <w:r w:rsidRPr="00BB1428">
        <w:t>natural spaces to relax, exercise and socialise.</w:t>
      </w:r>
      <w:r w:rsidRPr="00BB1428">
        <w:fldChar w:fldCharType="begin">
          <w:fldData xml:space="preserve">PEVuZE5vdGU+PENpdGU+PEF1dGhvcj5QaXJyZXJhPC9BdXRob3I+PFllYXI+MjAxMDwvWWVhcj48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</w:fldData>
        </w:fldChar>
      </w:r>
      <w:r w:rsidR="00C869ED">
        <w:instrText xml:space="preserve"> ADDIN EN.CITE </w:instrText>
      </w:r>
      <w:r w:rsidR="00C869ED">
        <w:fldChar w:fldCharType="begin">
          <w:fldData xml:space="preserve">PEVuZE5vdGU+PENpdGU+PEF1dGhvcj5QaXJyZXJhPC9BdXRob3I+PFllYXI+MjAxMDwvWWVhcj48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</w:fldData>
        </w:fldChar>
      </w:r>
      <w:r w:rsidR="00C869ED">
        <w:instrText xml:space="preserve"> ADDIN EN.CITE.DATA </w:instrText>
      </w:r>
      <w:r w:rsidR="00C869ED">
        <w:fldChar w:fldCharType="end"/>
      </w:r>
      <w:r w:rsidRPr="00BB1428">
        <w:fldChar w:fldCharType="separate"/>
      </w:r>
      <w:r w:rsidR="00C869ED">
        <w:rPr>
          <w:noProof/>
        </w:rPr>
        <w:t>[10, 11]</w:t>
      </w:r>
      <w:r w:rsidRPr="00BB1428">
        <w:fldChar w:fldCharType="end"/>
      </w:r>
      <w:r w:rsidRPr="00BB1428">
        <w:rPr>
          <w:lang w:eastAsia="zh-TW"/>
        </w:rPr>
        <w:t xml:space="preserve"> </w:t>
      </w:r>
    </w:p>
    <w:p w14:paraId="457719EB" w14:textId="5791B138" w:rsidR="00DD7479" w:rsidRPr="007A1CA5" w:rsidRDefault="00DD7479" w:rsidP="00A86C0E">
      <w:pPr>
        <w:pStyle w:val="BodyText"/>
      </w:pPr>
      <w:r w:rsidRPr="00BB1428">
        <w:rPr>
          <w:lang w:eastAsia="zh-TW"/>
        </w:rPr>
        <w:t xml:space="preserve">Whilst experimental studies provide evidence </w:t>
      </w:r>
      <w:r>
        <w:rPr>
          <w:lang w:eastAsia="zh-TW"/>
        </w:rPr>
        <w:t xml:space="preserve">in support </w:t>
      </w:r>
      <w:r w:rsidRPr="00BB1428">
        <w:rPr>
          <w:lang w:eastAsia="zh-TW"/>
        </w:rPr>
        <w:t>of the mechanisms</w:t>
      </w:r>
      <w:r>
        <w:rPr>
          <w:lang w:eastAsia="zh-TW"/>
        </w:rPr>
        <w:t xml:space="preserve"> through</w:t>
      </w:r>
      <w:r w:rsidRPr="00BB1428">
        <w:rPr>
          <w:lang w:eastAsia="zh-TW"/>
        </w:rPr>
        <w:t xml:space="preserve"> which </w:t>
      </w:r>
      <w:r>
        <w:rPr>
          <w:lang w:eastAsia="zh-TW"/>
        </w:rPr>
        <w:t>en</w:t>
      </w:r>
      <w:r w:rsidRPr="00BB1428">
        <w:rPr>
          <w:lang w:eastAsia="zh-TW"/>
        </w:rPr>
        <w:t xml:space="preserve">vironmental stressors could cause </w:t>
      </w:r>
      <w:r w:rsidR="00E83CF4">
        <w:rPr>
          <w:lang w:eastAsia="zh-TW"/>
        </w:rPr>
        <w:t>PND</w:t>
      </w:r>
      <w:r w:rsidRPr="00BB1428">
        <w:rPr>
          <w:lang w:eastAsia="zh-TW"/>
        </w:rPr>
        <w:t xml:space="preserve">, epidemiological evidence is very limited. One small study reported a positive association between exposure to </w:t>
      </w:r>
      <w:r w:rsidR="00D90A12">
        <w:rPr>
          <w:lang w:eastAsia="zh-TW"/>
        </w:rPr>
        <w:t>ambient airborn</w:t>
      </w:r>
      <w:r w:rsidR="00766305">
        <w:rPr>
          <w:lang w:eastAsia="zh-TW"/>
        </w:rPr>
        <w:t>e</w:t>
      </w:r>
      <w:r w:rsidR="00D90A12">
        <w:rPr>
          <w:lang w:eastAsia="zh-TW"/>
        </w:rPr>
        <w:t xml:space="preserve"> </w:t>
      </w:r>
      <w:r w:rsidRPr="00BB1428">
        <w:rPr>
          <w:lang w:eastAsia="zh-TW"/>
        </w:rPr>
        <w:t xml:space="preserve">particulate matter </w:t>
      </w:r>
      <w:r w:rsidR="00D90A12">
        <w:rPr>
          <w:lang w:eastAsia="zh-TW"/>
        </w:rPr>
        <w:t xml:space="preserve">(PM) </w:t>
      </w:r>
      <w:r w:rsidRPr="00BB1428">
        <w:rPr>
          <w:lang w:eastAsia="zh-TW"/>
        </w:rPr>
        <w:t>during pregnancy and postnatal d</w:t>
      </w:r>
      <w:r w:rsidRPr="00BB1428">
        <w:rPr>
          <w:lang w:eastAsia="ko-KR"/>
        </w:rPr>
        <w:t xml:space="preserve">epression at 6 months, </w:t>
      </w:r>
      <w:r w:rsidRPr="00BB1428">
        <w:fldChar w:fldCharType="begin"/>
      </w:r>
      <w:r w:rsidR="00C869ED">
        <w:instrText xml:space="preserve"> ADDIN EN.CITE &lt;EndNote&gt;&lt;Cite&gt;&lt;Author&gt;Niedzwiecki&lt;/Author&gt;&lt;Year&gt;2020&lt;/Year&gt;&lt;RecNum&gt;1204&lt;/RecNum&gt;&lt;DisplayText&gt;[12]&lt;/DisplayText&gt;&lt;record&gt;&lt;rec-number&gt;1204&lt;/rec-number&gt;&lt;foreign-keys&gt;&lt;key app="EN" db-id="fpa5ez2fk2fp5ee2e9q5929dx0w9wrpxvape" timestamp="1595923071"&gt;1204&lt;/key&gt;&lt;/foreign-keys&gt;&lt;ref-type name="Journal Article"&gt;17&lt;/ref-type&gt;&lt;contributors&gt;&lt;authors&gt;&lt;author&gt;Niedzwiecki, Megan M.&lt;/author&gt;&lt;author&gt;Rosa, Maria José&lt;/author&gt;&lt;author&gt;Solano-González, Maritsa&lt;/author&gt;&lt;author&gt;Kloog, Itai&lt;/author&gt;&lt;author&gt;Just, Allan C.&lt;/author&gt;&lt;author&gt;Martínez-Medina, Sandra&lt;/author&gt;&lt;author&gt;Schnaas, Lourdes&lt;/author&gt;&lt;author&gt;Tamayo-Ortiz, Marcela&lt;/author&gt;&lt;author&gt;Wright, Robert O.&lt;/author&gt;&lt;author&gt;Téllez-Rojo, Martha M.&lt;/author&gt;&lt;author&gt;Wright, Rosalind J.&lt;/author&gt;&lt;/authors&gt;&lt;/contributors&gt;&lt;titles&gt;&lt;title&gt;Particulate air pollution exposure during pregnancy and postpartum depression symptoms in women in Mexico City&lt;/title&gt;&lt;secondary-title&gt;Environment International&lt;/secondary-title&gt;&lt;/titles&gt;&lt;periodical&gt;&lt;full-title&gt;Environment International&lt;/full-title&gt;&lt;/periodical&gt;&lt;pages&gt;105325&lt;/pages&gt;&lt;volume&gt;134&lt;/volume&gt;&lt;dates&gt;&lt;year&gt;2020&lt;/year&gt;&lt;pub-dates&gt;&lt;date&gt;2020/01/01/&lt;/date&gt;&lt;/pub-dates&gt;&lt;/dates&gt;&lt;isbn&gt;0160-4120&lt;/isbn&gt;&lt;urls&gt;&lt;related-urls&gt;&lt;url&gt;http://www.sciencedirect.com/science/article/pii/S0160412019323463&lt;/url&gt;&lt;/related-urls&gt;&lt;/urls&gt;&lt;electronic-resource-num&gt;https://doi.org/10.1016/j.envint.2019.105325&lt;/electronic-resource-num&gt;&lt;/record&gt;&lt;/Cite&gt;&lt;/EndNote&gt;</w:instrText>
      </w:r>
      <w:r w:rsidRPr="00BB1428">
        <w:fldChar w:fldCharType="separate"/>
      </w:r>
      <w:r w:rsidR="00C869ED">
        <w:rPr>
          <w:noProof/>
        </w:rPr>
        <w:t>[12]</w:t>
      </w:r>
      <w:r w:rsidRPr="00BB1428">
        <w:fldChar w:fldCharType="end"/>
      </w:r>
      <w:r w:rsidRPr="00BB1428">
        <w:t xml:space="preserve"> whilst a</w:t>
      </w:r>
      <w:r>
        <w:t>nother</w:t>
      </w:r>
      <w:r w:rsidRPr="00BB1428">
        <w:t xml:space="preserve"> reported associations close to null. </w:t>
      </w:r>
      <w:r w:rsidRPr="00BB1428">
        <w:fldChar w:fldCharType="begin">
          <w:fldData xml:space="preserve">PEVuZE5vdGU+PENpdGU+PEF1dGhvcj5TaGVmZmllbGQ8L0F1dGhvcj48WWVhcj4yMDE4PC9ZZWFy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</w:fldData>
        </w:fldChar>
      </w:r>
      <w:r w:rsidR="00C869ED">
        <w:instrText xml:space="preserve"> ADDIN EN.CITE </w:instrText>
      </w:r>
      <w:r w:rsidR="00C869ED">
        <w:fldChar w:fldCharType="begin">
          <w:fldData xml:space="preserve">PEVuZE5vdGU+PENpdGU+PEF1dGhvcj5TaGVmZmllbGQ8L0F1dGhvcj48WWVhcj4yMDE4PC9ZZWFy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</w:fldData>
        </w:fldChar>
      </w:r>
      <w:r w:rsidR="00C869ED">
        <w:instrText xml:space="preserve"> ADDIN EN.CITE.DATA </w:instrText>
      </w:r>
      <w:r w:rsidR="00C869ED">
        <w:fldChar w:fldCharType="end"/>
      </w:r>
      <w:r w:rsidRPr="00BB1428">
        <w:fldChar w:fldCharType="separate"/>
      </w:r>
      <w:r w:rsidR="00C869ED">
        <w:rPr>
          <w:noProof/>
        </w:rPr>
        <w:t>[13]</w:t>
      </w:r>
      <w:r w:rsidRPr="00BB1428">
        <w:fldChar w:fldCharType="end"/>
      </w:r>
      <w:r w:rsidRPr="00BB1428">
        <w:t xml:space="preserve"> To our knowledge only one study has examined the association between residential noise and postnatal depression, finding an increased risk of hospitalisation. </w:t>
      </w:r>
      <w:r w:rsidRPr="00BB1428">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 </w:instrText>
      </w:r>
      <w:r w:rsidR="00C869ED">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EN.CITE.DATA </w:instrText>
      </w:r>
      <w:r w:rsidR="00C869ED">
        <w:fldChar w:fldCharType="end"/>
      </w:r>
      <w:r w:rsidRPr="00BB1428">
        <w:fldChar w:fldCharType="separate"/>
      </w:r>
      <w:r w:rsidR="00C869ED">
        <w:rPr>
          <w:noProof/>
        </w:rPr>
        <w:t>[14]</w:t>
      </w:r>
      <w:r w:rsidRPr="00BB1428">
        <w:fldChar w:fldCharType="end"/>
      </w:r>
      <w:r w:rsidRPr="00BB1428">
        <w:t xml:space="preserve"> </w:t>
      </w:r>
      <w:r w:rsidRPr="00BB1428">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 </w:instrText>
      </w:r>
      <w:r w:rsidR="00C869ED">
        <w:fldChar w:fldCharType="begin">
          <w:fldData xml:space="preserve">PEVuZE5vdGU+PENpdGU+PEF1dGhvcj5IZTwvQXV0aG9yPjxZZWFyPjIwMTk8L1llYXI+PFJlY051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</w:fldData>
        </w:fldChar>
      </w:r>
      <w:r w:rsidR="00C869ED">
        <w:instrText xml:space="preserve"> ADDIN EN.CITE.DATA </w:instrText>
      </w:r>
      <w:r w:rsidR="00C869ED">
        <w:fldChar w:fldCharType="end"/>
      </w:r>
      <w:r w:rsidRPr="00BB1428">
        <w:fldChar w:fldCharType="end"/>
      </w:r>
      <w:r w:rsidR="00ED142A">
        <w:rPr>
          <w:rFonts w:eastAsia="Times New Roman"/>
          <w:shd w:val="clear" w:color="auto" w:fill="FFFFFF"/>
          <w:lang w:eastAsia="zh-CN"/>
        </w:rPr>
        <w:t>E</w:t>
      </w:r>
      <w:r w:rsidRPr="00BB1428">
        <w:t xml:space="preserve">vidence for the association between exposure to natural spaces and depression </w:t>
      </w:r>
      <w:r w:rsidRPr="00BB1428">
        <w:rPr>
          <w:i/>
          <w:iCs/>
        </w:rPr>
        <w:t xml:space="preserve">during </w:t>
      </w:r>
      <w:r w:rsidRPr="007F52A9">
        <w:t xml:space="preserve">pregnancy </w:t>
      </w:r>
      <w:r w:rsidRPr="00BB1428">
        <w:t xml:space="preserve">is </w:t>
      </w:r>
      <w:r w:rsidR="00766305">
        <w:t>also sparse</w:t>
      </w:r>
      <w:r w:rsidR="00B92EC3">
        <w:t xml:space="preserve">. </w:t>
      </w:r>
      <w:r w:rsidR="00D330B4">
        <w:t>Using</w:t>
      </w:r>
      <w:r w:rsidR="005F13F9">
        <w:t xml:space="preserve"> data from</w:t>
      </w:r>
      <w:r w:rsidR="00D330B4">
        <w:t xml:space="preserve"> the Born in Bradford cohort,</w:t>
      </w:r>
      <w:r>
        <w:t xml:space="preserve"> </w:t>
      </w:r>
      <w:r w:rsidR="00CE6837">
        <w:t xml:space="preserve">McEachen </w:t>
      </w:r>
      <w:r>
        <w:t xml:space="preserve">et al. </w:t>
      </w:r>
      <w:r w:rsidR="00692AA0">
        <w:t>found</w:t>
      </w:r>
      <w:r w:rsidR="000917D5">
        <w:t xml:space="preserve"> an inverse association between access to green space </w:t>
      </w:r>
      <w:r w:rsidR="00335830">
        <w:t>and depression in pregnancy</w:t>
      </w:r>
      <w:r w:rsidR="00D330B4">
        <w:t>.</w:t>
      </w:r>
      <w:r w:rsidR="00CC549A">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C549A">
        <w:instrText xml:space="preserve"> ADDIN EN.CITE </w:instrText>
      </w:r>
      <w:r w:rsidR="00CC549A">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C549A">
        <w:instrText xml:space="preserve"> ADDIN EN.CITE.DATA </w:instrText>
      </w:r>
      <w:r w:rsidR="00CC549A">
        <w:fldChar w:fldCharType="end"/>
      </w:r>
      <w:r w:rsidR="00CC549A">
        <w:fldChar w:fldCharType="separate"/>
      </w:r>
      <w:r w:rsidR="00CC549A">
        <w:rPr>
          <w:noProof/>
        </w:rPr>
        <w:t>[15]</w:t>
      </w:r>
      <w:r w:rsidR="00CC549A">
        <w:fldChar w:fldCharType="end"/>
      </w:r>
      <w:r w:rsidR="00D330B4">
        <w:t xml:space="preserve"> By contrast, a study</w:t>
      </w:r>
      <w:r w:rsidR="005F13F9">
        <w:t>, a study in New Zealand</w:t>
      </w:r>
      <w:r w:rsidR="00D330B4">
        <w:t xml:space="preserve"> </w:t>
      </w:r>
      <w:r w:rsidR="00692AA0">
        <w:t>reported</w:t>
      </w:r>
      <w:r w:rsidR="00E43D2A">
        <w:t xml:space="preserve"> association between </w:t>
      </w:r>
      <w:r w:rsidR="0013071A">
        <w:t xml:space="preserve">the </w:t>
      </w:r>
      <w:r w:rsidR="00976650">
        <w:t xml:space="preserve">proportion of greenspace </w:t>
      </w:r>
      <w:r w:rsidR="00692AA0">
        <w:t xml:space="preserve">in the local area and PND </w:t>
      </w:r>
      <w:r w:rsidR="00221F15">
        <w:t>close to null.</w:t>
      </w:r>
      <w:r w:rsidR="00335830">
        <w:t xml:space="preserve"> </w:t>
      </w:r>
      <w:r w:rsidR="00221F15">
        <w:t>McEachen</w:t>
      </w:r>
      <w:r w:rsidR="00766305">
        <w:t xml:space="preserve"> </w:t>
      </w:r>
      <w:del w:id="2" w:author="Marie Pedersen" w:date="2020-12-14T09:32:00Z">
        <w:r w:rsidR="00221F15" w:rsidDel="00766305">
          <w:delText xml:space="preserve"> </w:delText>
        </w:r>
      </w:del>
      <w:r w:rsidR="00444F8A">
        <w:t>found</w:t>
      </w:r>
      <w:r w:rsidR="00D43367">
        <w:t xml:space="preserve"> </w:t>
      </w:r>
      <w:r w:rsidR="00565FBA">
        <w:t>some</w:t>
      </w:r>
      <w:r w:rsidR="00D43367">
        <w:t xml:space="preserve"> evidence for </w:t>
      </w:r>
      <w:r w:rsidR="00353084">
        <w:t>effect modification by s</w:t>
      </w:r>
      <w:r w:rsidR="00D43367">
        <w:t>ocioeconomic position (SEP)</w:t>
      </w:r>
      <w:r w:rsidR="00353084">
        <w:t>, with the strongest associations between</w:t>
      </w:r>
      <w:r w:rsidR="00D43367">
        <w:t xml:space="preserve"> </w:t>
      </w:r>
      <w:r w:rsidR="00C80D2D">
        <w:t>N</w:t>
      </w:r>
      <w:r w:rsidR="003F5E65">
        <w:t xml:space="preserve">ormalised </w:t>
      </w:r>
      <w:r w:rsidR="00C80D2D">
        <w:t>D</w:t>
      </w:r>
      <w:r w:rsidR="003F5E65">
        <w:t xml:space="preserve">ifference </w:t>
      </w:r>
      <w:r w:rsidR="00C80D2D">
        <w:t>V</w:t>
      </w:r>
      <w:r w:rsidR="003F5E65">
        <w:t xml:space="preserve">egetation </w:t>
      </w:r>
      <w:r w:rsidR="00C80D2D">
        <w:t>I</w:t>
      </w:r>
      <w:r w:rsidR="003F5E65">
        <w:t>ndex (NDVI)</w:t>
      </w:r>
      <w:r w:rsidR="00353084">
        <w:t xml:space="preserve"> and depression </w:t>
      </w:r>
      <w:r w:rsidR="00A27C5B">
        <w:t xml:space="preserve">being </w:t>
      </w:r>
      <w:r w:rsidR="00C80D2D">
        <w:t xml:space="preserve">for </w:t>
      </w:r>
      <w:r w:rsidR="00493228">
        <w:t>mothers</w:t>
      </w:r>
      <w:r w:rsidR="007A1CA5">
        <w:t xml:space="preserve"> of lower education. </w:t>
      </w:r>
      <w:r>
        <w:t>H</w:t>
      </w:r>
      <w:r w:rsidRPr="00BB1428">
        <w:t>owever</w:t>
      </w:r>
      <w:r>
        <w:t>,</w:t>
      </w:r>
      <w:r w:rsidRPr="00BB1428">
        <w:t xml:space="preserve"> to our knowledge no studies have examined associations between exposure to natural spaces and depression in the postnatal period. Whilst evidence is emerging for the role of the urban environment in depression in other periods of </w:t>
      </w:r>
      <w:r>
        <w:t xml:space="preserve">adult </w:t>
      </w:r>
      <w:r w:rsidRPr="00BB1428">
        <w:t xml:space="preserve">life, </w:t>
      </w:r>
      <w:r w:rsidRPr="00BB1428">
        <w:fldChar w:fldCharType="begin">
          <w:fldData xml:space="preserve">PEVuZE5vdGU+PENpdGU+PEF1dGhvcj5DaG88L0F1dGhvcj48WWVhcj4yMDE0PC9ZZWFyPjxSZWNO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</w:fldData>
        </w:fldChar>
      </w:r>
      <w:r w:rsidR="00C869ED">
        <w:instrText xml:space="preserve"> ADDIN EN.CITE </w:instrText>
      </w:r>
      <w:r w:rsidR="00C869ED">
        <w:fldChar w:fldCharType="begin">
          <w:fldData xml:space="preserve">PEVuZE5vdGU+PENpdGU+PEF1dGhvcj5DaG88L0F1dGhvcj48WWVhcj4yMDE0PC9ZZWFyPjxSZWNO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</w:fldData>
        </w:fldChar>
      </w:r>
      <w:r w:rsidR="00C869ED">
        <w:instrText xml:space="preserve"> ADDIN EN.CITE.DATA </w:instrText>
      </w:r>
      <w:r w:rsidR="00C869ED">
        <w:fldChar w:fldCharType="end"/>
      </w:r>
      <w:r w:rsidRPr="00BB1428">
        <w:fldChar w:fldCharType="separate"/>
      </w:r>
      <w:r w:rsidR="00C869ED">
        <w:rPr>
          <w:noProof/>
        </w:rPr>
        <w:t>[16-19]</w:t>
      </w:r>
      <w:r w:rsidRPr="00BB1428">
        <w:fldChar w:fldCharType="end"/>
      </w:r>
      <w:r w:rsidRPr="00BB1428">
        <w:t xml:space="preserve"> it is </w:t>
      </w:r>
      <w:r w:rsidR="00766305">
        <w:t xml:space="preserve">relevant </w:t>
      </w:r>
      <w:r w:rsidRPr="00BB1428">
        <w:t xml:space="preserve">to </w:t>
      </w:r>
      <w:r w:rsidR="00766305">
        <w:t xml:space="preserve">examine </w:t>
      </w:r>
      <w:r w:rsidRPr="00BB1428">
        <w:t>specifically at the perinatal period given the heightened vulnerability to stressors at this time.</w:t>
      </w:r>
    </w:p>
    <w:p w14:paraId="052A1B33" w14:textId="0401FAAB" w:rsidR="00DD7479" w:rsidRPr="00BB1428" w:rsidRDefault="00DD7479" w:rsidP="00A86C0E">
      <w:pPr>
        <w:pStyle w:val="BodyText"/>
      </w:pPr>
      <w:r w:rsidRPr="00BB1428">
        <w:t>In this pro</w:t>
      </w:r>
      <w:r>
        <w:t>posal</w:t>
      </w:r>
      <w:r w:rsidRPr="00BB1428">
        <w:t xml:space="preserve"> we </w:t>
      </w:r>
      <w:r>
        <w:t>aim to</w:t>
      </w:r>
      <w:r w:rsidRPr="00BB1428">
        <w:t xml:space="preserve"> use </w:t>
      </w:r>
      <w:r>
        <w:t xml:space="preserve">the unique </w:t>
      </w:r>
      <w:r w:rsidRPr="00BB1428">
        <w:t xml:space="preserve">data </w:t>
      </w:r>
      <w:r>
        <w:t xml:space="preserve">available </w:t>
      </w:r>
      <w:r w:rsidRPr="00BB1428">
        <w:t xml:space="preserve">from </w:t>
      </w:r>
      <w:r w:rsidR="00A27C5B">
        <w:t xml:space="preserve">up to </w:t>
      </w:r>
      <w:r w:rsidRPr="00BB1428">
        <w:t xml:space="preserve">nine cohorts in the EU Child Cohort Network to study associations between exposure to </w:t>
      </w:r>
      <w:ins w:id="3" w:author="Marie Pedersen" w:date="2020-12-14T09:37:00Z">
        <w:r w:rsidR="00766305">
          <w:t xml:space="preserve">three indicators of </w:t>
        </w:r>
      </w:ins>
      <w:r w:rsidRPr="00BB1428">
        <w:t>urban environmental stressors in the perinatal period and maternal postnatal depression. Single and joint</w:t>
      </w:r>
      <w:r w:rsidR="00BF095B">
        <w:t xml:space="preserve"> associations</w:t>
      </w:r>
      <w:r w:rsidRPr="00BB1428">
        <w:t xml:space="preserve"> of ambient air pollution, road traffic noise and natural space</w:t>
      </w:r>
      <w:r w:rsidR="00BF095B">
        <w:t xml:space="preserve"> with PND will be</w:t>
      </w:r>
      <w:r w:rsidRPr="00BB1428">
        <w:t xml:space="preserve"> studied</w:t>
      </w:r>
      <w:r w:rsidR="00BF095B">
        <w:t>, and we will also test for effect modification by SEP</w:t>
      </w:r>
      <w:r w:rsidRPr="00BB1428">
        <w:t xml:space="preserve">. This project will generate new data needed to inform </w:t>
      </w:r>
      <w:del w:id="4" w:author="Marie Pedersen" w:date="2020-12-14T09:38:00Z">
        <w:r w:rsidRPr="00BB1428" w:rsidDel="00766305">
          <w:delText xml:space="preserve">EU </w:delText>
        </w:r>
      </w:del>
      <w:r w:rsidRPr="00BB1428">
        <w:t>policy aiming to improve maternal and child mental health</w:t>
      </w:r>
      <w:ins w:id="5" w:author="Marie Pedersen" w:date="2020-12-14T09:38:00Z">
        <w:r w:rsidR="00766305">
          <w:t xml:space="preserve"> in urban areas</w:t>
        </w:r>
      </w:ins>
      <w:r w:rsidRPr="00BB1428">
        <w:t>.</w:t>
      </w:r>
    </w:p>
    <w:p w14:paraId="34955F90" w14:textId="77777777" w:rsidR="00DD7479" w:rsidRDefault="00DD7479" w:rsidP="00501F0C">
      <w:pPr>
        <w:pStyle w:val="BodyText"/>
      </w:pPr>
    </w:p>
    <w:p w14:paraId="517A9B3E" w14:textId="28EF14AB" w:rsidR="009653DF" w:rsidRDefault="009653DF" w:rsidP="009653DF">
      <w:pPr>
        <w:pStyle w:val="Heading1"/>
      </w:pPr>
      <w:r>
        <w:lastRenderedPageBreak/>
        <w:t>Eligibility</w:t>
      </w:r>
    </w:p>
    <w:p w14:paraId="3B7FAE03" w14:textId="41C6AE62" w:rsidR="005C1A85" w:rsidRDefault="009653DF" w:rsidP="009653DF">
      <w:pPr>
        <w:pStyle w:val="BodyText"/>
      </w:pPr>
      <w:r>
        <w:t xml:space="preserve">Analysis will be restricted to </w:t>
      </w:r>
      <w:r w:rsidRPr="004274E4">
        <w:t>singleton</w:t>
      </w:r>
      <w:r w:rsidRPr="000D15F9">
        <w:rPr>
          <w:color w:val="FF0000"/>
        </w:rPr>
        <w:t xml:space="preserve"> </w:t>
      </w:r>
      <w:r>
        <w:t>pregnancies of women giving birth to liveborn children.</w:t>
      </w:r>
      <w:r w:rsidR="005C1A85">
        <w:t xml:space="preserve"> </w:t>
      </w:r>
      <w:r>
        <w:t xml:space="preserve">The following nine cohorts </w:t>
      </w:r>
      <w:r w:rsidR="00A507F7">
        <w:t>will</w:t>
      </w:r>
      <w:r>
        <w:t xml:space="preserve"> be invited to participate as they have data on </w:t>
      </w:r>
      <w:ins w:id="6" w:author="Marie Pedersen" w:date="2020-12-14T10:01:00Z">
        <w:r w:rsidR="00766305">
          <w:t xml:space="preserve">the selected urban </w:t>
        </w:r>
      </w:ins>
      <w:r>
        <w:t>environmental exposures</w:t>
      </w:r>
      <w:r w:rsidR="00990930">
        <w:t xml:space="preserve"> and postnatal depression</w:t>
      </w:r>
      <w:r>
        <w:t xml:space="preserve"> </w:t>
      </w:r>
      <w:r w:rsidR="00A5657E">
        <w:t>(described below)</w:t>
      </w:r>
      <w:r>
        <w:t xml:space="preserve">: ALSPAC, BiB, DNBC, EDEN, </w:t>
      </w:r>
      <w:proofErr w:type="spellStart"/>
      <w:r>
        <w:t>GenR</w:t>
      </w:r>
      <w:proofErr w:type="spellEnd"/>
      <w:r>
        <w:t xml:space="preserve">, INMA, NINFEA, </w:t>
      </w:r>
      <w:proofErr w:type="spellStart"/>
      <w:r>
        <w:t>MoBa</w:t>
      </w:r>
      <w:proofErr w:type="spellEnd"/>
      <w:r>
        <w:t xml:space="preserve"> and </w:t>
      </w:r>
      <w:commentRangeStart w:id="7"/>
      <w:r>
        <w:t>RHEA</w:t>
      </w:r>
      <w:commentRangeEnd w:id="7"/>
      <w:r w:rsidR="00766305">
        <w:rPr>
          <w:rStyle w:val="CommentReference"/>
          <w:rFonts w:ascii="Akzidenz Grotesk BE Light" w:hAnsi="Akzidenz Grotesk BE Light" w:cstheme="minorBidi"/>
        </w:rPr>
        <w:commentReference w:id="7"/>
      </w:r>
      <w:r>
        <w:t>.</w:t>
      </w:r>
      <w:r w:rsidR="000D15F9">
        <w:t xml:space="preserve"> </w:t>
      </w:r>
    </w:p>
    <w:p w14:paraId="54E4CCEE" w14:textId="67880F57" w:rsidR="00A5657E" w:rsidRPr="009653DF" w:rsidRDefault="00BF146B" w:rsidP="009653DF">
      <w:pPr>
        <w:pStyle w:val="BodyText"/>
      </w:pPr>
      <w:r>
        <w:t>S</w:t>
      </w:r>
      <w:r w:rsidR="00A20F18">
        <w:t>ervers have been set up for all cohorts except from ALSPAC and BiB</w:t>
      </w:r>
      <w:r w:rsidR="004C33D4">
        <w:t>;</w:t>
      </w:r>
      <w:r w:rsidR="00A20F18">
        <w:t xml:space="preserve"> </w:t>
      </w:r>
      <w:proofErr w:type="gramStart"/>
      <w:r w:rsidR="00A20F18">
        <w:t>however</w:t>
      </w:r>
      <w:proofErr w:type="gramEnd"/>
      <w:r w:rsidR="00A20F18">
        <w:t xml:space="preserve"> these are scheduled to be</w:t>
      </w:r>
      <w:r w:rsidR="004C33D4">
        <w:t xml:space="preserve"> </w:t>
      </w:r>
      <w:r w:rsidR="008855F9">
        <w:t>launched in the next two months</w:t>
      </w:r>
      <w:r w:rsidR="00A20F18">
        <w:t>.</w:t>
      </w:r>
      <w:r w:rsidR="00B25642">
        <w:t xml:space="preserve"> DNBC </w:t>
      </w:r>
      <w:r w:rsidR="008855F9">
        <w:t xml:space="preserve">urban environmental </w:t>
      </w:r>
      <w:r w:rsidR="00B25642">
        <w:t>data</w:t>
      </w:r>
      <w:r w:rsidR="008855F9">
        <w:t xml:space="preserve"> </w:t>
      </w:r>
      <w:r w:rsidR="00B25642">
        <w:t>has not yet been uploaded; however again this will be complete</w:t>
      </w:r>
      <w:r>
        <w:t>d</w:t>
      </w:r>
      <w:r w:rsidR="00B25642">
        <w:t xml:space="preserve"> </w:t>
      </w:r>
      <w:r>
        <w:t>prior to the start of the fellowship.</w:t>
      </w:r>
    </w:p>
    <w:p w14:paraId="6A5B0C96" w14:textId="77777777" w:rsidR="00134584" w:rsidRDefault="00134584" w:rsidP="00ED5860">
      <w:pPr>
        <w:pStyle w:val="Heading1"/>
      </w:pPr>
      <w:bookmarkStart w:id="8" w:name="_Toc39566276"/>
      <w:bookmarkStart w:id="9" w:name="exposure"/>
      <w:r>
        <w:t>Exposures</w:t>
      </w:r>
      <w:bookmarkEnd w:id="8"/>
    </w:p>
    <w:p w14:paraId="33B094D8" w14:textId="58A01941" w:rsidR="00F658E5" w:rsidRDefault="00D00166" w:rsidP="00B108A5">
      <w:pPr>
        <w:pStyle w:val="BodyText"/>
      </w:pPr>
      <w:r>
        <w:t xml:space="preserve">Three </w:t>
      </w:r>
      <w:r w:rsidR="00FB5C28">
        <w:t xml:space="preserve">categories of </w:t>
      </w:r>
      <w:ins w:id="10" w:author="Marie Pedersen" w:date="2020-12-14T09:40:00Z">
        <w:r w:rsidR="00766305">
          <w:t xml:space="preserve">urban </w:t>
        </w:r>
      </w:ins>
      <w:r w:rsidR="00FB5C28">
        <w:t>environmental stressor will be included</w:t>
      </w:r>
      <w:r w:rsidR="000D6F9F">
        <w:t xml:space="preserve">: (i) ambient air pollution, (ii) road traffic noise and (iii) access to natural spaces (Table 1). Ambient air pollution will be </w:t>
      </w:r>
      <w:r w:rsidR="005C3948">
        <w:t>indicated</w:t>
      </w:r>
      <w:r w:rsidR="000D6F9F">
        <w:t xml:space="preserve"> by </w:t>
      </w:r>
      <w:r w:rsidR="00126B28">
        <w:t xml:space="preserve">average exposure to nitrogen dioxide </w:t>
      </w:r>
      <w:r w:rsidR="00543CB7">
        <w:t>(NO</w:t>
      </w:r>
      <w:r w:rsidR="00543CB7" w:rsidRPr="009C3BD1">
        <w:rPr>
          <w:vertAlign w:val="subscript"/>
        </w:rPr>
        <w:t>2</w:t>
      </w:r>
      <w:r w:rsidR="00543CB7">
        <w:t>) and the inhalable fraction of particulate matter (PM</w:t>
      </w:r>
      <w:r w:rsidR="00543CB7" w:rsidRPr="009C3BD1">
        <w:rPr>
          <w:vertAlign w:val="subscript"/>
        </w:rPr>
        <w:t>2.5</w:t>
      </w:r>
      <w:r w:rsidR="00543CB7">
        <w:t>)</w:t>
      </w:r>
      <w:r w:rsidR="00DE2B8B">
        <w:t xml:space="preserve">. </w:t>
      </w:r>
      <w:r w:rsidR="008765B5">
        <w:t xml:space="preserve">Road traffic noise will be </w:t>
      </w:r>
      <w:r w:rsidR="00EC1A34">
        <w:t xml:space="preserve">averaged over the day, </w:t>
      </w:r>
      <w:proofErr w:type="gramStart"/>
      <w:r w:rsidR="00EC1A34">
        <w:t>evening</w:t>
      </w:r>
      <w:proofErr w:type="gramEnd"/>
      <w:r w:rsidR="00EC1A34">
        <w:t xml:space="preserve"> and night (</w:t>
      </w:r>
      <w:r w:rsidR="00D90A12">
        <w:t>L</w:t>
      </w:r>
      <w:r w:rsidR="00D90A12" w:rsidRPr="009C3BD1">
        <w:rPr>
          <w:vertAlign w:val="subscript"/>
        </w:rPr>
        <w:t>den</w:t>
      </w:r>
      <w:r w:rsidR="00EC1A34">
        <w:t xml:space="preserve">). </w:t>
      </w:r>
      <w:commentRangeStart w:id="11"/>
      <w:r w:rsidR="00EC1A34">
        <w:t>Exposure</w:t>
      </w:r>
      <w:commentRangeEnd w:id="11"/>
      <w:r w:rsidR="00766305">
        <w:rPr>
          <w:rStyle w:val="CommentReference"/>
          <w:rFonts w:ascii="Akzidenz Grotesk BE Light" w:hAnsi="Akzidenz Grotesk BE Light" w:cstheme="minorBidi"/>
        </w:rPr>
        <w:commentReference w:id="11"/>
      </w:r>
      <w:r w:rsidR="00EC1A34">
        <w:t xml:space="preserve"> to natural spaces will be</w:t>
      </w:r>
      <w:r w:rsidR="005C3948">
        <w:t xml:space="preserve"> captured </w:t>
      </w:r>
      <w:r w:rsidR="00B108A5">
        <w:t xml:space="preserve">by </w:t>
      </w:r>
      <w:r w:rsidR="00543CB7">
        <w:t>NDVI</w:t>
      </w:r>
      <w:r w:rsidR="005C3948">
        <w:t xml:space="preserve"> </w:t>
      </w:r>
      <w:r w:rsidR="00543CB7">
        <w:t>and distance to nearest green and blue spaces &gt;5</w:t>
      </w:r>
      <w:r w:rsidR="00D90A12">
        <w:t>,</w:t>
      </w:r>
      <w:r w:rsidR="00543CB7">
        <w:t>000m</w:t>
      </w:r>
      <w:r w:rsidR="00543CB7" w:rsidRPr="005A6FFC">
        <w:rPr>
          <w:vertAlign w:val="superscript"/>
        </w:rPr>
        <w:t>2</w:t>
      </w:r>
      <w:r w:rsidR="00543CB7">
        <w:t xml:space="preserve">. (21) </w:t>
      </w:r>
    </w:p>
    <w:p w14:paraId="0E4C135A" w14:textId="1AAD513C" w:rsidR="007D6F36" w:rsidRDefault="00D62431" w:rsidP="00B630F9">
      <w:pPr>
        <w:pStyle w:val="BodyText"/>
      </w:pPr>
      <w:commentRangeStart w:id="12"/>
      <w:r>
        <w:t>W</w:t>
      </w:r>
      <w:r w:rsidR="0005613D">
        <w:t>e</w:t>
      </w:r>
      <w:commentRangeEnd w:id="12"/>
      <w:r w:rsidR="009C5C5C">
        <w:rPr>
          <w:rStyle w:val="CommentReference"/>
          <w:rFonts w:ascii="Akzidenz Grotesk BE Light" w:hAnsi="Akzidenz Grotesk BE Light" w:cstheme="minorBidi"/>
        </w:rPr>
        <w:commentReference w:id="12"/>
      </w:r>
      <w:r w:rsidR="0005613D">
        <w:t xml:space="preserve"> </w:t>
      </w:r>
      <w:r w:rsidR="001453A4">
        <w:t xml:space="preserve">have </w:t>
      </w:r>
      <w:r w:rsidR="0005613D">
        <w:t xml:space="preserve">defined three periods of exposure </w:t>
      </w:r>
      <w:r w:rsidR="0005613D">
        <w:rPr>
          <w:i/>
          <w:iCs/>
        </w:rPr>
        <w:t>a priori</w:t>
      </w:r>
      <w:r w:rsidR="0005613D">
        <w:t xml:space="preserve">: (i) </w:t>
      </w:r>
      <w:r w:rsidR="009C3BD1">
        <w:t>pregnancy</w:t>
      </w:r>
      <w:r w:rsidR="0005613D">
        <w:t>, (ii) postnatal (birth to child age 12 months) and (iii) perinatal (both pre</w:t>
      </w:r>
      <w:r w:rsidR="00C62E1D">
        <w:t>gnancy</w:t>
      </w:r>
      <w:r w:rsidR="0005613D">
        <w:t xml:space="preserve"> and postnatal).</w:t>
      </w:r>
      <w:r w:rsidR="004A6895">
        <w:t xml:space="preserve"> </w:t>
      </w:r>
      <w:r w:rsidR="00B056F1">
        <w:t>However, the</w:t>
      </w:r>
      <w:r w:rsidR="005E18F1">
        <w:t xml:space="preserve"> accuracy with which </w:t>
      </w:r>
      <w:r w:rsidR="00283092">
        <w:t>urban</w:t>
      </w:r>
      <w:r w:rsidR="005E18F1">
        <w:t xml:space="preserve"> exposures have been </w:t>
      </w:r>
      <w:r w:rsidR="00B630F9">
        <w:t xml:space="preserve">estimated at different time points </w:t>
      </w:r>
      <w:r w:rsidR="001900FD">
        <w:t>varies markedly between exposures</w:t>
      </w:r>
      <w:r w:rsidR="007E51EE">
        <w:t>.</w:t>
      </w:r>
      <w:r w:rsidR="007D6F36">
        <w:t xml:space="preserve"> </w:t>
      </w:r>
      <w:r w:rsidR="007E51EE">
        <w:t>This is for two reasons: f</w:t>
      </w:r>
      <w:r w:rsidR="007D6F36">
        <w:t xml:space="preserve">irst, yearly address data was not available for all </w:t>
      </w:r>
      <w:commentRangeStart w:id="13"/>
      <w:r w:rsidR="007D6F36">
        <w:t>cohorts</w:t>
      </w:r>
      <w:commentRangeEnd w:id="13"/>
      <w:r w:rsidR="00766305">
        <w:rPr>
          <w:rStyle w:val="CommentReference"/>
          <w:rFonts w:ascii="Akzidenz Grotesk BE Light" w:hAnsi="Akzidenz Grotesk BE Light" w:cstheme="minorBidi"/>
        </w:rPr>
        <w:commentReference w:id="13"/>
      </w:r>
      <w:r w:rsidR="007D6F36">
        <w:t>.</w:t>
      </w:r>
      <w:r w:rsidR="00F71033">
        <w:t xml:space="preserve"> </w:t>
      </w:r>
      <w:r w:rsidR="00F71033" w:rsidRPr="00766305">
        <w:t xml:space="preserve">Where there were gaps in the data it was assumed that participants were living at the previously recorded </w:t>
      </w:r>
      <w:commentRangeStart w:id="14"/>
      <w:r w:rsidR="00F71033" w:rsidRPr="00766305">
        <w:t>address</w:t>
      </w:r>
      <w:commentRangeEnd w:id="14"/>
      <w:r w:rsidR="00766305" w:rsidRPr="00766305">
        <w:rPr>
          <w:rStyle w:val="CommentReference"/>
          <w:rFonts w:ascii="Akzidenz Grotesk BE Light" w:hAnsi="Akzidenz Grotesk BE Light" w:cstheme="minorBidi"/>
        </w:rPr>
        <w:commentReference w:id="14"/>
      </w:r>
      <w:r w:rsidR="00F71033">
        <w:t xml:space="preserve">. Second, </w:t>
      </w:r>
      <w:r w:rsidR="002D2CE7">
        <w:t xml:space="preserve">for most exposures </w:t>
      </w:r>
      <w:commentRangeStart w:id="15"/>
      <w:r w:rsidR="002D2CE7">
        <w:t>yearly</w:t>
      </w:r>
      <w:commentRangeEnd w:id="15"/>
      <w:r w:rsidR="00766305">
        <w:rPr>
          <w:rStyle w:val="CommentReference"/>
          <w:rFonts w:ascii="Akzidenz Grotesk BE Light" w:hAnsi="Akzidenz Grotesk BE Light" w:cstheme="minorBidi"/>
        </w:rPr>
        <w:commentReference w:id="15"/>
      </w:r>
      <w:r w:rsidR="002D2CE7">
        <w:t xml:space="preserve"> </w:t>
      </w:r>
      <w:r w:rsidR="00A946C8">
        <w:t xml:space="preserve">reference </w:t>
      </w:r>
      <w:r w:rsidR="002D2CE7">
        <w:t>data was not available to estimate the level of the exposure at each</w:t>
      </w:r>
      <w:r w:rsidR="00AE2593">
        <w:t xml:space="preserve"> specific</w:t>
      </w:r>
      <w:r w:rsidR="002D2CE7">
        <w:t xml:space="preserve"> time point.</w:t>
      </w:r>
    </w:p>
    <w:p w14:paraId="2345BB6E" w14:textId="48ECBED5" w:rsidR="00B056F1" w:rsidRDefault="008D42CA" w:rsidP="005A6FFC">
      <w:pPr>
        <w:pStyle w:val="BodyText"/>
        <w:rPr>
          <w:ins w:id="16" w:author="Marie Pedersen" w:date="2020-12-14T09:55:00Z"/>
        </w:rPr>
      </w:pPr>
      <w:r>
        <w:t xml:space="preserve">The most detailed </w:t>
      </w:r>
      <w:r w:rsidR="00736EC2">
        <w:t xml:space="preserve">data is available for ambient air pollution. </w:t>
      </w:r>
      <w:r w:rsidR="007E6F6E">
        <w:t>A</w:t>
      </w:r>
      <w:r w:rsidR="00FF0D4A">
        <w:t>verage exposure is</w:t>
      </w:r>
      <w:r w:rsidR="00DA6535">
        <w:t xml:space="preserve"> estimated</w:t>
      </w:r>
      <w:r w:rsidR="00FF0D4A">
        <w:t xml:space="preserve"> for both the pregnancy and postnatal period</w:t>
      </w:r>
      <w:r w:rsidR="00E36510">
        <w:t>;</w:t>
      </w:r>
      <w:r w:rsidR="00FF0D4A">
        <w:t xml:space="preserve"> </w:t>
      </w:r>
      <w:r w:rsidR="00E36510">
        <w:t>p</w:t>
      </w:r>
      <w:r w:rsidR="00FF0D4A">
        <w:t>erinatal exposure</w:t>
      </w:r>
      <w:r w:rsidR="001C004A">
        <w:t xml:space="preserve"> will</w:t>
      </w:r>
      <w:r w:rsidR="00FF0D4A">
        <w:t xml:space="preserve"> be calculated by taking the </w:t>
      </w:r>
      <w:ins w:id="17" w:author="Marie Pedersen" w:date="2020-12-14T09:50:00Z">
        <w:r w:rsidR="00766305">
          <w:t xml:space="preserve">time-weighted </w:t>
        </w:r>
      </w:ins>
      <w:r w:rsidR="00FF0D4A">
        <w:t>average of these</w:t>
      </w:r>
      <w:r w:rsidR="00A61E01">
        <w:t xml:space="preserve"> two values.</w:t>
      </w:r>
      <w:ins w:id="18" w:author="Marie Pedersen" w:date="2020-12-14T09:50:00Z">
        <w:r w:rsidR="00766305">
          <w:t xml:space="preserve"> Add here </w:t>
        </w:r>
      </w:ins>
      <w:ins w:id="19" w:author="Marie Pedersen" w:date="2020-12-14T09:52:00Z">
        <w:r w:rsidR="00766305">
          <w:t>information on if all cohorts have both NO2 and PM2.</w:t>
        </w:r>
        <w:commentRangeStart w:id="20"/>
        <w:r w:rsidR="00766305">
          <w:t>5</w:t>
        </w:r>
      </w:ins>
      <w:commentRangeEnd w:id="20"/>
      <w:ins w:id="21" w:author="Marie Pedersen" w:date="2020-12-14T09:53:00Z">
        <w:r w:rsidR="00766305">
          <w:rPr>
            <w:rStyle w:val="CommentReference"/>
            <w:rFonts w:ascii="Akzidenz Grotesk BE Light" w:hAnsi="Akzidenz Grotesk BE Light" w:cstheme="minorBidi"/>
          </w:rPr>
          <w:commentReference w:id="20"/>
        </w:r>
      </w:ins>
      <w:ins w:id="22" w:author="Marie Pedersen" w:date="2020-12-14T09:52:00Z">
        <w:r w:rsidR="00766305">
          <w:t xml:space="preserve"> and </w:t>
        </w:r>
      </w:ins>
      <w:ins w:id="23" w:author="Marie Pedersen" w:date="2020-12-14T09:50:00Z">
        <w:r w:rsidR="00766305">
          <w:t xml:space="preserve">that exposures </w:t>
        </w:r>
      </w:ins>
      <w:ins w:id="24" w:author="Marie Pedersen" w:date="2020-12-14T10:02:00Z">
        <w:r w:rsidR="00766305">
          <w:t>estimated with the ELAPSE LUR m</w:t>
        </w:r>
      </w:ins>
      <w:ins w:id="25" w:author="Marie Pedersen" w:date="2020-12-14T10:03:00Z">
        <w:r w:rsidR="00766305">
          <w:t xml:space="preserve">odelling for year 2010 if I recall correctly </w:t>
        </w:r>
      </w:ins>
      <w:ins w:id="26" w:author="Marie Pedersen" w:date="2020-12-14T09:50:00Z">
        <w:r w:rsidR="00766305">
          <w:t>were back</w:t>
        </w:r>
      </w:ins>
      <w:ins w:id="27" w:author="Marie Pedersen" w:date="2020-12-14T09:52:00Z">
        <w:r w:rsidR="00766305">
          <w:t>-</w:t>
        </w:r>
      </w:ins>
      <w:ins w:id="28" w:author="Marie Pedersen" w:date="2020-12-14T09:50:00Z">
        <w:r w:rsidR="00766305">
          <w:t>extrapolated</w:t>
        </w:r>
      </w:ins>
      <w:ins w:id="29" w:author="Marie Pedersen" w:date="2020-12-14T10:03:00Z">
        <w:r w:rsidR="00766305">
          <w:t xml:space="preserve"> using the ratio-methods to the exact pregnancies and the first year after birth</w:t>
        </w:r>
      </w:ins>
      <w:ins w:id="30" w:author="Marie Pedersen" w:date="2020-12-14T09:50:00Z">
        <w:r w:rsidR="00766305">
          <w:t xml:space="preserve">. </w:t>
        </w:r>
      </w:ins>
      <w:ins w:id="31" w:author="Marie Pedersen" w:date="2020-12-14T09:51:00Z">
        <w:r w:rsidR="00766305">
          <w:t>The BiB cohort rely on address at birth</w:t>
        </w:r>
      </w:ins>
      <w:ins w:id="32" w:author="Marie Pedersen" w:date="2020-12-14T09:52:00Z">
        <w:r w:rsidR="00766305">
          <w:t xml:space="preserve">, but all other cohorts have data on addresses during pregnancy and after </w:t>
        </w:r>
        <w:commentRangeStart w:id="33"/>
        <w:r w:rsidR="00766305">
          <w:t>birth</w:t>
        </w:r>
      </w:ins>
      <w:commentRangeEnd w:id="33"/>
      <w:ins w:id="34" w:author="Marie Pedersen" w:date="2020-12-14T09:53:00Z">
        <w:r w:rsidR="00766305">
          <w:rPr>
            <w:rStyle w:val="CommentReference"/>
            <w:rFonts w:ascii="Akzidenz Grotesk BE Light" w:hAnsi="Akzidenz Grotesk BE Light" w:cstheme="minorBidi"/>
          </w:rPr>
          <w:commentReference w:id="33"/>
        </w:r>
      </w:ins>
      <w:ins w:id="35" w:author="Marie Pedersen" w:date="2020-12-14T09:51:00Z">
        <w:r w:rsidR="00766305">
          <w:t>.</w:t>
        </w:r>
        <w:commentRangeStart w:id="36"/>
        <w:commentRangeEnd w:id="36"/>
        <w:r w:rsidR="00766305">
          <w:rPr>
            <w:rStyle w:val="CommentReference"/>
            <w:rFonts w:ascii="Akzidenz Grotesk BE Light" w:hAnsi="Akzidenz Grotesk BE Light" w:cstheme="minorBidi"/>
          </w:rPr>
          <w:commentReference w:id="36"/>
        </w:r>
      </w:ins>
    </w:p>
    <w:p w14:paraId="113E1181" w14:textId="5F7254E3" w:rsidR="00766305" w:rsidRDefault="00766305" w:rsidP="00766305">
      <w:pPr>
        <w:pStyle w:val="BodyText"/>
      </w:pPr>
      <w:ins w:id="37" w:author="Marie Pedersen" w:date="2020-12-14T09:55:00Z">
        <w:r>
          <w:t>Move noise section up here – to have same order as in the intro</w:t>
        </w:r>
      </w:ins>
    </w:p>
    <w:p w14:paraId="4E5015D4" w14:textId="32F4A0F0" w:rsidR="00AF3C63" w:rsidRDefault="00E93295" w:rsidP="005A6FFC">
      <w:pPr>
        <w:pStyle w:val="BodyText"/>
      </w:pPr>
      <w:r>
        <w:t>For</w:t>
      </w:r>
      <w:r w:rsidR="00EB2129">
        <w:t xml:space="preserve"> NDVI</w:t>
      </w:r>
      <w:r>
        <w:t>,</w:t>
      </w:r>
      <w:r w:rsidR="00381D08">
        <w:t xml:space="preserve"> </w:t>
      </w:r>
      <w:r w:rsidR="00E778A2">
        <w:t>e</w:t>
      </w:r>
      <w:r w:rsidR="00AF3C63">
        <w:t xml:space="preserve">ach period of exposure is estimated based on Landsat data available closest to that time </w:t>
      </w:r>
      <w:r w:rsidR="00604972">
        <w:t>point</w:t>
      </w:r>
      <w:r w:rsidR="001F53E7">
        <w:t xml:space="preserve"> (Table 1, taken from harmonisation manual).</w:t>
      </w:r>
      <w:r w:rsidR="00BA6500">
        <w:t xml:space="preserve"> For </w:t>
      </w:r>
      <w:r w:rsidR="00602C35">
        <w:t>some cohorts</w:t>
      </w:r>
      <w:r w:rsidR="008D4208">
        <w:t>,</w:t>
      </w:r>
      <w:r w:rsidR="00604972">
        <w:t xml:space="preserve"> the</w:t>
      </w:r>
      <w:r w:rsidR="00602C35">
        <w:t xml:space="preserve"> estimate of </w:t>
      </w:r>
      <w:r w:rsidR="00602C35">
        <w:lastRenderedPageBreak/>
        <w:t>exposure in pregnancy</w:t>
      </w:r>
      <w:r w:rsidR="00BA6500">
        <w:t xml:space="preserve"> will have been measured prior to pregnancy (ALSPAC, BiB, DNBC, INMA GUIP, INMA VAL); whilst for others it will have been measured during or after pregnancy (EDEN, GEN-R, INMA </w:t>
      </w:r>
      <w:commentRangeStart w:id="38"/>
      <w:r w:rsidR="00BA6500">
        <w:t>SBD</w:t>
      </w:r>
      <w:commentRangeEnd w:id="38"/>
      <w:r w:rsidR="00766305">
        <w:rPr>
          <w:rStyle w:val="CommentReference"/>
          <w:rFonts w:ascii="Akzidenz Grotesk BE Light" w:hAnsi="Akzidenz Grotesk BE Light" w:cstheme="minorBidi"/>
        </w:rPr>
        <w:commentReference w:id="38"/>
      </w:r>
      <w:r w:rsidR="00BA6500">
        <w:t xml:space="preserve">, </w:t>
      </w:r>
      <w:proofErr w:type="spellStart"/>
      <w:r w:rsidR="00BA6500">
        <w:t>MoBa</w:t>
      </w:r>
      <w:proofErr w:type="spellEnd"/>
      <w:r w:rsidR="00BA6500">
        <w:t xml:space="preserve">). </w:t>
      </w:r>
      <w:commentRangeStart w:id="39"/>
      <w:r w:rsidR="000234DA">
        <w:t>For example</w:t>
      </w:r>
      <w:r w:rsidR="004F30D0">
        <w:t xml:space="preserve">, </w:t>
      </w:r>
      <w:r w:rsidR="000234DA">
        <w:t>in</w:t>
      </w:r>
      <w:r w:rsidR="00965CD4">
        <w:t xml:space="preserve"> BiB the </w:t>
      </w:r>
      <w:r w:rsidR="00055B48">
        <w:t>values from pregnancy to 12 months</w:t>
      </w:r>
      <w:r w:rsidR="00D06925">
        <w:t xml:space="preserve"> post-birth</w:t>
      </w:r>
      <w:r w:rsidR="00055B48">
        <w:t xml:space="preserve"> are based on Landsat data collected a year before pregnancy. </w:t>
      </w:r>
      <w:r w:rsidR="00EA5E71">
        <w:t xml:space="preserve">As </w:t>
      </w:r>
      <w:r w:rsidR="009A0846">
        <w:t xml:space="preserve">BiB also lacks detailed </w:t>
      </w:r>
      <w:r w:rsidR="00EA5E71">
        <w:t xml:space="preserve">address data over this period </w:t>
      </w:r>
      <w:r w:rsidR="009C747A">
        <w:t>(Table A1)</w:t>
      </w:r>
      <w:r w:rsidR="00285738">
        <w:t>, each subject will have the same value</w:t>
      </w:r>
      <w:r w:rsidR="00013485">
        <w:t xml:space="preserve"> from pregnancy to 12 months</w:t>
      </w:r>
      <w:r w:rsidR="00430D39">
        <w:t xml:space="preserve"> </w:t>
      </w:r>
      <w:r w:rsidR="00597EF4">
        <w:t>(</w:t>
      </w:r>
      <w:r w:rsidR="00430D39">
        <w:t>based on their address in pregnancy</w:t>
      </w:r>
      <w:r w:rsidR="00597EF4">
        <w:t>)</w:t>
      </w:r>
      <w:r w:rsidR="00013485">
        <w:t>.</w:t>
      </w:r>
      <w:commentRangeEnd w:id="39"/>
      <w:r w:rsidR="00011E3A">
        <w:rPr>
          <w:rStyle w:val="CommentReference"/>
          <w:rFonts w:ascii="Akzidenz Grotesk BE Light" w:hAnsi="Akzidenz Grotesk BE Light" w:cstheme="minorBidi"/>
        </w:rPr>
        <w:commentReference w:id="39"/>
      </w:r>
    </w:p>
    <w:p w14:paraId="5B369110" w14:textId="1D599116" w:rsidR="009C5C5C" w:rsidRPr="00766305" w:rsidRDefault="009C5C5C">
      <w:pPr>
        <w:pStyle w:val="BodyText"/>
        <w:spacing w:after="0"/>
        <w:rPr>
          <w:b/>
          <w:bCs/>
          <w:sz w:val="20"/>
          <w:szCs w:val="20"/>
          <w:rPrChange w:id="40" w:author="Marie Pedersen" w:date="2020-12-14T10:11:00Z">
            <w:rPr>
              <w:i/>
              <w:iCs/>
              <w:sz w:val="20"/>
              <w:szCs w:val="20"/>
            </w:rPr>
          </w:rPrChange>
        </w:rPr>
        <w:pPrChange w:id="41" w:author="Marie Pedersen" w:date="2020-12-14T10:11:00Z">
          <w:pPr>
            <w:pStyle w:val="BodyText"/>
          </w:pPr>
        </w:pPrChange>
      </w:pPr>
      <w:r w:rsidRPr="00766305">
        <w:rPr>
          <w:b/>
          <w:bCs/>
          <w:sz w:val="20"/>
          <w:szCs w:val="20"/>
          <w:rPrChange w:id="42" w:author="Marie Pedersen" w:date="2020-12-14T10:11:00Z">
            <w:rPr>
              <w:i/>
              <w:iCs/>
              <w:sz w:val="20"/>
              <w:szCs w:val="20"/>
            </w:rPr>
          </w:rPrChange>
        </w:rPr>
        <w:t xml:space="preserve">Table 1: Year of Landsat image assigned to each time point for </w:t>
      </w:r>
      <w:r w:rsidR="0069692A" w:rsidRPr="00766305">
        <w:rPr>
          <w:b/>
          <w:bCs/>
          <w:sz w:val="20"/>
          <w:szCs w:val="20"/>
          <w:rPrChange w:id="43" w:author="Marie Pedersen" w:date="2020-12-14T10:11:00Z">
            <w:rPr>
              <w:i/>
              <w:iCs/>
              <w:sz w:val="20"/>
              <w:szCs w:val="20"/>
            </w:rPr>
          </w:rPrChange>
        </w:rPr>
        <w:t>NDVI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53"/>
        <w:gridCol w:w="853"/>
        <w:gridCol w:w="563"/>
        <w:gridCol w:w="552"/>
        <w:gridCol w:w="554"/>
        <w:gridCol w:w="554"/>
        <w:gridCol w:w="749"/>
        <w:gridCol w:w="529"/>
        <w:gridCol w:w="531"/>
        <w:gridCol w:w="531"/>
        <w:gridCol w:w="531"/>
        <w:gridCol w:w="529"/>
        <w:gridCol w:w="531"/>
        <w:gridCol w:w="531"/>
        <w:gridCol w:w="531"/>
        <w:gridCol w:w="529"/>
      </w:tblGrid>
      <w:tr w:rsidR="001C5B27" w:rsidRPr="00001147" w14:paraId="03B871A4" w14:textId="77777777" w:rsidTr="003F5AEC">
        <w:trPr>
          <w:trHeight w:val="283"/>
          <w:tblHeader/>
          <w:jc w:val="center"/>
        </w:trPr>
        <w:tc>
          <w:tcPr>
            <w:tcW w:w="451" w:type="pct"/>
            <w:shd w:val="clear" w:color="auto" w:fill="BFBFBF"/>
            <w:tcMar>
              <w:top w:w="0" w:type="dxa"/>
              <w:left w:w="45" w:type="dxa"/>
              <w:bottom w:w="0" w:type="dxa"/>
              <w:right w:w="45" w:type="dxa"/>
            </w:tcMar>
            <w:vAlign w:val="center"/>
            <w:hideMark/>
          </w:tcPr>
          <w:p w14:paraId="5767EEC0" w14:textId="567AF07A" w:rsidR="009C5C5C" w:rsidRPr="00001147" w:rsidRDefault="009C5C5C" w:rsidP="00471DF8">
            <w:pPr>
              <w:contextualSpacing/>
              <w:jc w:val="center"/>
              <w:rPr>
                <w:rFonts w:ascii="Calibri" w:eastAsia="Times New Roman" w:hAnsi="Calibri"/>
                <w:b/>
                <w:sz w:val="16"/>
                <w:szCs w:val="16"/>
                <w:lang w:val="es-ES" w:eastAsia="es-ES"/>
              </w:rPr>
            </w:pPr>
            <w:commentRangeStart w:id="44"/>
            <w:proofErr w:type="spellStart"/>
            <w:r w:rsidRPr="00001147">
              <w:rPr>
                <w:rFonts w:ascii="Calibri" w:eastAsia="Times New Roman" w:hAnsi="Calibri"/>
                <w:b/>
                <w:sz w:val="16"/>
                <w:szCs w:val="16"/>
                <w:lang w:val="es-ES" w:eastAsia="es-ES"/>
              </w:rPr>
              <w:t>cohort</w:t>
            </w:r>
            <w:commentRangeEnd w:id="44"/>
            <w:proofErr w:type="spellEnd"/>
            <w:r w:rsidR="00766305">
              <w:rPr>
                <w:rStyle w:val="CommentReference"/>
              </w:rPr>
              <w:commentReference w:id="44"/>
            </w:r>
            <w:ins w:id="45" w:author="Marie Pedersen" w:date="2020-12-14T10:10:00Z">
              <w:r w:rsidR="00766305">
                <w:rPr>
                  <w:rFonts w:ascii="Calibri" w:eastAsia="Times New Roman" w:hAnsi="Calibri"/>
                  <w:b/>
                  <w:sz w:val="16"/>
                  <w:szCs w:val="16"/>
                  <w:lang w:val="es-ES" w:eastAsia="es-ES"/>
                </w:rPr>
                <w:t>, center</w:t>
              </w:r>
            </w:ins>
          </w:p>
        </w:tc>
        <w:tc>
          <w:tcPr>
            <w:tcW w:w="451" w:type="pct"/>
            <w:shd w:val="clear" w:color="auto" w:fill="BFBFBF"/>
            <w:tcMar>
              <w:top w:w="0" w:type="dxa"/>
              <w:left w:w="45" w:type="dxa"/>
              <w:bottom w:w="0" w:type="dxa"/>
              <w:right w:w="45" w:type="dxa"/>
            </w:tcMar>
            <w:vAlign w:val="center"/>
            <w:hideMark/>
          </w:tcPr>
          <w:p w14:paraId="493F10B8" w14:textId="3EA9EFB6" w:rsidR="009C5C5C" w:rsidRPr="00766305" w:rsidRDefault="00766305" w:rsidP="00471DF8">
            <w:pPr>
              <w:contextualSpacing/>
              <w:jc w:val="center"/>
              <w:rPr>
                <w:rFonts w:ascii="Calibri" w:eastAsia="Times New Roman" w:hAnsi="Calibri"/>
                <w:b/>
                <w:sz w:val="16"/>
                <w:szCs w:val="16"/>
                <w:lang w:val="en-US" w:eastAsia="es-ES"/>
                <w:rPrChange w:id="46" w:author="Marie Pedersen" w:date="2020-12-14T10:10:00Z">
                  <w:rPr>
                    <w:rFonts w:ascii="Calibri" w:eastAsia="Times New Roman" w:hAnsi="Calibri"/>
                    <w:b/>
                    <w:sz w:val="16"/>
                    <w:szCs w:val="16"/>
                    <w:lang w:val="es-ES" w:eastAsia="es-ES"/>
                  </w:rPr>
                </w:rPrChange>
              </w:rPr>
            </w:pPr>
            <w:commentRangeStart w:id="47"/>
            <w:r w:rsidRPr="00766305">
              <w:rPr>
                <w:rFonts w:ascii="Calibri" w:eastAsia="Times New Roman" w:hAnsi="Calibri"/>
                <w:b/>
                <w:sz w:val="16"/>
                <w:szCs w:val="16"/>
                <w:lang w:val="en-US" w:eastAsia="es-ES"/>
                <w:rPrChange w:id="48" w:author="Marie Pedersen" w:date="2020-12-14T10:10:00Z">
                  <w:rPr>
                    <w:rFonts w:ascii="Calibri" w:eastAsia="Times New Roman" w:hAnsi="Calibri"/>
                    <w:b/>
                    <w:sz w:val="16"/>
                    <w:szCs w:val="16"/>
                    <w:lang w:val="es-ES" w:eastAsia="es-ES"/>
                  </w:rPr>
                </w:rPrChange>
              </w:rPr>
              <w:t>P</w:t>
            </w:r>
            <w:r w:rsidR="009C5C5C" w:rsidRPr="00766305">
              <w:rPr>
                <w:rFonts w:ascii="Calibri" w:eastAsia="Times New Roman" w:hAnsi="Calibri"/>
                <w:b/>
                <w:sz w:val="16"/>
                <w:szCs w:val="16"/>
                <w:lang w:val="en-US" w:eastAsia="es-ES"/>
                <w:rPrChange w:id="49" w:author="Marie Pedersen" w:date="2020-12-14T10:10:00Z">
                  <w:rPr>
                    <w:rFonts w:ascii="Calibri" w:eastAsia="Times New Roman" w:hAnsi="Calibri"/>
                    <w:b/>
                    <w:sz w:val="16"/>
                    <w:szCs w:val="16"/>
                    <w:lang w:val="es-ES" w:eastAsia="es-ES"/>
                  </w:rPr>
                </w:rPrChange>
              </w:rPr>
              <w:t>eriod</w:t>
            </w:r>
            <w:commentRangeEnd w:id="47"/>
            <w:r>
              <w:rPr>
                <w:rStyle w:val="CommentReference"/>
              </w:rPr>
              <w:commentReference w:id="47"/>
            </w:r>
            <w:ins w:id="50" w:author="Marie Pedersen" w:date="2020-12-14T10:10:00Z">
              <w:r w:rsidRPr="00766305">
                <w:rPr>
                  <w:rFonts w:ascii="Calibri" w:eastAsia="Times New Roman" w:hAnsi="Calibri"/>
                  <w:b/>
                  <w:sz w:val="16"/>
                  <w:szCs w:val="16"/>
                  <w:lang w:val="en-US" w:eastAsia="es-ES"/>
                  <w:rPrChange w:id="51" w:author="Marie Pedersen" w:date="2020-12-14T10:10:00Z">
                    <w:rPr>
                      <w:rFonts w:ascii="Calibri" w:eastAsia="Times New Roman" w:hAnsi="Calibri"/>
                      <w:b/>
                      <w:sz w:val="16"/>
                      <w:szCs w:val="16"/>
                      <w:lang w:val="es-ES" w:eastAsia="es-ES"/>
                    </w:rPr>
                  </w:rPrChange>
                </w:rPr>
                <w:t xml:space="preserve"> </w:t>
              </w:r>
            </w:ins>
          </w:p>
        </w:tc>
        <w:tc>
          <w:tcPr>
            <w:tcW w:w="298" w:type="pct"/>
            <w:shd w:val="clear" w:color="auto" w:fill="BFBFBF"/>
            <w:tcMar>
              <w:top w:w="0" w:type="dxa"/>
              <w:left w:w="45" w:type="dxa"/>
              <w:bottom w:w="0" w:type="dxa"/>
              <w:right w:w="45" w:type="dxa"/>
            </w:tcMar>
            <w:vAlign w:val="center"/>
            <w:hideMark/>
          </w:tcPr>
          <w:p w14:paraId="13713BF0" w14:textId="77777777" w:rsidR="009C5C5C" w:rsidRPr="00001147" w:rsidRDefault="009C5C5C" w:rsidP="00471DF8">
            <w:pPr>
              <w:contextualSpacing/>
              <w:jc w:val="center"/>
              <w:rPr>
                <w:rFonts w:ascii="Calibri" w:eastAsia="Times New Roman" w:hAnsi="Calibri"/>
                <w:b/>
                <w:sz w:val="16"/>
                <w:szCs w:val="16"/>
                <w:lang w:val="es-ES" w:eastAsia="es-ES"/>
              </w:rPr>
            </w:pPr>
            <w:proofErr w:type="spellStart"/>
            <w:r w:rsidRPr="00001147">
              <w:rPr>
                <w:rFonts w:ascii="Calibri" w:eastAsia="Times New Roman" w:hAnsi="Calibri"/>
                <w:b/>
                <w:sz w:val="16"/>
                <w:szCs w:val="16"/>
                <w:lang w:val="es-ES" w:eastAsia="es-ES"/>
              </w:rPr>
              <w:t>preg</w:t>
            </w:r>
            <w:proofErr w:type="spellEnd"/>
          </w:p>
        </w:tc>
        <w:tc>
          <w:tcPr>
            <w:tcW w:w="292" w:type="pct"/>
            <w:shd w:val="clear" w:color="auto" w:fill="BFBFBF"/>
            <w:tcMar>
              <w:top w:w="0" w:type="dxa"/>
              <w:left w:w="45" w:type="dxa"/>
              <w:bottom w:w="0" w:type="dxa"/>
              <w:right w:w="45" w:type="dxa"/>
            </w:tcMar>
            <w:vAlign w:val="center"/>
            <w:hideMark/>
          </w:tcPr>
          <w:p w14:paraId="7A151889" w14:textId="77777777" w:rsidR="009C5C5C" w:rsidRPr="00001147" w:rsidRDefault="009C5C5C" w:rsidP="00471DF8">
            <w:pPr>
              <w:contextualSpacing/>
              <w:jc w:val="center"/>
              <w:rPr>
                <w:rFonts w:ascii="Calibri" w:eastAsia="Times New Roman" w:hAnsi="Calibri"/>
                <w:b/>
                <w:sz w:val="16"/>
                <w:szCs w:val="16"/>
                <w:lang w:val="es-ES" w:eastAsia="es-ES"/>
              </w:rPr>
            </w:pPr>
            <w:commentRangeStart w:id="52"/>
            <w:proofErr w:type="spellStart"/>
            <w:r w:rsidRPr="00001147">
              <w:rPr>
                <w:rFonts w:ascii="Calibri" w:eastAsia="Times New Roman" w:hAnsi="Calibri"/>
                <w:b/>
                <w:sz w:val="16"/>
                <w:szCs w:val="16"/>
                <w:lang w:val="es-ES" w:eastAsia="es-ES"/>
              </w:rPr>
              <w:t>birth</w:t>
            </w:r>
            <w:commentRangeEnd w:id="52"/>
            <w:proofErr w:type="spellEnd"/>
            <w:r w:rsidR="00766305">
              <w:rPr>
                <w:rStyle w:val="CommentReference"/>
              </w:rPr>
              <w:commentReference w:id="52"/>
            </w:r>
          </w:p>
        </w:tc>
        <w:tc>
          <w:tcPr>
            <w:tcW w:w="293" w:type="pct"/>
            <w:shd w:val="clear" w:color="auto" w:fill="BFBFBF"/>
            <w:tcMar>
              <w:top w:w="0" w:type="dxa"/>
              <w:left w:w="45" w:type="dxa"/>
              <w:bottom w:w="0" w:type="dxa"/>
              <w:right w:w="45" w:type="dxa"/>
            </w:tcMar>
            <w:vAlign w:val="center"/>
            <w:hideMark/>
          </w:tcPr>
          <w:p w14:paraId="165B425F"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w:t>
            </w:r>
          </w:p>
        </w:tc>
        <w:tc>
          <w:tcPr>
            <w:tcW w:w="293" w:type="pct"/>
            <w:shd w:val="clear" w:color="auto" w:fill="BFBFBF"/>
            <w:tcMar>
              <w:top w:w="0" w:type="dxa"/>
              <w:left w:w="45" w:type="dxa"/>
              <w:bottom w:w="0" w:type="dxa"/>
              <w:right w:w="45" w:type="dxa"/>
            </w:tcMar>
            <w:vAlign w:val="center"/>
            <w:hideMark/>
          </w:tcPr>
          <w:p w14:paraId="460E0111"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y2</w:t>
            </w:r>
          </w:p>
        </w:tc>
        <w:tc>
          <w:tcPr>
            <w:tcW w:w="396" w:type="pct"/>
            <w:shd w:val="clear" w:color="auto" w:fill="BFBFBF"/>
            <w:tcMar>
              <w:top w:w="0" w:type="dxa"/>
              <w:left w:w="45" w:type="dxa"/>
              <w:bottom w:w="0" w:type="dxa"/>
              <w:right w:w="45" w:type="dxa"/>
            </w:tcMar>
            <w:vAlign w:val="center"/>
            <w:hideMark/>
          </w:tcPr>
          <w:p w14:paraId="224BB8C0"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y3</w:t>
            </w:r>
          </w:p>
        </w:tc>
        <w:tc>
          <w:tcPr>
            <w:tcW w:w="280" w:type="pct"/>
            <w:shd w:val="clear" w:color="auto" w:fill="BFBFBF"/>
            <w:tcMar>
              <w:top w:w="0" w:type="dxa"/>
              <w:left w:w="45" w:type="dxa"/>
              <w:bottom w:w="0" w:type="dxa"/>
              <w:right w:w="45" w:type="dxa"/>
            </w:tcMar>
            <w:vAlign w:val="center"/>
            <w:hideMark/>
          </w:tcPr>
          <w:p w14:paraId="4DFB73D8"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y4</w:t>
            </w:r>
          </w:p>
        </w:tc>
        <w:tc>
          <w:tcPr>
            <w:tcW w:w="281" w:type="pct"/>
            <w:shd w:val="clear" w:color="auto" w:fill="BFBFBF"/>
            <w:tcMar>
              <w:top w:w="0" w:type="dxa"/>
              <w:left w:w="45" w:type="dxa"/>
              <w:bottom w:w="0" w:type="dxa"/>
              <w:right w:w="45" w:type="dxa"/>
            </w:tcMar>
            <w:vAlign w:val="center"/>
            <w:hideMark/>
          </w:tcPr>
          <w:p w14:paraId="4297F3FE"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y5</w:t>
            </w:r>
          </w:p>
        </w:tc>
        <w:tc>
          <w:tcPr>
            <w:tcW w:w="281" w:type="pct"/>
            <w:shd w:val="clear" w:color="auto" w:fill="BFBFBF"/>
            <w:tcMar>
              <w:top w:w="0" w:type="dxa"/>
              <w:left w:w="45" w:type="dxa"/>
              <w:bottom w:w="0" w:type="dxa"/>
              <w:right w:w="45" w:type="dxa"/>
            </w:tcMar>
            <w:vAlign w:val="center"/>
            <w:hideMark/>
          </w:tcPr>
          <w:p w14:paraId="5A783EE6"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y6</w:t>
            </w:r>
          </w:p>
        </w:tc>
        <w:tc>
          <w:tcPr>
            <w:tcW w:w="281" w:type="pct"/>
            <w:shd w:val="clear" w:color="auto" w:fill="BFBFBF"/>
            <w:tcMar>
              <w:top w:w="0" w:type="dxa"/>
              <w:left w:w="45" w:type="dxa"/>
              <w:bottom w:w="0" w:type="dxa"/>
              <w:right w:w="45" w:type="dxa"/>
            </w:tcMar>
            <w:vAlign w:val="center"/>
            <w:hideMark/>
          </w:tcPr>
          <w:p w14:paraId="5211DF69"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y7</w:t>
            </w:r>
          </w:p>
        </w:tc>
        <w:tc>
          <w:tcPr>
            <w:tcW w:w="280" w:type="pct"/>
            <w:shd w:val="clear" w:color="auto" w:fill="BFBFBF"/>
            <w:tcMar>
              <w:top w:w="0" w:type="dxa"/>
              <w:left w:w="45" w:type="dxa"/>
              <w:bottom w:w="0" w:type="dxa"/>
              <w:right w:w="45" w:type="dxa"/>
            </w:tcMar>
            <w:vAlign w:val="center"/>
            <w:hideMark/>
          </w:tcPr>
          <w:p w14:paraId="12B4A187"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y8</w:t>
            </w:r>
          </w:p>
        </w:tc>
        <w:tc>
          <w:tcPr>
            <w:tcW w:w="281" w:type="pct"/>
            <w:shd w:val="clear" w:color="auto" w:fill="BFBFBF"/>
            <w:tcMar>
              <w:top w:w="0" w:type="dxa"/>
              <w:left w:w="45" w:type="dxa"/>
              <w:bottom w:w="0" w:type="dxa"/>
              <w:right w:w="45" w:type="dxa"/>
            </w:tcMar>
            <w:vAlign w:val="center"/>
            <w:hideMark/>
          </w:tcPr>
          <w:p w14:paraId="36A57E7A"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y9</w:t>
            </w:r>
          </w:p>
        </w:tc>
        <w:tc>
          <w:tcPr>
            <w:tcW w:w="281" w:type="pct"/>
            <w:shd w:val="clear" w:color="auto" w:fill="BFBFBF"/>
            <w:tcMar>
              <w:top w:w="0" w:type="dxa"/>
              <w:left w:w="45" w:type="dxa"/>
              <w:bottom w:w="0" w:type="dxa"/>
              <w:right w:w="45" w:type="dxa"/>
            </w:tcMar>
            <w:vAlign w:val="center"/>
            <w:hideMark/>
          </w:tcPr>
          <w:p w14:paraId="05F1DE46"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y10</w:t>
            </w:r>
          </w:p>
        </w:tc>
        <w:tc>
          <w:tcPr>
            <w:tcW w:w="281" w:type="pct"/>
            <w:shd w:val="clear" w:color="auto" w:fill="BFBFBF"/>
            <w:tcMar>
              <w:top w:w="0" w:type="dxa"/>
              <w:left w:w="45" w:type="dxa"/>
              <w:bottom w:w="0" w:type="dxa"/>
              <w:right w:w="45" w:type="dxa"/>
            </w:tcMar>
            <w:vAlign w:val="center"/>
            <w:hideMark/>
          </w:tcPr>
          <w:p w14:paraId="2AE8CFA4"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y11</w:t>
            </w:r>
          </w:p>
        </w:tc>
        <w:tc>
          <w:tcPr>
            <w:tcW w:w="280" w:type="pct"/>
            <w:shd w:val="clear" w:color="auto" w:fill="BFBFBF"/>
            <w:tcMar>
              <w:top w:w="0" w:type="dxa"/>
              <w:left w:w="45" w:type="dxa"/>
              <w:bottom w:w="0" w:type="dxa"/>
              <w:right w:w="45" w:type="dxa"/>
            </w:tcMar>
            <w:vAlign w:val="center"/>
            <w:hideMark/>
          </w:tcPr>
          <w:p w14:paraId="4072807F" w14:textId="77777777" w:rsidR="009C5C5C" w:rsidRPr="00001147" w:rsidRDefault="009C5C5C" w:rsidP="00471DF8">
            <w:pPr>
              <w:contextualSpacing/>
              <w:jc w:val="center"/>
              <w:rPr>
                <w:rFonts w:ascii="Calibri" w:eastAsia="Times New Roman" w:hAnsi="Calibri"/>
                <w:b/>
                <w:sz w:val="16"/>
                <w:szCs w:val="16"/>
                <w:lang w:val="es-ES" w:eastAsia="es-ES"/>
              </w:rPr>
            </w:pPr>
            <w:r w:rsidRPr="00001147">
              <w:rPr>
                <w:rFonts w:ascii="Calibri" w:eastAsia="Times New Roman" w:hAnsi="Calibri"/>
                <w:b/>
                <w:sz w:val="16"/>
                <w:szCs w:val="16"/>
                <w:lang w:val="es-ES" w:eastAsia="es-ES"/>
              </w:rPr>
              <w:t>y12</w:t>
            </w:r>
          </w:p>
        </w:tc>
      </w:tr>
      <w:tr w:rsidR="001C5B27" w:rsidRPr="00001147" w14:paraId="5828C5C5" w14:textId="77777777" w:rsidTr="003F5AEC">
        <w:trPr>
          <w:trHeight w:val="283"/>
          <w:jc w:val="center"/>
        </w:trPr>
        <w:tc>
          <w:tcPr>
            <w:tcW w:w="451" w:type="pct"/>
            <w:tcMar>
              <w:top w:w="0" w:type="dxa"/>
              <w:left w:w="45" w:type="dxa"/>
              <w:bottom w:w="0" w:type="dxa"/>
              <w:right w:w="45" w:type="dxa"/>
            </w:tcMar>
            <w:vAlign w:val="center"/>
            <w:hideMark/>
          </w:tcPr>
          <w:p w14:paraId="7CF75384"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ALSPAC</w:t>
            </w:r>
          </w:p>
        </w:tc>
        <w:tc>
          <w:tcPr>
            <w:tcW w:w="451" w:type="pct"/>
            <w:tcMar>
              <w:top w:w="0" w:type="dxa"/>
              <w:left w:w="45" w:type="dxa"/>
              <w:bottom w:w="0" w:type="dxa"/>
              <w:right w:w="45" w:type="dxa"/>
            </w:tcMar>
            <w:vAlign w:val="center"/>
            <w:hideMark/>
          </w:tcPr>
          <w:p w14:paraId="374BD934"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1990-2005</w:t>
            </w:r>
          </w:p>
        </w:tc>
        <w:tc>
          <w:tcPr>
            <w:tcW w:w="298" w:type="pct"/>
            <w:shd w:val="clear" w:color="auto" w:fill="FFE599"/>
            <w:tcMar>
              <w:top w:w="0" w:type="dxa"/>
              <w:left w:w="45" w:type="dxa"/>
              <w:bottom w:w="0" w:type="dxa"/>
              <w:right w:w="45" w:type="dxa"/>
            </w:tcMar>
            <w:vAlign w:val="center"/>
            <w:hideMark/>
          </w:tcPr>
          <w:p w14:paraId="73D8693E"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1990</w:t>
            </w:r>
          </w:p>
        </w:tc>
        <w:tc>
          <w:tcPr>
            <w:tcW w:w="292" w:type="pct"/>
            <w:shd w:val="clear" w:color="auto" w:fill="FFE599"/>
            <w:tcMar>
              <w:top w:w="0" w:type="dxa"/>
              <w:left w:w="45" w:type="dxa"/>
              <w:bottom w:w="0" w:type="dxa"/>
              <w:right w:w="45" w:type="dxa"/>
            </w:tcMar>
            <w:vAlign w:val="center"/>
            <w:hideMark/>
          </w:tcPr>
          <w:p w14:paraId="504A690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51AD2FE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7C13876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9CB9C"/>
            <w:tcMar>
              <w:top w:w="0" w:type="dxa"/>
              <w:left w:w="45" w:type="dxa"/>
              <w:bottom w:w="0" w:type="dxa"/>
              <w:right w:w="45" w:type="dxa"/>
            </w:tcMar>
            <w:vAlign w:val="center"/>
            <w:hideMark/>
          </w:tcPr>
          <w:p w14:paraId="143DABF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1CFB1C31"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1994</w:t>
            </w:r>
          </w:p>
        </w:tc>
        <w:tc>
          <w:tcPr>
            <w:tcW w:w="281" w:type="pct"/>
            <w:shd w:val="clear" w:color="auto" w:fill="F9CB9C"/>
            <w:tcMar>
              <w:top w:w="0" w:type="dxa"/>
              <w:left w:w="45" w:type="dxa"/>
              <w:bottom w:w="0" w:type="dxa"/>
              <w:right w:w="45" w:type="dxa"/>
            </w:tcMar>
            <w:vAlign w:val="center"/>
            <w:hideMark/>
          </w:tcPr>
          <w:p w14:paraId="6875482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765D335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70887004"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3D3E45C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19070A81"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3E2AC756"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2002</w:t>
            </w:r>
          </w:p>
        </w:tc>
        <w:tc>
          <w:tcPr>
            <w:tcW w:w="281" w:type="pct"/>
            <w:shd w:val="clear" w:color="auto" w:fill="EA9999"/>
            <w:tcMar>
              <w:top w:w="0" w:type="dxa"/>
              <w:left w:w="45" w:type="dxa"/>
              <w:bottom w:w="0" w:type="dxa"/>
              <w:right w:w="45" w:type="dxa"/>
            </w:tcMar>
            <w:vAlign w:val="center"/>
            <w:hideMark/>
          </w:tcPr>
          <w:p w14:paraId="0A2E0B3B"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EA9999"/>
            <w:tcMar>
              <w:top w:w="0" w:type="dxa"/>
              <w:left w:w="45" w:type="dxa"/>
              <w:bottom w:w="0" w:type="dxa"/>
              <w:right w:w="45" w:type="dxa"/>
            </w:tcMar>
            <w:vAlign w:val="center"/>
            <w:hideMark/>
          </w:tcPr>
          <w:p w14:paraId="237199DF"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289C90C1" w14:textId="77777777" w:rsidTr="003F5AEC">
        <w:trPr>
          <w:trHeight w:val="283"/>
          <w:jc w:val="center"/>
        </w:trPr>
        <w:tc>
          <w:tcPr>
            <w:tcW w:w="451" w:type="pct"/>
            <w:tcMar>
              <w:top w:w="0" w:type="dxa"/>
              <w:left w:w="45" w:type="dxa"/>
              <w:bottom w:w="0" w:type="dxa"/>
              <w:right w:w="45" w:type="dxa"/>
            </w:tcMar>
            <w:vAlign w:val="center"/>
            <w:hideMark/>
          </w:tcPr>
          <w:p w14:paraId="2F37F487"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BIB</w:t>
            </w:r>
          </w:p>
        </w:tc>
        <w:tc>
          <w:tcPr>
            <w:tcW w:w="451" w:type="pct"/>
            <w:shd w:val="clear" w:color="auto" w:fill="FFFFFF"/>
            <w:tcMar>
              <w:top w:w="0" w:type="dxa"/>
              <w:left w:w="45" w:type="dxa"/>
              <w:bottom w:w="0" w:type="dxa"/>
              <w:right w:w="45" w:type="dxa"/>
            </w:tcMar>
            <w:vAlign w:val="center"/>
            <w:hideMark/>
          </w:tcPr>
          <w:p w14:paraId="10ACB058"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2007-2015</w:t>
            </w:r>
          </w:p>
        </w:tc>
        <w:tc>
          <w:tcPr>
            <w:tcW w:w="298" w:type="pct"/>
            <w:shd w:val="clear" w:color="auto" w:fill="FFE599"/>
            <w:tcMar>
              <w:top w:w="0" w:type="dxa"/>
              <w:left w:w="45" w:type="dxa"/>
              <w:bottom w:w="0" w:type="dxa"/>
              <w:right w:w="45" w:type="dxa"/>
            </w:tcMar>
            <w:vAlign w:val="center"/>
            <w:hideMark/>
          </w:tcPr>
          <w:p w14:paraId="4BF5D684"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2006</w:t>
            </w:r>
          </w:p>
        </w:tc>
        <w:tc>
          <w:tcPr>
            <w:tcW w:w="292" w:type="pct"/>
            <w:shd w:val="clear" w:color="auto" w:fill="FFE599"/>
            <w:tcMar>
              <w:top w:w="0" w:type="dxa"/>
              <w:left w:w="45" w:type="dxa"/>
              <w:bottom w:w="0" w:type="dxa"/>
              <w:right w:w="45" w:type="dxa"/>
            </w:tcMar>
            <w:vAlign w:val="center"/>
            <w:hideMark/>
          </w:tcPr>
          <w:p w14:paraId="313368C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C47B0E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9CB9C"/>
            <w:tcMar>
              <w:top w:w="0" w:type="dxa"/>
              <w:left w:w="45" w:type="dxa"/>
              <w:bottom w:w="0" w:type="dxa"/>
              <w:right w:w="45" w:type="dxa"/>
            </w:tcMar>
            <w:vAlign w:val="center"/>
            <w:hideMark/>
          </w:tcPr>
          <w:p w14:paraId="055A4525"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2011</w:t>
            </w:r>
          </w:p>
        </w:tc>
        <w:tc>
          <w:tcPr>
            <w:tcW w:w="396" w:type="pct"/>
            <w:shd w:val="clear" w:color="auto" w:fill="F9CB9C"/>
            <w:tcMar>
              <w:top w:w="0" w:type="dxa"/>
              <w:left w:w="45" w:type="dxa"/>
              <w:bottom w:w="0" w:type="dxa"/>
              <w:right w:w="45" w:type="dxa"/>
            </w:tcMar>
            <w:vAlign w:val="center"/>
            <w:hideMark/>
          </w:tcPr>
          <w:p w14:paraId="731B4AE5"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791524B4"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3B2E14C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71E0458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43D90698"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tcMar>
              <w:top w:w="0" w:type="dxa"/>
              <w:left w:w="45" w:type="dxa"/>
              <w:bottom w:w="0" w:type="dxa"/>
              <w:right w:w="45" w:type="dxa"/>
            </w:tcMar>
            <w:vAlign w:val="center"/>
            <w:hideMark/>
          </w:tcPr>
          <w:p w14:paraId="77DEBD1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3708632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57D0ED0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05228DF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tcMar>
              <w:top w:w="0" w:type="dxa"/>
              <w:left w:w="45" w:type="dxa"/>
              <w:bottom w:w="0" w:type="dxa"/>
              <w:right w:w="45" w:type="dxa"/>
            </w:tcMar>
            <w:vAlign w:val="center"/>
            <w:hideMark/>
          </w:tcPr>
          <w:p w14:paraId="19AD4E2B"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1ABCA00D" w14:textId="77777777" w:rsidTr="003F5AEC">
        <w:trPr>
          <w:trHeight w:val="283"/>
          <w:jc w:val="center"/>
        </w:trPr>
        <w:tc>
          <w:tcPr>
            <w:tcW w:w="451" w:type="pct"/>
            <w:tcMar>
              <w:top w:w="0" w:type="dxa"/>
              <w:left w:w="45" w:type="dxa"/>
              <w:bottom w:w="0" w:type="dxa"/>
              <w:right w:w="45" w:type="dxa"/>
            </w:tcMar>
            <w:vAlign w:val="center"/>
            <w:hideMark/>
          </w:tcPr>
          <w:p w14:paraId="1969FA62"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DNBC</w:t>
            </w:r>
          </w:p>
        </w:tc>
        <w:tc>
          <w:tcPr>
            <w:tcW w:w="451" w:type="pct"/>
            <w:tcMar>
              <w:top w:w="0" w:type="dxa"/>
              <w:left w:w="45" w:type="dxa"/>
              <w:bottom w:w="0" w:type="dxa"/>
              <w:right w:w="45" w:type="dxa"/>
            </w:tcMar>
            <w:vAlign w:val="center"/>
            <w:hideMark/>
          </w:tcPr>
          <w:p w14:paraId="11B732E8"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1997-2014</w:t>
            </w:r>
          </w:p>
        </w:tc>
        <w:tc>
          <w:tcPr>
            <w:tcW w:w="298" w:type="pct"/>
            <w:shd w:val="clear" w:color="auto" w:fill="FFE599"/>
            <w:tcMar>
              <w:top w:w="0" w:type="dxa"/>
              <w:left w:w="45" w:type="dxa"/>
              <w:bottom w:w="0" w:type="dxa"/>
              <w:right w:w="45" w:type="dxa"/>
            </w:tcMar>
            <w:vAlign w:val="center"/>
            <w:hideMark/>
          </w:tcPr>
          <w:p w14:paraId="3C28B5B0"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1994</w:t>
            </w:r>
          </w:p>
        </w:tc>
        <w:tc>
          <w:tcPr>
            <w:tcW w:w="292" w:type="pct"/>
            <w:shd w:val="clear" w:color="auto" w:fill="FFE599"/>
            <w:tcMar>
              <w:top w:w="0" w:type="dxa"/>
              <w:left w:w="45" w:type="dxa"/>
              <w:bottom w:w="0" w:type="dxa"/>
              <w:right w:w="45" w:type="dxa"/>
            </w:tcMar>
            <w:vAlign w:val="center"/>
            <w:hideMark/>
          </w:tcPr>
          <w:p w14:paraId="00CEFEC0"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200FCF1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9CB9C"/>
            <w:tcMar>
              <w:top w:w="0" w:type="dxa"/>
              <w:left w:w="45" w:type="dxa"/>
              <w:bottom w:w="0" w:type="dxa"/>
              <w:right w:w="45" w:type="dxa"/>
            </w:tcMar>
            <w:vAlign w:val="center"/>
            <w:hideMark/>
          </w:tcPr>
          <w:p w14:paraId="19894A54"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2001</w:t>
            </w:r>
          </w:p>
        </w:tc>
        <w:tc>
          <w:tcPr>
            <w:tcW w:w="396" w:type="pct"/>
            <w:shd w:val="clear" w:color="auto" w:fill="F9CB9C"/>
            <w:tcMar>
              <w:top w:w="0" w:type="dxa"/>
              <w:left w:w="45" w:type="dxa"/>
              <w:bottom w:w="0" w:type="dxa"/>
              <w:right w:w="45" w:type="dxa"/>
            </w:tcMar>
            <w:vAlign w:val="center"/>
            <w:hideMark/>
          </w:tcPr>
          <w:p w14:paraId="42F53FB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559AEED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33CA9B75"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7EBAA50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595AE3D9"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2006</w:t>
            </w:r>
          </w:p>
        </w:tc>
        <w:tc>
          <w:tcPr>
            <w:tcW w:w="280" w:type="pct"/>
            <w:shd w:val="clear" w:color="auto" w:fill="EA9999"/>
            <w:tcMar>
              <w:top w:w="0" w:type="dxa"/>
              <w:left w:w="45" w:type="dxa"/>
              <w:bottom w:w="0" w:type="dxa"/>
              <w:right w:w="45" w:type="dxa"/>
            </w:tcMar>
            <w:vAlign w:val="center"/>
            <w:hideMark/>
          </w:tcPr>
          <w:p w14:paraId="0EE3ED0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5909D0C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689C5AC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5154873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EA9999"/>
            <w:tcMar>
              <w:top w:w="0" w:type="dxa"/>
              <w:left w:w="45" w:type="dxa"/>
              <w:bottom w:w="0" w:type="dxa"/>
              <w:right w:w="45" w:type="dxa"/>
            </w:tcMar>
            <w:vAlign w:val="center"/>
            <w:hideMark/>
          </w:tcPr>
          <w:p w14:paraId="32D46F3F"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46624BB4" w14:textId="77777777" w:rsidTr="003F5AEC">
        <w:trPr>
          <w:trHeight w:val="283"/>
          <w:jc w:val="center"/>
        </w:trPr>
        <w:tc>
          <w:tcPr>
            <w:tcW w:w="451" w:type="pct"/>
            <w:tcMar>
              <w:top w:w="0" w:type="dxa"/>
              <w:left w:w="45" w:type="dxa"/>
              <w:bottom w:w="0" w:type="dxa"/>
              <w:right w:w="45" w:type="dxa"/>
            </w:tcMar>
            <w:vAlign w:val="center"/>
            <w:hideMark/>
          </w:tcPr>
          <w:p w14:paraId="5154D63B" w14:textId="77777777" w:rsidR="009C5C5C" w:rsidRPr="00001147" w:rsidRDefault="009C5C5C" w:rsidP="00471DF8">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NAN</w:t>
            </w:r>
          </w:p>
        </w:tc>
        <w:tc>
          <w:tcPr>
            <w:tcW w:w="451" w:type="pct"/>
            <w:shd w:val="clear" w:color="auto" w:fill="FFFFFF"/>
            <w:tcMar>
              <w:top w:w="0" w:type="dxa"/>
              <w:left w:w="45" w:type="dxa"/>
              <w:bottom w:w="0" w:type="dxa"/>
              <w:right w:w="45" w:type="dxa"/>
            </w:tcMar>
            <w:vAlign w:val="center"/>
            <w:hideMark/>
          </w:tcPr>
          <w:p w14:paraId="3EAB8886"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2003-2010</w:t>
            </w:r>
          </w:p>
        </w:tc>
        <w:tc>
          <w:tcPr>
            <w:tcW w:w="298" w:type="pct"/>
            <w:shd w:val="clear" w:color="auto" w:fill="FFE599"/>
            <w:tcMar>
              <w:top w:w="0" w:type="dxa"/>
              <w:left w:w="45" w:type="dxa"/>
              <w:bottom w:w="0" w:type="dxa"/>
              <w:right w:w="45" w:type="dxa"/>
            </w:tcMar>
            <w:vAlign w:val="center"/>
            <w:hideMark/>
          </w:tcPr>
          <w:p w14:paraId="55A15685"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2004</w:t>
            </w:r>
          </w:p>
        </w:tc>
        <w:tc>
          <w:tcPr>
            <w:tcW w:w="292" w:type="pct"/>
            <w:shd w:val="clear" w:color="auto" w:fill="FFE599"/>
            <w:tcMar>
              <w:top w:w="0" w:type="dxa"/>
              <w:left w:w="45" w:type="dxa"/>
              <w:bottom w:w="0" w:type="dxa"/>
              <w:right w:w="45" w:type="dxa"/>
            </w:tcMar>
            <w:vAlign w:val="center"/>
            <w:hideMark/>
          </w:tcPr>
          <w:p w14:paraId="2980FDF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549CAC4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98AD433"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FE599"/>
            <w:tcMar>
              <w:top w:w="0" w:type="dxa"/>
              <w:left w:w="45" w:type="dxa"/>
              <w:bottom w:w="0" w:type="dxa"/>
              <w:right w:w="45" w:type="dxa"/>
            </w:tcMar>
            <w:vAlign w:val="center"/>
            <w:hideMark/>
          </w:tcPr>
          <w:p w14:paraId="7DFB744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32A8BA22"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2010</w:t>
            </w:r>
          </w:p>
        </w:tc>
        <w:tc>
          <w:tcPr>
            <w:tcW w:w="281" w:type="pct"/>
            <w:shd w:val="clear" w:color="auto" w:fill="F9CB9C"/>
            <w:tcMar>
              <w:top w:w="0" w:type="dxa"/>
              <w:left w:w="45" w:type="dxa"/>
              <w:bottom w:w="0" w:type="dxa"/>
              <w:right w:w="45" w:type="dxa"/>
            </w:tcMar>
            <w:vAlign w:val="center"/>
            <w:hideMark/>
          </w:tcPr>
          <w:p w14:paraId="0DF98B63"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3965110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754C39D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tcMar>
              <w:top w:w="0" w:type="dxa"/>
              <w:left w:w="45" w:type="dxa"/>
              <w:bottom w:w="0" w:type="dxa"/>
              <w:right w:w="45" w:type="dxa"/>
            </w:tcMar>
            <w:vAlign w:val="center"/>
            <w:hideMark/>
          </w:tcPr>
          <w:p w14:paraId="08542C0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2029B521"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7B16696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25D5CFD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tcMar>
              <w:top w:w="0" w:type="dxa"/>
              <w:left w:w="45" w:type="dxa"/>
              <w:bottom w:w="0" w:type="dxa"/>
              <w:right w:w="45" w:type="dxa"/>
            </w:tcMar>
            <w:vAlign w:val="center"/>
            <w:hideMark/>
          </w:tcPr>
          <w:p w14:paraId="1693FD1F"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6B0A678E" w14:textId="77777777" w:rsidTr="003F5AEC">
        <w:trPr>
          <w:trHeight w:val="283"/>
          <w:jc w:val="center"/>
        </w:trPr>
        <w:tc>
          <w:tcPr>
            <w:tcW w:w="451" w:type="pct"/>
            <w:tcMar>
              <w:top w:w="0" w:type="dxa"/>
              <w:left w:w="45" w:type="dxa"/>
              <w:bottom w:w="0" w:type="dxa"/>
              <w:right w:w="45" w:type="dxa"/>
            </w:tcMar>
            <w:vAlign w:val="center"/>
            <w:hideMark/>
          </w:tcPr>
          <w:p w14:paraId="43FF1022" w14:textId="77777777" w:rsidR="009C5C5C" w:rsidRPr="00001147" w:rsidRDefault="009C5C5C" w:rsidP="00471DF8">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POI</w:t>
            </w:r>
          </w:p>
        </w:tc>
        <w:tc>
          <w:tcPr>
            <w:tcW w:w="451" w:type="pct"/>
            <w:shd w:val="clear" w:color="auto" w:fill="FFFFFF"/>
            <w:tcMar>
              <w:top w:w="0" w:type="dxa"/>
              <w:left w:w="45" w:type="dxa"/>
              <w:bottom w:w="0" w:type="dxa"/>
              <w:right w:w="45" w:type="dxa"/>
            </w:tcMar>
            <w:vAlign w:val="center"/>
            <w:hideMark/>
          </w:tcPr>
          <w:p w14:paraId="2B1AB6BA"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2003-2013</w:t>
            </w:r>
          </w:p>
        </w:tc>
        <w:tc>
          <w:tcPr>
            <w:tcW w:w="298" w:type="pct"/>
            <w:shd w:val="clear" w:color="auto" w:fill="FFE599"/>
            <w:tcMar>
              <w:top w:w="0" w:type="dxa"/>
              <w:left w:w="45" w:type="dxa"/>
              <w:bottom w:w="0" w:type="dxa"/>
              <w:right w:w="45" w:type="dxa"/>
            </w:tcMar>
            <w:vAlign w:val="center"/>
            <w:hideMark/>
          </w:tcPr>
          <w:p w14:paraId="3AE0D743" w14:textId="5A9B670D"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2001-</w:t>
            </w:r>
            <w:r w:rsidR="00BD682C">
              <w:rPr>
                <w:rFonts w:ascii="Calibri" w:hAnsi="Calibri" w:cs="Calibri"/>
                <w:sz w:val="16"/>
                <w:szCs w:val="16"/>
              </w:rPr>
              <w:t>4</w:t>
            </w:r>
          </w:p>
        </w:tc>
        <w:tc>
          <w:tcPr>
            <w:tcW w:w="292" w:type="pct"/>
            <w:shd w:val="clear" w:color="auto" w:fill="FFE599"/>
            <w:tcMar>
              <w:top w:w="0" w:type="dxa"/>
              <w:left w:w="45" w:type="dxa"/>
              <w:bottom w:w="0" w:type="dxa"/>
              <w:right w:w="45" w:type="dxa"/>
            </w:tcMar>
            <w:vAlign w:val="center"/>
            <w:hideMark/>
          </w:tcPr>
          <w:p w14:paraId="5EAEE913"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77305F88"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5CDD840"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9CB9C"/>
            <w:tcMar>
              <w:top w:w="0" w:type="dxa"/>
              <w:left w:w="45" w:type="dxa"/>
              <w:bottom w:w="0" w:type="dxa"/>
              <w:right w:w="45" w:type="dxa"/>
            </w:tcMar>
            <w:vAlign w:val="center"/>
            <w:hideMark/>
          </w:tcPr>
          <w:p w14:paraId="14EDBBD6" w14:textId="0A129BD3"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2007-</w:t>
            </w:r>
            <w:r w:rsidR="00BD682C">
              <w:rPr>
                <w:rFonts w:ascii="Calibri" w:hAnsi="Calibri" w:cs="Calibri"/>
                <w:sz w:val="16"/>
                <w:szCs w:val="16"/>
              </w:rPr>
              <w:t>10</w:t>
            </w:r>
          </w:p>
        </w:tc>
        <w:tc>
          <w:tcPr>
            <w:tcW w:w="280" w:type="pct"/>
            <w:shd w:val="clear" w:color="auto" w:fill="F9CB9C"/>
            <w:tcMar>
              <w:top w:w="0" w:type="dxa"/>
              <w:left w:w="45" w:type="dxa"/>
              <w:bottom w:w="0" w:type="dxa"/>
              <w:right w:w="45" w:type="dxa"/>
            </w:tcMar>
            <w:vAlign w:val="center"/>
            <w:hideMark/>
          </w:tcPr>
          <w:p w14:paraId="7F4BB723"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16BDB4F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06D486A8"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223E987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FFFF"/>
            <w:tcMar>
              <w:top w:w="0" w:type="dxa"/>
              <w:left w:w="45" w:type="dxa"/>
              <w:bottom w:w="0" w:type="dxa"/>
              <w:right w:w="45" w:type="dxa"/>
            </w:tcMar>
            <w:vAlign w:val="center"/>
            <w:hideMark/>
          </w:tcPr>
          <w:p w14:paraId="566C31B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0FBB6E68"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24873F1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738CD8E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FFFF"/>
            <w:tcMar>
              <w:top w:w="0" w:type="dxa"/>
              <w:left w:w="45" w:type="dxa"/>
              <w:bottom w:w="0" w:type="dxa"/>
              <w:right w:w="45" w:type="dxa"/>
            </w:tcMar>
            <w:vAlign w:val="center"/>
            <w:hideMark/>
          </w:tcPr>
          <w:p w14:paraId="7D6A1DE9"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49732E04" w14:textId="77777777" w:rsidTr="003F5AEC">
        <w:trPr>
          <w:trHeight w:val="283"/>
          <w:jc w:val="center"/>
        </w:trPr>
        <w:tc>
          <w:tcPr>
            <w:tcW w:w="451" w:type="pct"/>
            <w:tcMar>
              <w:top w:w="0" w:type="dxa"/>
              <w:left w:w="45" w:type="dxa"/>
              <w:bottom w:w="0" w:type="dxa"/>
              <w:right w:w="45" w:type="dxa"/>
            </w:tcMar>
            <w:vAlign w:val="center"/>
            <w:hideMark/>
          </w:tcPr>
          <w:p w14:paraId="7B19DE41"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GENR</w:t>
            </w:r>
          </w:p>
        </w:tc>
        <w:tc>
          <w:tcPr>
            <w:tcW w:w="451" w:type="pct"/>
            <w:shd w:val="clear" w:color="auto" w:fill="FFFFFF"/>
            <w:tcMar>
              <w:top w:w="0" w:type="dxa"/>
              <w:left w:w="45" w:type="dxa"/>
              <w:bottom w:w="0" w:type="dxa"/>
              <w:right w:w="45" w:type="dxa"/>
            </w:tcMar>
            <w:vAlign w:val="center"/>
            <w:hideMark/>
          </w:tcPr>
          <w:p w14:paraId="2A705D39"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2002-2016</w:t>
            </w:r>
          </w:p>
        </w:tc>
        <w:tc>
          <w:tcPr>
            <w:tcW w:w="298" w:type="pct"/>
            <w:shd w:val="clear" w:color="auto" w:fill="FFE599"/>
            <w:tcMar>
              <w:top w:w="0" w:type="dxa"/>
              <w:left w:w="45" w:type="dxa"/>
              <w:bottom w:w="0" w:type="dxa"/>
              <w:right w:w="45" w:type="dxa"/>
            </w:tcMar>
            <w:vAlign w:val="center"/>
            <w:hideMark/>
          </w:tcPr>
          <w:p w14:paraId="33B5260E"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2005</w:t>
            </w:r>
          </w:p>
        </w:tc>
        <w:tc>
          <w:tcPr>
            <w:tcW w:w="292" w:type="pct"/>
            <w:shd w:val="clear" w:color="auto" w:fill="FFE599"/>
            <w:tcMar>
              <w:top w:w="0" w:type="dxa"/>
              <w:left w:w="45" w:type="dxa"/>
              <w:bottom w:w="0" w:type="dxa"/>
              <w:right w:w="45" w:type="dxa"/>
            </w:tcMar>
            <w:vAlign w:val="center"/>
            <w:hideMark/>
          </w:tcPr>
          <w:p w14:paraId="4781B27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55A84EB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34E12B0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FE599"/>
            <w:tcMar>
              <w:top w:w="0" w:type="dxa"/>
              <w:left w:w="45" w:type="dxa"/>
              <w:bottom w:w="0" w:type="dxa"/>
              <w:right w:w="45" w:type="dxa"/>
            </w:tcMar>
            <w:vAlign w:val="center"/>
            <w:hideMark/>
          </w:tcPr>
          <w:p w14:paraId="3D3DB118"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E599"/>
            <w:tcMar>
              <w:top w:w="0" w:type="dxa"/>
              <w:left w:w="45" w:type="dxa"/>
              <w:bottom w:w="0" w:type="dxa"/>
              <w:right w:w="45" w:type="dxa"/>
            </w:tcMar>
            <w:vAlign w:val="center"/>
            <w:hideMark/>
          </w:tcPr>
          <w:p w14:paraId="02BFCCF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E599"/>
            <w:tcMar>
              <w:top w:w="0" w:type="dxa"/>
              <w:left w:w="45" w:type="dxa"/>
              <w:bottom w:w="0" w:type="dxa"/>
              <w:right w:w="45" w:type="dxa"/>
            </w:tcMar>
            <w:vAlign w:val="center"/>
            <w:hideMark/>
          </w:tcPr>
          <w:p w14:paraId="13272B7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60BB9195"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2010</w:t>
            </w:r>
          </w:p>
        </w:tc>
        <w:tc>
          <w:tcPr>
            <w:tcW w:w="281" w:type="pct"/>
            <w:shd w:val="clear" w:color="auto" w:fill="F9CB9C"/>
            <w:tcMar>
              <w:top w:w="0" w:type="dxa"/>
              <w:left w:w="45" w:type="dxa"/>
              <w:bottom w:w="0" w:type="dxa"/>
              <w:right w:w="45" w:type="dxa"/>
            </w:tcMar>
            <w:vAlign w:val="center"/>
            <w:hideMark/>
          </w:tcPr>
          <w:p w14:paraId="16CCDCB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4C3B4AC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19B11515"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3982771C"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2016</w:t>
            </w:r>
          </w:p>
        </w:tc>
        <w:tc>
          <w:tcPr>
            <w:tcW w:w="281" w:type="pct"/>
            <w:shd w:val="clear" w:color="auto" w:fill="EA9999"/>
            <w:tcMar>
              <w:top w:w="0" w:type="dxa"/>
              <w:left w:w="45" w:type="dxa"/>
              <w:bottom w:w="0" w:type="dxa"/>
              <w:right w:w="45" w:type="dxa"/>
            </w:tcMar>
            <w:vAlign w:val="center"/>
            <w:hideMark/>
          </w:tcPr>
          <w:p w14:paraId="5D2034A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EA9999"/>
            <w:tcMar>
              <w:top w:w="0" w:type="dxa"/>
              <w:left w:w="45" w:type="dxa"/>
              <w:bottom w:w="0" w:type="dxa"/>
              <w:right w:w="45" w:type="dxa"/>
            </w:tcMar>
            <w:vAlign w:val="center"/>
            <w:hideMark/>
          </w:tcPr>
          <w:p w14:paraId="3790CF73"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511A8E44" w14:textId="77777777" w:rsidTr="003F5AEC">
        <w:trPr>
          <w:trHeight w:val="283"/>
          <w:jc w:val="center"/>
        </w:trPr>
        <w:tc>
          <w:tcPr>
            <w:tcW w:w="451" w:type="pct"/>
            <w:tcMar>
              <w:top w:w="0" w:type="dxa"/>
              <w:left w:w="45" w:type="dxa"/>
              <w:bottom w:w="0" w:type="dxa"/>
              <w:right w:w="45" w:type="dxa"/>
            </w:tcMar>
            <w:vAlign w:val="center"/>
            <w:hideMark/>
          </w:tcPr>
          <w:p w14:paraId="62B934FB" w14:textId="77777777" w:rsidR="009C5C5C" w:rsidRPr="00001147" w:rsidRDefault="009C5C5C" w:rsidP="00471DF8">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GUIP</w:t>
            </w:r>
          </w:p>
        </w:tc>
        <w:tc>
          <w:tcPr>
            <w:tcW w:w="451" w:type="pct"/>
            <w:shd w:val="clear" w:color="auto" w:fill="FFFFFF"/>
            <w:tcMar>
              <w:top w:w="0" w:type="dxa"/>
              <w:left w:w="45" w:type="dxa"/>
              <w:bottom w:w="0" w:type="dxa"/>
              <w:right w:w="45" w:type="dxa"/>
            </w:tcMar>
            <w:vAlign w:val="center"/>
            <w:hideMark/>
          </w:tcPr>
          <w:p w14:paraId="76325FBD"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2004-2018</w:t>
            </w:r>
          </w:p>
        </w:tc>
        <w:tc>
          <w:tcPr>
            <w:tcW w:w="298" w:type="pct"/>
            <w:shd w:val="clear" w:color="auto" w:fill="FFE599"/>
            <w:tcMar>
              <w:top w:w="0" w:type="dxa"/>
              <w:left w:w="45" w:type="dxa"/>
              <w:bottom w:w="0" w:type="dxa"/>
              <w:right w:w="45" w:type="dxa"/>
            </w:tcMar>
            <w:vAlign w:val="center"/>
            <w:hideMark/>
          </w:tcPr>
          <w:p w14:paraId="058FDEB5"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2001</w:t>
            </w:r>
          </w:p>
        </w:tc>
        <w:tc>
          <w:tcPr>
            <w:tcW w:w="292" w:type="pct"/>
            <w:shd w:val="clear" w:color="auto" w:fill="FFE599"/>
            <w:tcMar>
              <w:top w:w="0" w:type="dxa"/>
              <w:left w:w="45" w:type="dxa"/>
              <w:bottom w:w="0" w:type="dxa"/>
              <w:right w:w="45" w:type="dxa"/>
            </w:tcMar>
            <w:vAlign w:val="center"/>
            <w:hideMark/>
          </w:tcPr>
          <w:p w14:paraId="7B5F81C5"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A024F5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65AB72BB"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FE599"/>
            <w:tcMar>
              <w:top w:w="0" w:type="dxa"/>
              <w:left w:w="45" w:type="dxa"/>
              <w:bottom w:w="0" w:type="dxa"/>
              <w:right w:w="45" w:type="dxa"/>
            </w:tcMar>
            <w:vAlign w:val="center"/>
            <w:hideMark/>
          </w:tcPr>
          <w:p w14:paraId="7D5D68DD"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2010</w:t>
            </w:r>
          </w:p>
        </w:tc>
        <w:tc>
          <w:tcPr>
            <w:tcW w:w="280" w:type="pct"/>
            <w:shd w:val="clear" w:color="auto" w:fill="F9CB9C"/>
            <w:tcMar>
              <w:top w:w="0" w:type="dxa"/>
              <w:left w:w="45" w:type="dxa"/>
              <w:bottom w:w="0" w:type="dxa"/>
              <w:right w:w="45" w:type="dxa"/>
            </w:tcMar>
            <w:vAlign w:val="center"/>
            <w:hideMark/>
          </w:tcPr>
          <w:p w14:paraId="038CECE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506A500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198D407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5AEFBF5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3A8D6FB0"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5F02740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7C2AEAA4"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2017</w:t>
            </w:r>
          </w:p>
        </w:tc>
        <w:tc>
          <w:tcPr>
            <w:tcW w:w="281" w:type="pct"/>
            <w:shd w:val="clear" w:color="auto" w:fill="EA9999"/>
            <w:tcMar>
              <w:top w:w="0" w:type="dxa"/>
              <w:left w:w="45" w:type="dxa"/>
              <w:bottom w:w="0" w:type="dxa"/>
              <w:right w:w="45" w:type="dxa"/>
            </w:tcMar>
            <w:vAlign w:val="center"/>
            <w:hideMark/>
          </w:tcPr>
          <w:p w14:paraId="15788034"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EA9999"/>
            <w:tcMar>
              <w:top w:w="0" w:type="dxa"/>
              <w:left w:w="45" w:type="dxa"/>
              <w:bottom w:w="0" w:type="dxa"/>
              <w:right w:w="45" w:type="dxa"/>
            </w:tcMar>
            <w:vAlign w:val="center"/>
            <w:hideMark/>
          </w:tcPr>
          <w:p w14:paraId="4ADB10A6"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2ECB1C67" w14:textId="77777777" w:rsidTr="003F5AEC">
        <w:trPr>
          <w:trHeight w:val="283"/>
          <w:jc w:val="center"/>
        </w:trPr>
        <w:tc>
          <w:tcPr>
            <w:tcW w:w="451" w:type="pct"/>
            <w:tcMar>
              <w:top w:w="0" w:type="dxa"/>
              <w:left w:w="45" w:type="dxa"/>
              <w:bottom w:w="0" w:type="dxa"/>
              <w:right w:w="45" w:type="dxa"/>
            </w:tcMar>
            <w:vAlign w:val="center"/>
            <w:hideMark/>
          </w:tcPr>
          <w:p w14:paraId="02D09801" w14:textId="77777777" w:rsidR="009C5C5C" w:rsidRPr="00001147" w:rsidRDefault="009C5C5C" w:rsidP="00471DF8">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SBD</w:t>
            </w:r>
          </w:p>
        </w:tc>
        <w:tc>
          <w:tcPr>
            <w:tcW w:w="451" w:type="pct"/>
            <w:shd w:val="clear" w:color="auto" w:fill="FFFFFF"/>
            <w:tcMar>
              <w:top w:w="0" w:type="dxa"/>
              <w:left w:w="45" w:type="dxa"/>
              <w:bottom w:w="0" w:type="dxa"/>
              <w:right w:w="45" w:type="dxa"/>
            </w:tcMar>
            <w:vAlign w:val="center"/>
            <w:hideMark/>
          </w:tcPr>
          <w:p w14:paraId="176414EA"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2004-2018</w:t>
            </w:r>
          </w:p>
        </w:tc>
        <w:tc>
          <w:tcPr>
            <w:tcW w:w="298" w:type="pct"/>
            <w:shd w:val="clear" w:color="auto" w:fill="FFE599"/>
            <w:tcMar>
              <w:top w:w="0" w:type="dxa"/>
              <w:left w:w="45" w:type="dxa"/>
              <w:bottom w:w="0" w:type="dxa"/>
              <w:right w:w="45" w:type="dxa"/>
            </w:tcMar>
            <w:vAlign w:val="center"/>
            <w:hideMark/>
          </w:tcPr>
          <w:p w14:paraId="75831179"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2007</w:t>
            </w:r>
          </w:p>
        </w:tc>
        <w:tc>
          <w:tcPr>
            <w:tcW w:w="292" w:type="pct"/>
            <w:shd w:val="clear" w:color="auto" w:fill="FFE599"/>
            <w:tcMar>
              <w:top w:w="0" w:type="dxa"/>
              <w:left w:w="45" w:type="dxa"/>
              <w:bottom w:w="0" w:type="dxa"/>
              <w:right w:w="45" w:type="dxa"/>
            </w:tcMar>
            <w:vAlign w:val="center"/>
            <w:hideMark/>
          </w:tcPr>
          <w:p w14:paraId="40425634"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4BF1DD7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8CABAA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FE599"/>
            <w:tcMar>
              <w:top w:w="0" w:type="dxa"/>
              <w:left w:w="45" w:type="dxa"/>
              <w:bottom w:w="0" w:type="dxa"/>
              <w:right w:w="45" w:type="dxa"/>
            </w:tcMar>
            <w:vAlign w:val="center"/>
            <w:hideMark/>
          </w:tcPr>
          <w:p w14:paraId="3467AC5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E599"/>
            <w:tcMar>
              <w:top w:w="0" w:type="dxa"/>
              <w:left w:w="45" w:type="dxa"/>
              <w:bottom w:w="0" w:type="dxa"/>
              <w:right w:w="45" w:type="dxa"/>
            </w:tcMar>
            <w:vAlign w:val="center"/>
            <w:hideMark/>
          </w:tcPr>
          <w:p w14:paraId="084BD310"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5FECC289"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2011</w:t>
            </w:r>
          </w:p>
        </w:tc>
        <w:tc>
          <w:tcPr>
            <w:tcW w:w="281" w:type="pct"/>
            <w:shd w:val="clear" w:color="auto" w:fill="F9CB9C"/>
            <w:tcMar>
              <w:top w:w="0" w:type="dxa"/>
              <w:left w:w="45" w:type="dxa"/>
              <w:bottom w:w="0" w:type="dxa"/>
              <w:right w:w="45" w:type="dxa"/>
            </w:tcMar>
            <w:vAlign w:val="center"/>
            <w:hideMark/>
          </w:tcPr>
          <w:p w14:paraId="18EFE4A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462491B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03F6332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17144E2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010828B6"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310E741B"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2017</w:t>
            </w:r>
          </w:p>
        </w:tc>
        <w:tc>
          <w:tcPr>
            <w:tcW w:w="280" w:type="pct"/>
            <w:shd w:val="clear" w:color="auto" w:fill="EA9999"/>
            <w:tcMar>
              <w:top w:w="0" w:type="dxa"/>
              <w:left w:w="45" w:type="dxa"/>
              <w:bottom w:w="0" w:type="dxa"/>
              <w:right w:w="45" w:type="dxa"/>
            </w:tcMar>
            <w:vAlign w:val="center"/>
            <w:hideMark/>
          </w:tcPr>
          <w:p w14:paraId="12890D2C"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792BE547" w14:textId="77777777" w:rsidTr="003F5AEC">
        <w:trPr>
          <w:trHeight w:val="283"/>
          <w:jc w:val="center"/>
        </w:trPr>
        <w:tc>
          <w:tcPr>
            <w:tcW w:w="451" w:type="pct"/>
            <w:tcMar>
              <w:top w:w="0" w:type="dxa"/>
              <w:left w:w="45" w:type="dxa"/>
              <w:bottom w:w="0" w:type="dxa"/>
              <w:right w:w="45" w:type="dxa"/>
            </w:tcMar>
            <w:vAlign w:val="center"/>
            <w:hideMark/>
          </w:tcPr>
          <w:p w14:paraId="410D5B38" w14:textId="77777777" w:rsidR="009C5C5C" w:rsidRPr="00001147" w:rsidRDefault="009C5C5C" w:rsidP="00471DF8">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VAL</w:t>
            </w:r>
          </w:p>
        </w:tc>
        <w:tc>
          <w:tcPr>
            <w:tcW w:w="451" w:type="pct"/>
            <w:shd w:val="clear" w:color="auto" w:fill="FFFFFF"/>
            <w:tcMar>
              <w:top w:w="0" w:type="dxa"/>
              <w:left w:w="45" w:type="dxa"/>
              <w:bottom w:w="0" w:type="dxa"/>
              <w:right w:w="45" w:type="dxa"/>
            </w:tcMar>
            <w:vAlign w:val="center"/>
            <w:hideMark/>
          </w:tcPr>
          <w:p w14:paraId="38715397"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2004-2017</w:t>
            </w:r>
          </w:p>
        </w:tc>
        <w:tc>
          <w:tcPr>
            <w:tcW w:w="298" w:type="pct"/>
            <w:shd w:val="clear" w:color="auto" w:fill="FFE599"/>
            <w:tcMar>
              <w:top w:w="0" w:type="dxa"/>
              <w:left w:w="45" w:type="dxa"/>
              <w:bottom w:w="0" w:type="dxa"/>
              <w:right w:w="45" w:type="dxa"/>
            </w:tcMar>
            <w:vAlign w:val="center"/>
            <w:hideMark/>
          </w:tcPr>
          <w:p w14:paraId="6EA09AB9"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2003</w:t>
            </w:r>
          </w:p>
        </w:tc>
        <w:tc>
          <w:tcPr>
            <w:tcW w:w="292" w:type="pct"/>
            <w:shd w:val="clear" w:color="auto" w:fill="FFE599"/>
            <w:tcMar>
              <w:top w:w="0" w:type="dxa"/>
              <w:left w:w="45" w:type="dxa"/>
              <w:bottom w:w="0" w:type="dxa"/>
              <w:right w:w="45" w:type="dxa"/>
            </w:tcMar>
            <w:vAlign w:val="center"/>
            <w:hideMark/>
          </w:tcPr>
          <w:p w14:paraId="225CA75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578D73E0"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68A3311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FE599"/>
            <w:tcMar>
              <w:top w:w="0" w:type="dxa"/>
              <w:left w:w="45" w:type="dxa"/>
              <w:bottom w:w="0" w:type="dxa"/>
              <w:right w:w="45" w:type="dxa"/>
            </w:tcMar>
            <w:vAlign w:val="center"/>
            <w:hideMark/>
          </w:tcPr>
          <w:p w14:paraId="579F1B9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E599"/>
            <w:tcMar>
              <w:top w:w="0" w:type="dxa"/>
              <w:left w:w="45" w:type="dxa"/>
              <w:bottom w:w="0" w:type="dxa"/>
              <w:right w:w="45" w:type="dxa"/>
            </w:tcMar>
            <w:vAlign w:val="center"/>
            <w:hideMark/>
          </w:tcPr>
          <w:p w14:paraId="0DF260B3"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2009</w:t>
            </w:r>
          </w:p>
        </w:tc>
        <w:tc>
          <w:tcPr>
            <w:tcW w:w="281" w:type="pct"/>
            <w:shd w:val="clear" w:color="auto" w:fill="F9CB9C"/>
            <w:tcMar>
              <w:top w:w="0" w:type="dxa"/>
              <w:left w:w="45" w:type="dxa"/>
              <w:bottom w:w="0" w:type="dxa"/>
              <w:right w:w="45" w:type="dxa"/>
            </w:tcMar>
            <w:vAlign w:val="center"/>
            <w:hideMark/>
          </w:tcPr>
          <w:p w14:paraId="26747BA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5DB7D010"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6FB5EA53"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30EB5D4D"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9CB9C"/>
            <w:tcMar>
              <w:top w:w="0" w:type="dxa"/>
              <w:left w:w="45" w:type="dxa"/>
              <w:bottom w:w="0" w:type="dxa"/>
              <w:right w:w="45" w:type="dxa"/>
            </w:tcMar>
            <w:vAlign w:val="center"/>
            <w:hideMark/>
          </w:tcPr>
          <w:p w14:paraId="50672338"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2015</w:t>
            </w:r>
          </w:p>
        </w:tc>
        <w:tc>
          <w:tcPr>
            <w:tcW w:w="281" w:type="pct"/>
            <w:shd w:val="clear" w:color="auto" w:fill="F9CB9C"/>
            <w:tcMar>
              <w:top w:w="0" w:type="dxa"/>
              <w:left w:w="45" w:type="dxa"/>
              <w:bottom w:w="0" w:type="dxa"/>
              <w:right w:w="45" w:type="dxa"/>
            </w:tcMar>
            <w:vAlign w:val="center"/>
            <w:hideMark/>
          </w:tcPr>
          <w:p w14:paraId="1FBF09C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EA9999"/>
            <w:tcMar>
              <w:top w:w="0" w:type="dxa"/>
              <w:left w:w="45" w:type="dxa"/>
              <w:bottom w:w="0" w:type="dxa"/>
              <w:right w:w="45" w:type="dxa"/>
            </w:tcMar>
            <w:vAlign w:val="center"/>
            <w:hideMark/>
          </w:tcPr>
          <w:p w14:paraId="7EE75A2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EA9999"/>
            <w:tcMar>
              <w:top w:w="0" w:type="dxa"/>
              <w:left w:w="45" w:type="dxa"/>
              <w:bottom w:w="0" w:type="dxa"/>
              <w:right w:w="45" w:type="dxa"/>
            </w:tcMar>
            <w:vAlign w:val="center"/>
            <w:hideMark/>
          </w:tcPr>
          <w:p w14:paraId="0C7B81B6"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14EF761F" w14:textId="77777777" w:rsidTr="003F5AEC">
        <w:trPr>
          <w:trHeight w:val="283"/>
          <w:jc w:val="center"/>
        </w:trPr>
        <w:tc>
          <w:tcPr>
            <w:tcW w:w="451" w:type="pct"/>
            <w:tcMar>
              <w:top w:w="0" w:type="dxa"/>
              <w:left w:w="45" w:type="dxa"/>
              <w:bottom w:w="0" w:type="dxa"/>
              <w:right w:w="45" w:type="dxa"/>
            </w:tcMar>
            <w:vAlign w:val="center"/>
            <w:hideMark/>
          </w:tcPr>
          <w:p w14:paraId="41B52EDD"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MOBA</w:t>
            </w:r>
          </w:p>
        </w:tc>
        <w:tc>
          <w:tcPr>
            <w:tcW w:w="451" w:type="pct"/>
            <w:shd w:val="clear" w:color="auto" w:fill="auto"/>
            <w:tcMar>
              <w:top w:w="0" w:type="dxa"/>
              <w:left w:w="45" w:type="dxa"/>
              <w:bottom w:w="0" w:type="dxa"/>
              <w:right w:w="45" w:type="dxa"/>
            </w:tcMar>
            <w:vAlign w:val="center"/>
            <w:hideMark/>
          </w:tcPr>
          <w:p w14:paraId="5ED3A86E"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2004-</w:t>
            </w:r>
            <w:r>
              <w:rPr>
                <w:rFonts w:ascii="Calibri" w:eastAsia="Times New Roman" w:hAnsi="Calibri"/>
                <w:sz w:val="16"/>
                <w:szCs w:val="16"/>
                <w:lang w:val="es-ES" w:eastAsia="es-ES"/>
              </w:rPr>
              <w:t>2015</w:t>
            </w:r>
          </w:p>
        </w:tc>
        <w:tc>
          <w:tcPr>
            <w:tcW w:w="298" w:type="pct"/>
            <w:shd w:val="clear" w:color="auto" w:fill="FFE599"/>
            <w:tcMar>
              <w:top w:w="0" w:type="dxa"/>
              <w:left w:w="45" w:type="dxa"/>
              <w:bottom w:w="0" w:type="dxa"/>
              <w:right w:w="45" w:type="dxa"/>
            </w:tcMar>
            <w:vAlign w:val="center"/>
            <w:hideMark/>
          </w:tcPr>
          <w:p w14:paraId="78F15D1F"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2009</w:t>
            </w:r>
          </w:p>
        </w:tc>
        <w:tc>
          <w:tcPr>
            <w:tcW w:w="292" w:type="pct"/>
            <w:shd w:val="clear" w:color="auto" w:fill="FFE599"/>
            <w:tcMar>
              <w:top w:w="0" w:type="dxa"/>
              <w:left w:w="45" w:type="dxa"/>
              <w:bottom w:w="0" w:type="dxa"/>
              <w:right w:w="45" w:type="dxa"/>
            </w:tcMar>
            <w:vAlign w:val="center"/>
            <w:hideMark/>
          </w:tcPr>
          <w:p w14:paraId="5E8E744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A10D2E4"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27746A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FE599"/>
            <w:tcMar>
              <w:top w:w="0" w:type="dxa"/>
              <w:left w:w="45" w:type="dxa"/>
              <w:bottom w:w="0" w:type="dxa"/>
              <w:right w:w="45" w:type="dxa"/>
            </w:tcMar>
            <w:vAlign w:val="center"/>
            <w:hideMark/>
          </w:tcPr>
          <w:p w14:paraId="04DE35A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E599"/>
            <w:tcMar>
              <w:top w:w="0" w:type="dxa"/>
              <w:left w:w="45" w:type="dxa"/>
              <w:bottom w:w="0" w:type="dxa"/>
              <w:right w:w="45" w:type="dxa"/>
            </w:tcMar>
            <w:vAlign w:val="center"/>
            <w:hideMark/>
          </w:tcPr>
          <w:p w14:paraId="5BBC4DD5"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E599"/>
            <w:tcMar>
              <w:top w:w="0" w:type="dxa"/>
              <w:left w:w="45" w:type="dxa"/>
              <w:bottom w:w="0" w:type="dxa"/>
              <w:right w:w="45" w:type="dxa"/>
            </w:tcMar>
            <w:vAlign w:val="center"/>
            <w:hideMark/>
          </w:tcPr>
          <w:p w14:paraId="6202D73E"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E599"/>
            <w:tcMar>
              <w:top w:w="0" w:type="dxa"/>
              <w:left w:w="45" w:type="dxa"/>
              <w:bottom w:w="0" w:type="dxa"/>
              <w:right w:w="45" w:type="dxa"/>
            </w:tcMar>
            <w:vAlign w:val="center"/>
            <w:hideMark/>
          </w:tcPr>
          <w:p w14:paraId="220850D3"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E599"/>
            <w:tcMar>
              <w:top w:w="0" w:type="dxa"/>
              <w:left w:w="45" w:type="dxa"/>
              <w:bottom w:w="0" w:type="dxa"/>
              <w:right w:w="45" w:type="dxa"/>
            </w:tcMar>
            <w:vAlign w:val="center"/>
            <w:hideMark/>
          </w:tcPr>
          <w:p w14:paraId="34116653"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FFFF"/>
            <w:tcMar>
              <w:top w:w="0" w:type="dxa"/>
              <w:left w:w="45" w:type="dxa"/>
              <w:bottom w:w="0" w:type="dxa"/>
              <w:right w:w="45" w:type="dxa"/>
            </w:tcMar>
            <w:vAlign w:val="center"/>
            <w:hideMark/>
          </w:tcPr>
          <w:p w14:paraId="1A8F566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07F31FA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1512799A"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00CFCF4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FFFFF"/>
            <w:tcMar>
              <w:top w:w="0" w:type="dxa"/>
              <w:left w:w="45" w:type="dxa"/>
              <w:bottom w:w="0" w:type="dxa"/>
              <w:right w:w="45" w:type="dxa"/>
            </w:tcMar>
            <w:vAlign w:val="center"/>
            <w:hideMark/>
          </w:tcPr>
          <w:p w14:paraId="3F50AC51"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r w:rsidR="001C5B27" w:rsidRPr="00001147" w14:paraId="7BF3B771" w14:textId="77777777" w:rsidTr="003F5AEC">
        <w:trPr>
          <w:trHeight w:val="283"/>
          <w:jc w:val="center"/>
        </w:trPr>
        <w:tc>
          <w:tcPr>
            <w:tcW w:w="451" w:type="pct"/>
            <w:tcMar>
              <w:top w:w="0" w:type="dxa"/>
              <w:left w:w="45" w:type="dxa"/>
              <w:bottom w:w="0" w:type="dxa"/>
              <w:right w:w="45" w:type="dxa"/>
            </w:tcMar>
            <w:vAlign w:val="center"/>
            <w:hideMark/>
          </w:tcPr>
          <w:p w14:paraId="645C447E"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RHEA</w:t>
            </w:r>
          </w:p>
        </w:tc>
        <w:tc>
          <w:tcPr>
            <w:tcW w:w="451" w:type="pct"/>
            <w:shd w:val="clear" w:color="auto" w:fill="FFFFFF"/>
            <w:tcMar>
              <w:top w:w="0" w:type="dxa"/>
              <w:left w:w="45" w:type="dxa"/>
              <w:bottom w:w="0" w:type="dxa"/>
              <w:right w:w="45" w:type="dxa"/>
            </w:tcMar>
            <w:vAlign w:val="center"/>
            <w:hideMark/>
          </w:tcPr>
          <w:p w14:paraId="42BC9454" w14:textId="77777777" w:rsidR="009C5C5C" w:rsidRPr="00001147" w:rsidRDefault="009C5C5C" w:rsidP="00471DF8">
            <w:pPr>
              <w:contextualSpacing/>
              <w:jc w:val="center"/>
              <w:rPr>
                <w:rFonts w:ascii="Calibri" w:eastAsia="Times New Roman" w:hAnsi="Calibri"/>
                <w:sz w:val="16"/>
                <w:szCs w:val="16"/>
                <w:lang w:val="es-ES" w:eastAsia="es-ES"/>
              </w:rPr>
            </w:pPr>
            <w:r w:rsidRPr="00001147">
              <w:rPr>
                <w:rFonts w:ascii="Calibri" w:eastAsia="Times New Roman" w:hAnsi="Calibri"/>
                <w:sz w:val="16"/>
                <w:szCs w:val="16"/>
                <w:lang w:val="es-ES" w:eastAsia="es-ES"/>
              </w:rPr>
              <w:t>2007-2015</w:t>
            </w:r>
          </w:p>
        </w:tc>
        <w:tc>
          <w:tcPr>
            <w:tcW w:w="298" w:type="pct"/>
            <w:shd w:val="clear" w:color="auto" w:fill="FFE599"/>
            <w:tcMar>
              <w:top w:w="0" w:type="dxa"/>
              <w:left w:w="45" w:type="dxa"/>
              <w:bottom w:w="0" w:type="dxa"/>
              <w:right w:w="45" w:type="dxa"/>
            </w:tcMar>
            <w:vAlign w:val="center"/>
            <w:hideMark/>
          </w:tcPr>
          <w:p w14:paraId="57932C56" w14:textId="77777777" w:rsidR="009C5C5C" w:rsidRPr="00376587" w:rsidRDefault="009C5C5C" w:rsidP="00471DF8">
            <w:pPr>
              <w:contextualSpacing/>
              <w:jc w:val="center"/>
              <w:rPr>
                <w:rFonts w:ascii="Calibri" w:eastAsia="Times New Roman" w:hAnsi="Calibri" w:cs="Calibri"/>
                <w:sz w:val="16"/>
                <w:szCs w:val="16"/>
                <w:lang w:val="es-ES" w:eastAsia="es-ES"/>
              </w:rPr>
            </w:pPr>
            <w:r w:rsidRPr="000D383A">
              <w:rPr>
                <w:rFonts w:ascii="Calibri" w:hAnsi="Calibri" w:cs="Calibri"/>
                <w:sz w:val="16"/>
                <w:szCs w:val="16"/>
              </w:rPr>
              <w:t>2008</w:t>
            </w:r>
          </w:p>
        </w:tc>
        <w:tc>
          <w:tcPr>
            <w:tcW w:w="292" w:type="pct"/>
            <w:shd w:val="clear" w:color="auto" w:fill="FFE599"/>
            <w:tcMar>
              <w:top w:w="0" w:type="dxa"/>
              <w:left w:w="45" w:type="dxa"/>
              <w:bottom w:w="0" w:type="dxa"/>
              <w:right w:w="45" w:type="dxa"/>
            </w:tcMar>
            <w:vAlign w:val="center"/>
            <w:hideMark/>
          </w:tcPr>
          <w:p w14:paraId="4418C69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0586950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93" w:type="pct"/>
            <w:shd w:val="clear" w:color="auto" w:fill="FFE599"/>
            <w:tcMar>
              <w:top w:w="0" w:type="dxa"/>
              <w:left w:w="45" w:type="dxa"/>
              <w:bottom w:w="0" w:type="dxa"/>
              <w:right w:w="45" w:type="dxa"/>
            </w:tcMar>
            <w:vAlign w:val="center"/>
            <w:hideMark/>
          </w:tcPr>
          <w:p w14:paraId="170FD3A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396" w:type="pct"/>
            <w:shd w:val="clear" w:color="auto" w:fill="FFE599"/>
            <w:tcMar>
              <w:top w:w="0" w:type="dxa"/>
              <w:left w:w="45" w:type="dxa"/>
              <w:bottom w:w="0" w:type="dxa"/>
              <w:right w:w="45" w:type="dxa"/>
            </w:tcMar>
            <w:vAlign w:val="center"/>
            <w:hideMark/>
          </w:tcPr>
          <w:p w14:paraId="5538A58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shd w:val="clear" w:color="auto" w:fill="F9CB9C"/>
            <w:tcMar>
              <w:top w:w="0" w:type="dxa"/>
              <w:left w:w="45" w:type="dxa"/>
              <w:bottom w:w="0" w:type="dxa"/>
              <w:right w:w="45" w:type="dxa"/>
            </w:tcMar>
            <w:vAlign w:val="center"/>
            <w:hideMark/>
          </w:tcPr>
          <w:p w14:paraId="79324A42"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1957C49C"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571E473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shd w:val="clear" w:color="auto" w:fill="FFFFFF"/>
            <w:tcMar>
              <w:top w:w="0" w:type="dxa"/>
              <w:left w:w="45" w:type="dxa"/>
              <w:bottom w:w="0" w:type="dxa"/>
              <w:right w:w="45" w:type="dxa"/>
            </w:tcMar>
            <w:vAlign w:val="center"/>
            <w:hideMark/>
          </w:tcPr>
          <w:p w14:paraId="3FA02D07"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tcMar>
              <w:top w:w="0" w:type="dxa"/>
              <w:left w:w="45" w:type="dxa"/>
              <w:bottom w:w="0" w:type="dxa"/>
              <w:right w:w="45" w:type="dxa"/>
            </w:tcMar>
            <w:vAlign w:val="center"/>
            <w:hideMark/>
          </w:tcPr>
          <w:p w14:paraId="7EEC4A05"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49E091E9"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474A674B"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1" w:type="pct"/>
            <w:tcMar>
              <w:top w:w="0" w:type="dxa"/>
              <w:left w:w="45" w:type="dxa"/>
              <w:bottom w:w="0" w:type="dxa"/>
              <w:right w:w="45" w:type="dxa"/>
            </w:tcMar>
            <w:vAlign w:val="center"/>
            <w:hideMark/>
          </w:tcPr>
          <w:p w14:paraId="0C69854F" w14:textId="77777777" w:rsidR="009C5C5C" w:rsidRPr="00376587" w:rsidRDefault="009C5C5C" w:rsidP="00471DF8">
            <w:pPr>
              <w:contextualSpacing/>
              <w:jc w:val="center"/>
              <w:rPr>
                <w:rFonts w:ascii="Calibri" w:eastAsia="Times New Roman" w:hAnsi="Calibri" w:cs="Calibri"/>
                <w:sz w:val="16"/>
                <w:szCs w:val="16"/>
                <w:lang w:val="es-ES" w:eastAsia="es-ES"/>
              </w:rPr>
            </w:pPr>
          </w:p>
        </w:tc>
        <w:tc>
          <w:tcPr>
            <w:tcW w:w="280" w:type="pct"/>
            <w:tcMar>
              <w:top w:w="0" w:type="dxa"/>
              <w:left w:w="45" w:type="dxa"/>
              <w:bottom w:w="0" w:type="dxa"/>
              <w:right w:w="45" w:type="dxa"/>
            </w:tcMar>
            <w:vAlign w:val="center"/>
            <w:hideMark/>
          </w:tcPr>
          <w:p w14:paraId="472BF21A" w14:textId="77777777" w:rsidR="009C5C5C" w:rsidRPr="00376587" w:rsidRDefault="009C5C5C" w:rsidP="00471DF8">
            <w:pPr>
              <w:contextualSpacing/>
              <w:jc w:val="center"/>
              <w:rPr>
                <w:rFonts w:ascii="Calibri" w:eastAsia="Times New Roman" w:hAnsi="Calibri" w:cs="Calibri"/>
                <w:sz w:val="16"/>
                <w:szCs w:val="16"/>
                <w:lang w:val="es-ES" w:eastAsia="es-ES"/>
              </w:rPr>
            </w:pPr>
          </w:p>
        </w:tc>
      </w:tr>
    </w:tbl>
    <w:p w14:paraId="6A024496" w14:textId="2E65DD65" w:rsidR="0069692A" w:rsidRDefault="00426181" w:rsidP="005A6FFC">
      <w:pPr>
        <w:pStyle w:val="BodyText"/>
      </w:pPr>
      <w:r>
        <w:t xml:space="preserve">Estimates of proximity to natural spaces are </w:t>
      </w:r>
      <w:r w:rsidR="00FF550D">
        <w:t xml:space="preserve">based on EU Environment Protection Agency </w:t>
      </w:r>
      <w:r w:rsidR="0069692A">
        <w:t xml:space="preserve">(EUPPA) </w:t>
      </w:r>
      <w:r w:rsidR="00FF550D">
        <w:t>maps</w:t>
      </w:r>
      <w:r w:rsidR="004F30D0">
        <w:t xml:space="preserve">. However, </w:t>
      </w:r>
      <w:r w:rsidR="00E26B8E">
        <w:t>for</w:t>
      </w:r>
      <w:r w:rsidR="0069692A">
        <w:t xml:space="preserve"> many cohorts the maps used were produced a considerable time after pregnancy (Table 2)</w:t>
      </w:r>
      <w:r w:rsidR="0060627F">
        <w:t>. For example, the map used to derive the ALSPAC pregnancy values was produced &gt;10 years after pregnanc</w:t>
      </w:r>
      <w:r w:rsidR="00C44DE8">
        <w:t>ies in that cohort</w:t>
      </w:r>
      <w:r w:rsidR="0060627F">
        <w:t>.</w:t>
      </w:r>
    </w:p>
    <w:p w14:paraId="4079ADAD" w14:textId="0B41AEA8" w:rsidR="0069692A" w:rsidRPr="00766305" w:rsidRDefault="0069692A">
      <w:pPr>
        <w:pStyle w:val="BodyText"/>
        <w:spacing w:after="0"/>
        <w:rPr>
          <w:b/>
          <w:bCs/>
          <w:sz w:val="20"/>
          <w:szCs w:val="20"/>
          <w:rPrChange w:id="53" w:author="Marie Pedersen" w:date="2020-12-14T10:11:00Z">
            <w:rPr>
              <w:i/>
              <w:iCs/>
              <w:sz w:val="20"/>
              <w:szCs w:val="20"/>
            </w:rPr>
          </w:rPrChange>
        </w:rPr>
        <w:pPrChange w:id="54" w:author="Marie Pedersen" w:date="2020-12-14T10:12:00Z">
          <w:pPr>
            <w:pStyle w:val="BodyText"/>
          </w:pPr>
        </w:pPrChange>
      </w:pPr>
      <w:r w:rsidRPr="00766305">
        <w:rPr>
          <w:b/>
          <w:bCs/>
          <w:sz w:val="20"/>
          <w:szCs w:val="20"/>
          <w:rPrChange w:id="55" w:author="Marie Pedersen" w:date="2020-12-14T10:11:00Z">
            <w:rPr>
              <w:i/>
              <w:iCs/>
              <w:sz w:val="20"/>
              <w:szCs w:val="20"/>
            </w:rPr>
          </w:rPrChange>
        </w:rPr>
        <w:t>Table 2: Year of EUPPA map used to estimate distance to green 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4"/>
        <w:gridCol w:w="820"/>
        <w:gridCol w:w="565"/>
        <w:gridCol w:w="554"/>
        <w:gridCol w:w="554"/>
        <w:gridCol w:w="554"/>
        <w:gridCol w:w="554"/>
        <w:gridCol w:w="554"/>
        <w:gridCol w:w="554"/>
        <w:gridCol w:w="554"/>
        <w:gridCol w:w="554"/>
        <w:gridCol w:w="554"/>
        <w:gridCol w:w="554"/>
        <w:gridCol w:w="554"/>
        <w:gridCol w:w="554"/>
        <w:gridCol w:w="544"/>
      </w:tblGrid>
      <w:tr w:rsidR="006E6996" w:rsidRPr="00BE4EEC" w14:paraId="7AB2BA97" w14:textId="77777777" w:rsidTr="006E6996">
        <w:trPr>
          <w:trHeight w:val="283"/>
          <w:tblHeader/>
        </w:trPr>
        <w:tc>
          <w:tcPr>
            <w:tcW w:w="462" w:type="pct"/>
            <w:shd w:val="clear" w:color="auto" w:fill="BFBFBF"/>
            <w:tcMar>
              <w:top w:w="0" w:type="dxa"/>
              <w:left w:w="45" w:type="dxa"/>
              <w:bottom w:w="0" w:type="dxa"/>
              <w:right w:w="45" w:type="dxa"/>
            </w:tcMar>
            <w:vAlign w:val="center"/>
            <w:hideMark/>
          </w:tcPr>
          <w:p w14:paraId="08C46D69" w14:textId="77777777" w:rsidR="006E6996" w:rsidRPr="00BE4EEC" w:rsidRDefault="006E6996" w:rsidP="006E6996">
            <w:pPr>
              <w:contextualSpacing/>
              <w:jc w:val="center"/>
              <w:rPr>
                <w:rFonts w:ascii="Calibri" w:eastAsia="Times New Roman" w:hAnsi="Calibri"/>
                <w:b/>
                <w:sz w:val="16"/>
                <w:szCs w:val="16"/>
                <w:lang w:val="es-ES" w:eastAsia="es-ES"/>
              </w:rPr>
            </w:pPr>
            <w:proofErr w:type="spellStart"/>
            <w:r w:rsidRPr="00BE4EEC">
              <w:rPr>
                <w:rFonts w:ascii="Calibri" w:eastAsia="Times New Roman" w:hAnsi="Calibri"/>
                <w:b/>
                <w:sz w:val="16"/>
                <w:szCs w:val="16"/>
                <w:lang w:val="es-ES" w:eastAsia="es-ES"/>
              </w:rPr>
              <w:t>cohort</w:t>
            </w:r>
            <w:proofErr w:type="spellEnd"/>
          </w:p>
        </w:tc>
        <w:tc>
          <w:tcPr>
            <w:tcW w:w="434" w:type="pct"/>
            <w:shd w:val="clear" w:color="auto" w:fill="BFBFBF"/>
            <w:tcMar>
              <w:top w:w="0" w:type="dxa"/>
              <w:left w:w="45" w:type="dxa"/>
              <w:bottom w:w="0" w:type="dxa"/>
              <w:right w:w="45" w:type="dxa"/>
            </w:tcMar>
            <w:vAlign w:val="center"/>
            <w:hideMark/>
          </w:tcPr>
          <w:p w14:paraId="72A603BF" w14:textId="77777777" w:rsidR="006E6996" w:rsidRPr="00BE4EEC" w:rsidRDefault="006E6996" w:rsidP="006E6996">
            <w:pPr>
              <w:contextualSpacing/>
              <w:jc w:val="center"/>
              <w:rPr>
                <w:rFonts w:ascii="Calibri" w:eastAsia="Times New Roman" w:hAnsi="Calibri"/>
                <w:b/>
                <w:sz w:val="16"/>
                <w:szCs w:val="16"/>
                <w:lang w:val="es-ES" w:eastAsia="es-ES"/>
              </w:rPr>
            </w:pPr>
            <w:proofErr w:type="spellStart"/>
            <w:r w:rsidRPr="00BE4EEC">
              <w:rPr>
                <w:rFonts w:ascii="Calibri" w:eastAsia="Times New Roman" w:hAnsi="Calibri"/>
                <w:b/>
                <w:sz w:val="16"/>
                <w:szCs w:val="16"/>
                <w:lang w:val="es-ES" w:eastAsia="es-ES"/>
              </w:rPr>
              <w:t>period</w:t>
            </w:r>
            <w:proofErr w:type="spellEnd"/>
          </w:p>
        </w:tc>
        <w:tc>
          <w:tcPr>
            <w:tcW w:w="299" w:type="pct"/>
            <w:shd w:val="clear" w:color="auto" w:fill="BFBFBF"/>
            <w:tcMar>
              <w:top w:w="0" w:type="dxa"/>
              <w:left w:w="45" w:type="dxa"/>
              <w:bottom w:w="0" w:type="dxa"/>
              <w:right w:w="45" w:type="dxa"/>
            </w:tcMar>
            <w:vAlign w:val="center"/>
            <w:hideMark/>
          </w:tcPr>
          <w:p w14:paraId="65EAB5D6" w14:textId="77777777" w:rsidR="006E6996" w:rsidRPr="00BE4EEC" w:rsidRDefault="006E6996" w:rsidP="006E6996">
            <w:pPr>
              <w:contextualSpacing/>
              <w:jc w:val="center"/>
              <w:rPr>
                <w:rFonts w:ascii="Calibri" w:eastAsia="Times New Roman" w:hAnsi="Calibri"/>
                <w:b/>
                <w:sz w:val="16"/>
                <w:szCs w:val="16"/>
                <w:lang w:val="es-ES" w:eastAsia="es-ES"/>
              </w:rPr>
            </w:pPr>
            <w:proofErr w:type="spellStart"/>
            <w:r w:rsidRPr="00BE4EEC">
              <w:rPr>
                <w:rFonts w:ascii="Calibri" w:eastAsia="Times New Roman" w:hAnsi="Calibri"/>
                <w:b/>
                <w:sz w:val="16"/>
                <w:szCs w:val="16"/>
                <w:lang w:val="es-ES" w:eastAsia="es-ES"/>
              </w:rPr>
              <w:t>preg</w:t>
            </w:r>
            <w:proofErr w:type="spellEnd"/>
          </w:p>
        </w:tc>
        <w:tc>
          <w:tcPr>
            <w:tcW w:w="293" w:type="pct"/>
            <w:shd w:val="clear" w:color="auto" w:fill="BFBFBF"/>
            <w:tcMar>
              <w:top w:w="0" w:type="dxa"/>
              <w:left w:w="45" w:type="dxa"/>
              <w:bottom w:w="0" w:type="dxa"/>
              <w:right w:w="45" w:type="dxa"/>
            </w:tcMar>
            <w:vAlign w:val="center"/>
            <w:hideMark/>
          </w:tcPr>
          <w:p w14:paraId="784ED1E4" w14:textId="77777777" w:rsidR="006E6996" w:rsidRPr="00BE4EEC" w:rsidRDefault="006E6996" w:rsidP="006E6996">
            <w:pPr>
              <w:contextualSpacing/>
              <w:jc w:val="center"/>
              <w:rPr>
                <w:rFonts w:ascii="Calibri" w:eastAsia="Times New Roman" w:hAnsi="Calibri"/>
                <w:b/>
                <w:sz w:val="16"/>
                <w:szCs w:val="16"/>
                <w:lang w:val="es-ES" w:eastAsia="es-ES"/>
              </w:rPr>
            </w:pPr>
            <w:proofErr w:type="spellStart"/>
            <w:r w:rsidRPr="00BE4EEC">
              <w:rPr>
                <w:rFonts w:ascii="Calibri" w:eastAsia="Times New Roman" w:hAnsi="Calibri"/>
                <w:b/>
                <w:sz w:val="16"/>
                <w:szCs w:val="16"/>
                <w:lang w:val="es-ES" w:eastAsia="es-ES"/>
              </w:rPr>
              <w:t>birth</w:t>
            </w:r>
            <w:proofErr w:type="spellEnd"/>
          </w:p>
        </w:tc>
        <w:tc>
          <w:tcPr>
            <w:tcW w:w="293" w:type="pct"/>
            <w:shd w:val="clear" w:color="auto" w:fill="BFBFBF"/>
            <w:tcMar>
              <w:top w:w="0" w:type="dxa"/>
              <w:left w:w="45" w:type="dxa"/>
              <w:bottom w:w="0" w:type="dxa"/>
              <w:right w:w="45" w:type="dxa"/>
            </w:tcMar>
            <w:vAlign w:val="center"/>
            <w:hideMark/>
          </w:tcPr>
          <w:p w14:paraId="02D72167"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w:t>
            </w:r>
          </w:p>
        </w:tc>
        <w:tc>
          <w:tcPr>
            <w:tcW w:w="293" w:type="pct"/>
            <w:shd w:val="clear" w:color="auto" w:fill="BFBFBF"/>
            <w:tcMar>
              <w:top w:w="0" w:type="dxa"/>
              <w:left w:w="45" w:type="dxa"/>
              <w:bottom w:w="0" w:type="dxa"/>
              <w:right w:w="45" w:type="dxa"/>
            </w:tcMar>
            <w:vAlign w:val="center"/>
            <w:hideMark/>
          </w:tcPr>
          <w:p w14:paraId="12290C6A"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y2</w:t>
            </w:r>
          </w:p>
        </w:tc>
        <w:tc>
          <w:tcPr>
            <w:tcW w:w="293" w:type="pct"/>
            <w:shd w:val="clear" w:color="auto" w:fill="BFBFBF"/>
            <w:tcMar>
              <w:top w:w="0" w:type="dxa"/>
              <w:left w:w="45" w:type="dxa"/>
              <w:bottom w:w="0" w:type="dxa"/>
              <w:right w:w="45" w:type="dxa"/>
            </w:tcMar>
            <w:vAlign w:val="center"/>
            <w:hideMark/>
          </w:tcPr>
          <w:p w14:paraId="4BCE077D"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y3</w:t>
            </w:r>
          </w:p>
        </w:tc>
        <w:tc>
          <w:tcPr>
            <w:tcW w:w="293" w:type="pct"/>
            <w:shd w:val="clear" w:color="auto" w:fill="BFBFBF"/>
            <w:tcMar>
              <w:top w:w="0" w:type="dxa"/>
              <w:left w:w="45" w:type="dxa"/>
              <w:bottom w:w="0" w:type="dxa"/>
              <w:right w:w="45" w:type="dxa"/>
            </w:tcMar>
            <w:vAlign w:val="center"/>
            <w:hideMark/>
          </w:tcPr>
          <w:p w14:paraId="3A02341B"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y4</w:t>
            </w:r>
          </w:p>
        </w:tc>
        <w:tc>
          <w:tcPr>
            <w:tcW w:w="293" w:type="pct"/>
            <w:shd w:val="clear" w:color="auto" w:fill="BFBFBF"/>
            <w:tcMar>
              <w:top w:w="0" w:type="dxa"/>
              <w:left w:w="45" w:type="dxa"/>
              <w:bottom w:w="0" w:type="dxa"/>
              <w:right w:w="45" w:type="dxa"/>
            </w:tcMar>
            <w:vAlign w:val="center"/>
            <w:hideMark/>
          </w:tcPr>
          <w:p w14:paraId="0195C6A8"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y5</w:t>
            </w:r>
          </w:p>
        </w:tc>
        <w:tc>
          <w:tcPr>
            <w:tcW w:w="293" w:type="pct"/>
            <w:shd w:val="clear" w:color="auto" w:fill="BFBFBF"/>
            <w:tcMar>
              <w:top w:w="0" w:type="dxa"/>
              <w:left w:w="45" w:type="dxa"/>
              <w:bottom w:w="0" w:type="dxa"/>
              <w:right w:w="45" w:type="dxa"/>
            </w:tcMar>
            <w:vAlign w:val="center"/>
            <w:hideMark/>
          </w:tcPr>
          <w:p w14:paraId="69F2BC26"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y6</w:t>
            </w:r>
          </w:p>
        </w:tc>
        <w:tc>
          <w:tcPr>
            <w:tcW w:w="293" w:type="pct"/>
            <w:shd w:val="clear" w:color="auto" w:fill="BFBFBF"/>
            <w:tcMar>
              <w:top w:w="0" w:type="dxa"/>
              <w:left w:w="45" w:type="dxa"/>
              <w:bottom w:w="0" w:type="dxa"/>
              <w:right w:w="45" w:type="dxa"/>
            </w:tcMar>
            <w:vAlign w:val="center"/>
            <w:hideMark/>
          </w:tcPr>
          <w:p w14:paraId="2028E296"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y7</w:t>
            </w:r>
          </w:p>
        </w:tc>
        <w:tc>
          <w:tcPr>
            <w:tcW w:w="293" w:type="pct"/>
            <w:shd w:val="clear" w:color="auto" w:fill="BFBFBF"/>
            <w:tcMar>
              <w:top w:w="0" w:type="dxa"/>
              <w:left w:w="45" w:type="dxa"/>
              <w:bottom w:w="0" w:type="dxa"/>
              <w:right w:w="45" w:type="dxa"/>
            </w:tcMar>
            <w:vAlign w:val="center"/>
            <w:hideMark/>
          </w:tcPr>
          <w:p w14:paraId="5B895F32"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y8</w:t>
            </w:r>
          </w:p>
        </w:tc>
        <w:tc>
          <w:tcPr>
            <w:tcW w:w="293" w:type="pct"/>
            <w:shd w:val="clear" w:color="auto" w:fill="BFBFBF"/>
            <w:tcMar>
              <w:top w:w="0" w:type="dxa"/>
              <w:left w:w="45" w:type="dxa"/>
              <w:bottom w:w="0" w:type="dxa"/>
              <w:right w:w="45" w:type="dxa"/>
            </w:tcMar>
            <w:vAlign w:val="center"/>
            <w:hideMark/>
          </w:tcPr>
          <w:p w14:paraId="4015DEAD"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y9</w:t>
            </w:r>
          </w:p>
        </w:tc>
        <w:tc>
          <w:tcPr>
            <w:tcW w:w="293" w:type="pct"/>
            <w:shd w:val="clear" w:color="auto" w:fill="BFBFBF"/>
            <w:tcMar>
              <w:top w:w="0" w:type="dxa"/>
              <w:left w:w="45" w:type="dxa"/>
              <w:bottom w:w="0" w:type="dxa"/>
              <w:right w:w="45" w:type="dxa"/>
            </w:tcMar>
            <w:vAlign w:val="center"/>
            <w:hideMark/>
          </w:tcPr>
          <w:p w14:paraId="220C60B3"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y10</w:t>
            </w:r>
          </w:p>
        </w:tc>
        <w:tc>
          <w:tcPr>
            <w:tcW w:w="293" w:type="pct"/>
            <w:shd w:val="clear" w:color="auto" w:fill="BFBFBF"/>
            <w:tcMar>
              <w:top w:w="0" w:type="dxa"/>
              <w:left w:w="45" w:type="dxa"/>
              <w:bottom w:w="0" w:type="dxa"/>
              <w:right w:w="45" w:type="dxa"/>
            </w:tcMar>
            <w:vAlign w:val="center"/>
            <w:hideMark/>
          </w:tcPr>
          <w:p w14:paraId="4FE6824D"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y11</w:t>
            </w:r>
          </w:p>
        </w:tc>
        <w:tc>
          <w:tcPr>
            <w:tcW w:w="288" w:type="pct"/>
            <w:shd w:val="clear" w:color="auto" w:fill="BFBFBF"/>
            <w:tcMar>
              <w:top w:w="0" w:type="dxa"/>
              <w:left w:w="45" w:type="dxa"/>
              <w:bottom w:w="0" w:type="dxa"/>
              <w:right w:w="45" w:type="dxa"/>
            </w:tcMar>
            <w:vAlign w:val="center"/>
            <w:hideMark/>
          </w:tcPr>
          <w:p w14:paraId="5921A48E" w14:textId="77777777" w:rsidR="006E6996" w:rsidRPr="00BE4EEC" w:rsidRDefault="006E6996" w:rsidP="006E6996">
            <w:pPr>
              <w:contextualSpacing/>
              <w:jc w:val="center"/>
              <w:rPr>
                <w:rFonts w:ascii="Calibri" w:eastAsia="Times New Roman" w:hAnsi="Calibri"/>
                <w:b/>
                <w:sz w:val="16"/>
                <w:szCs w:val="16"/>
                <w:lang w:val="es-ES" w:eastAsia="es-ES"/>
              </w:rPr>
            </w:pPr>
            <w:r w:rsidRPr="00BE4EEC">
              <w:rPr>
                <w:rFonts w:ascii="Calibri" w:eastAsia="Times New Roman" w:hAnsi="Calibri"/>
                <w:b/>
                <w:sz w:val="16"/>
                <w:szCs w:val="16"/>
                <w:lang w:val="es-ES" w:eastAsia="es-ES"/>
              </w:rPr>
              <w:t>y12</w:t>
            </w:r>
          </w:p>
        </w:tc>
      </w:tr>
      <w:tr w:rsidR="006E6996" w:rsidRPr="00BE4EEC" w14:paraId="22ED83C9" w14:textId="77777777" w:rsidTr="006E6996">
        <w:trPr>
          <w:trHeight w:val="283"/>
        </w:trPr>
        <w:tc>
          <w:tcPr>
            <w:tcW w:w="462" w:type="pct"/>
            <w:tcMar>
              <w:top w:w="0" w:type="dxa"/>
              <w:left w:w="45" w:type="dxa"/>
              <w:bottom w:w="0" w:type="dxa"/>
              <w:right w:w="45" w:type="dxa"/>
            </w:tcMar>
            <w:vAlign w:val="center"/>
            <w:hideMark/>
          </w:tcPr>
          <w:p w14:paraId="027F8DA8"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ALSPAC</w:t>
            </w:r>
          </w:p>
        </w:tc>
        <w:tc>
          <w:tcPr>
            <w:tcW w:w="434" w:type="pct"/>
            <w:tcMar>
              <w:top w:w="0" w:type="dxa"/>
              <w:left w:w="45" w:type="dxa"/>
              <w:bottom w:w="0" w:type="dxa"/>
              <w:right w:w="45" w:type="dxa"/>
            </w:tcMar>
            <w:vAlign w:val="center"/>
            <w:hideMark/>
          </w:tcPr>
          <w:p w14:paraId="726A0AF8"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1990-2005</w:t>
            </w:r>
          </w:p>
        </w:tc>
        <w:tc>
          <w:tcPr>
            <w:tcW w:w="299" w:type="pct"/>
            <w:shd w:val="clear" w:color="auto" w:fill="B6D7A8"/>
            <w:tcMar>
              <w:top w:w="0" w:type="dxa"/>
              <w:left w:w="45" w:type="dxa"/>
              <w:bottom w:w="0" w:type="dxa"/>
              <w:right w:w="45" w:type="dxa"/>
            </w:tcMar>
            <w:vAlign w:val="center"/>
            <w:hideMark/>
          </w:tcPr>
          <w:p w14:paraId="6933BAFD"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0099663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7F3DBF9"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14AA09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6FEE07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AF5E1C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5E360E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F08DD3F"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21CB298"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1FC62F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A6D4704"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D4A4184"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4C02F5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B6D7A8"/>
            <w:tcMar>
              <w:top w:w="0" w:type="dxa"/>
              <w:left w:w="45" w:type="dxa"/>
              <w:bottom w:w="0" w:type="dxa"/>
              <w:right w:w="45" w:type="dxa"/>
            </w:tcMar>
            <w:vAlign w:val="center"/>
            <w:hideMark/>
          </w:tcPr>
          <w:p w14:paraId="2BE59E10"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646B6459" w14:textId="77777777" w:rsidTr="006E6996">
        <w:trPr>
          <w:trHeight w:val="283"/>
        </w:trPr>
        <w:tc>
          <w:tcPr>
            <w:tcW w:w="462" w:type="pct"/>
            <w:tcMar>
              <w:top w:w="0" w:type="dxa"/>
              <w:left w:w="45" w:type="dxa"/>
              <w:bottom w:w="0" w:type="dxa"/>
              <w:right w:w="45" w:type="dxa"/>
            </w:tcMar>
            <w:vAlign w:val="center"/>
            <w:hideMark/>
          </w:tcPr>
          <w:p w14:paraId="0CE583CC"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BIB</w:t>
            </w:r>
          </w:p>
        </w:tc>
        <w:tc>
          <w:tcPr>
            <w:tcW w:w="434" w:type="pct"/>
            <w:shd w:val="clear" w:color="auto" w:fill="FFFFFF"/>
            <w:tcMar>
              <w:top w:w="0" w:type="dxa"/>
              <w:left w:w="45" w:type="dxa"/>
              <w:bottom w:w="0" w:type="dxa"/>
              <w:right w:w="45" w:type="dxa"/>
            </w:tcMar>
            <w:vAlign w:val="center"/>
            <w:hideMark/>
          </w:tcPr>
          <w:p w14:paraId="5BFDF16A"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2007-2015</w:t>
            </w:r>
          </w:p>
        </w:tc>
        <w:tc>
          <w:tcPr>
            <w:tcW w:w="299" w:type="pct"/>
            <w:shd w:val="clear" w:color="auto" w:fill="B6D7A8"/>
            <w:tcMar>
              <w:top w:w="0" w:type="dxa"/>
              <w:left w:w="45" w:type="dxa"/>
              <w:bottom w:w="0" w:type="dxa"/>
              <w:right w:w="45" w:type="dxa"/>
            </w:tcMar>
            <w:vAlign w:val="center"/>
            <w:hideMark/>
          </w:tcPr>
          <w:p w14:paraId="38235436"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3E627A4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2F8D2E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EBF9FB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85FFBD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54E1DD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10DB5856"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FFFFFF"/>
            <w:tcMar>
              <w:top w:w="0" w:type="dxa"/>
              <w:left w:w="45" w:type="dxa"/>
              <w:bottom w:w="0" w:type="dxa"/>
              <w:right w:w="45" w:type="dxa"/>
            </w:tcMar>
            <w:vAlign w:val="center"/>
            <w:hideMark/>
          </w:tcPr>
          <w:p w14:paraId="49D89A8E"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15AE261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54F7CE1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41A9453B"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15D1C739"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2BD4809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tcMar>
              <w:top w:w="0" w:type="dxa"/>
              <w:left w:w="45" w:type="dxa"/>
              <w:bottom w:w="0" w:type="dxa"/>
              <w:right w:w="45" w:type="dxa"/>
            </w:tcMar>
            <w:vAlign w:val="center"/>
            <w:hideMark/>
          </w:tcPr>
          <w:p w14:paraId="1255109F"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74D01071" w14:textId="77777777" w:rsidTr="006E6996">
        <w:trPr>
          <w:trHeight w:val="283"/>
        </w:trPr>
        <w:tc>
          <w:tcPr>
            <w:tcW w:w="462" w:type="pct"/>
            <w:tcMar>
              <w:top w:w="0" w:type="dxa"/>
              <w:left w:w="45" w:type="dxa"/>
              <w:bottom w:w="0" w:type="dxa"/>
              <w:right w:w="45" w:type="dxa"/>
            </w:tcMar>
            <w:vAlign w:val="center"/>
            <w:hideMark/>
          </w:tcPr>
          <w:p w14:paraId="06F59A34"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DNBC</w:t>
            </w:r>
          </w:p>
        </w:tc>
        <w:tc>
          <w:tcPr>
            <w:tcW w:w="434" w:type="pct"/>
            <w:tcMar>
              <w:top w:w="0" w:type="dxa"/>
              <w:left w:w="45" w:type="dxa"/>
              <w:bottom w:w="0" w:type="dxa"/>
              <w:right w:w="45" w:type="dxa"/>
            </w:tcMar>
            <w:vAlign w:val="center"/>
            <w:hideMark/>
          </w:tcPr>
          <w:p w14:paraId="172977A3"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1997-2014</w:t>
            </w:r>
          </w:p>
        </w:tc>
        <w:tc>
          <w:tcPr>
            <w:tcW w:w="299" w:type="pct"/>
            <w:shd w:val="clear" w:color="auto" w:fill="B6D7A8"/>
            <w:tcMar>
              <w:top w:w="0" w:type="dxa"/>
              <w:left w:w="45" w:type="dxa"/>
              <w:bottom w:w="0" w:type="dxa"/>
              <w:right w:w="45" w:type="dxa"/>
            </w:tcMar>
            <w:vAlign w:val="center"/>
            <w:hideMark/>
          </w:tcPr>
          <w:p w14:paraId="2CDF6B47"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12234C1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F2A411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310783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9E15DF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5DE3069"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7F3ECA9"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3CAD1EF"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6E47CB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69054F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A193AB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4EE3900"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20D8985"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B6D7A8"/>
            <w:tcMar>
              <w:top w:w="0" w:type="dxa"/>
              <w:left w:w="45" w:type="dxa"/>
              <w:bottom w:w="0" w:type="dxa"/>
              <w:right w:w="45" w:type="dxa"/>
            </w:tcMar>
            <w:vAlign w:val="center"/>
            <w:hideMark/>
          </w:tcPr>
          <w:p w14:paraId="6C6188F5"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66718840" w14:textId="77777777" w:rsidTr="006E6996">
        <w:trPr>
          <w:trHeight w:val="283"/>
        </w:trPr>
        <w:tc>
          <w:tcPr>
            <w:tcW w:w="462" w:type="pct"/>
            <w:tcMar>
              <w:top w:w="0" w:type="dxa"/>
              <w:left w:w="45" w:type="dxa"/>
              <w:bottom w:w="0" w:type="dxa"/>
              <w:right w:w="45" w:type="dxa"/>
            </w:tcMar>
            <w:vAlign w:val="center"/>
            <w:hideMark/>
          </w:tcPr>
          <w:p w14:paraId="6D13BF8D" w14:textId="77777777" w:rsidR="006E6996" w:rsidRPr="00BE4EEC" w:rsidRDefault="006E6996" w:rsidP="006E69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NAN</w:t>
            </w:r>
          </w:p>
        </w:tc>
        <w:tc>
          <w:tcPr>
            <w:tcW w:w="434" w:type="pct"/>
            <w:shd w:val="clear" w:color="auto" w:fill="FFFFFF"/>
            <w:tcMar>
              <w:top w:w="0" w:type="dxa"/>
              <w:left w:w="45" w:type="dxa"/>
              <w:bottom w:w="0" w:type="dxa"/>
              <w:right w:w="45" w:type="dxa"/>
            </w:tcMar>
            <w:vAlign w:val="center"/>
            <w:hideMark/>
          </w:tcPr>
          <w:p w14:paraId="29A871D8"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2003-2010</w:t>
            </w:r>
          </w:p>
        </w:tc>
        <w:tc>
          <w:tcPr>
            <w:tcW w:w="299" w:type="pct"/>
            <w:shd w:val="clear" w:color="auto" w:fill="B6D7A8"/>
            <w:tcMar>
              <w:top w:w="0" w:type="dxa"/>
              <w:left w:w="45" w:type="dxa"/>
              <w:bottom w:w="0" w:type="dxa"/>
              <w:right w:w="45" w:type="dxa"/>
            </w:tcMar>
            <w:vAlign w:val="center"/>
            <w:hideMark/>
          </w:tcPr>
          <w:p w14:paraId="3E243B6B"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0F084A7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C1CB155"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3CBF36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244A07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DCDA37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505E89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3EB81409"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36E585C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1E4AA580"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30BBD06E"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3037D6E4"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693BB4E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tcMar>
              <w:top w:w="0" w:type="dxa"/>
              <w:left w:w="45" w:type="dxa"/>
              <w:bottom w:w="0" w:type="dxa"/>
              <w:right w:w="45" w:type="dxa"/>
            </w:tcMar>
            <w:vAlign w:val="center"/>
            <w:hideMark/>
          </w:tcPr>
          <w:p w14:paraId="32970397"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1B3F1547" w14:textId="77777777" w:rsidTr="006E6996">
        <w:trPr>
          <w:trHeight w:val="283"/>
        </w:trPr>
        <w:tc>
          <w:tcPr>
            <w:tcW w:w="462" w:type="pct"/>
            <w:tcMar>
              <w:top w:w="0" w:type="dxa"/>
              <w:left w:w="45" w:type="dxa"/>
              <w:bottom w:w="0" w:type="dxa"/>
              <w:right w:w="45" w:type="dxa"/>
            </w:tcMar>
            <w:vAlign w:val="center"/>
            <w:hideMark/>
          </w:tcPr>
          <w:p w14:paraId="2C84FBA2" w14:textId="77777777" w:rsidR="006E6996" w:rsidRPr="00BE4EEC" w:rsidRDefault="006E6996" w:rsidP="006E69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EDEN POI</w:t>
            </w:r>
          </w:p>
        </w:tc>
        <w:tc>
          <w:tcPr>
            <w:tcW w:w="434" w:type="pct"/>
            <w:shd w:val="clear" w:color="auto" w:fill="FFFFFF"/>
            <w:tcMar>
              <w:top w:w="0" w:type="dxa"/>
              <w:left w:w="45" w:type="dxa"/>
              <w:bottom w:w="0" w:type="dxa"/>
              <w:right w:w="45" w:type="dxa"/>
            </w:tcMar>
            <w:vAlign w:val="center"/>
            <w:hideMark/>
          </w:tcPr>
          <w:p w14:paraId="04B63D69"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2003-2013</w:t>
            </w:r>
          </w:p>
        </w:tc>
        <w:tc>
          <w:tcPr>
            <w:tcW w:w="299" w:type="pct"/>
            <w:shd w:val="clear" w:color="auto" w:fill="B6D7A8"/>
            <w:tcMar>
              <w:top w:w="0" w:type="dxa"/>
              <w:left w:w="45" w:type="dxa"/>
              <w:bottom w:w="0" w:type="dxa"/>
              <w:right w:w="45" w:type="dxa"/>
            </w:tcMar>
            <w:vAlign w:val="center"/>
            <w:hideMark/>
          </w:tcPr>
          <w:p w14:paraId="5E5EAA87"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70C0DE8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225A095"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88E4F2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67FF2B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58E7AD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60B84B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22EE341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2750721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543627EF"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3CA6E985"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6A596A28"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034A6E6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FFFFFF"/>
            <w:tcMar>
              <w:top w:w="0" w:type="dxa"/>
              <w:left w:w="45" w:type="dxa"/>
              <w:bottom w:w="0" w:type="dxa"/>
              <w:right w:w="45" w:type="dxa"/>
            </w:tcMar>
            <w:vAlign w:val="center"/>
            <w:hideMark/>
          </w:tcPr>
          <w:p w14:paraId="59793DA7"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27CE069E" w14:textId="77777777" w:rsidTr="006E6996">
        <w:trPr>
          <w:trHeight w:val="283"/>
        </w:trPr>
        <w:tc>
          <w:tcPr>
            <w:tcW w:w="462" w:type="pct"/>
            <w:tcMar>
              <w:top w:w="0" w:type="dxa"/>
              <w:left w:w="45" w:type="dxa"/>
              <w:bottom w:w="0" w:type="dxa"/>
              <w:right w:w="45" w:type="dxa"/>
            </w:tcMar>
            <w:vAlign w:val="center"/>
            <w:hideMark/>
          </w:tcPr>
          <w:p w14:paraId="02DB4673"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GENR</w:t>
            </w:r>
          </w:p>
        </w:tc>
        <w:tc>
          <w:tcPr>
            <w:tcW w:w="434" w:type="pct"/>
            <w:shd w:val="clear" w:color="auto" w:fill="FFFFFF"/>
            <w:tcMar>
              <w:top w:w="0" w:type="dxa"/>
              <w:left w:w="45" w:type="dxa"/>
              <w:bottom w:w="0" w:type="dxa"/>
              <w:right w:w="45" w:type="dxa"/>
            </w:tcMar>
            <w:vAlign w:val="center"/>
            <w:hideMark/>
          </w:tcPr>
          <w:p w14:paraId="312A6353"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2002-2016</w:t>
            </w:r>
          </w:p>
        </w:tc>
        <w:tc>
          <w:tcPr>
            <w:tcW w:w="299" w:type="pct"/>
            <w:shd w:val="clear" w:color="auto" w:fill="B6D7A8"/>
            <w:tcMar>
              <w:top w:w="0" w:type="dxa"/>
              <w:left w:w="45" w:type="dxa"/>
              <w:bottom w:w="0" w:type="dxa"/>
              <w:right w:w="45" w:type="dxa"/>
            </w:tcMar>
            <w:vAlign w:val="center"/>
            <w:hideMark/>
          </w:tcPr>
          <w:p w14:paraId="42312DD0"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73B75A0E"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C06AE9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764B91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E1D5FD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7F30664"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148D5C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23E6759"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F0F875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1C6FAEE"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9954165"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2DFA9DBA"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9FC5E8"/>
            <w:tcMar>
              <w:top w:w="0" w:type="dxa"/>
              <w:left w:w="45" w:type="dxa"/>
              <w:bottom w:w="0" w:type="dxa"/>
              <w:right w:w="45" w:type="dxa"/>
            </w:tcMar>
            <w:vAlign w:val="center"/>
            <w:hideMark/>
          </w:tcPr>
          <w:p w14:paraId="0281C0D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9FC5E8"/>
            <w:tcMar>
              <w:top w:w="0" w:type="dxa"/>
              <w:left w:w="45" w:type="dxa"/>
              <w:bottom w:w="0" w:type="dxa"/>
              <w:right w:w="45" w:type="dxa"/>
            </w:tcMar>
            <w:vAlign w:val="center"/>
            <w:hideMark/>
          </w:tcPr>
          <w:p w14:paraId="46CFAA88"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3A7F06F5" w14:textId="77777777" w:rsidTr="006E6996">
        <w:trPr>
          <w:trHeight w:val="283"/>
        </w:trPr>
        <w:tc>
          <w:tcPr>
            <w:tcW w:w="462" w:type="pct"/>
            <w:tcMar>
              <w:top w:w="0" w:type="dxa"/>
              <w:left w:w="45" w:type="dxa"/>
              <w:bottom w:w="0" w:type="dxa"/>
              <w:right w:w="45" w:type="dxa"/>
            </w:tcMar>
            <w:vAlign w:val="center"/>
            <w:hideMark/>
          </w:tcPr>
          <w:p w14:paraId="25E09266" w14:textId="77777777" w:rsidR="006E6996" w:rsidRPr="00BE4EEC" w:rsidRDefault="006E6996" w:rsidP="006E69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GUIP</w:t>
            </w:r>
          </w:p>
        </w:tc>
        <w:tc>
          <w:tcPr>
            <w:tcW w:w="434" w:type="pct"/>
            <w:shd w:val="clear" w:color="auto" w:fill="FFFFFF"/>
            <w:tcMar>
              <w:top w:w="0" w:type="dxa"/>
              <w:left w:w="45" w:type="dxa"/>
              <w:bottom w:w="0" w:type="dxa"/>
              <w:right w:w="45" w:type="dxa"/>
            </w:tcMar>
            <w:vAlign w:val="center"/>
            <w:hideMark/>
          </w:tcPr>
          <w:p w14:paraId="335D12F8"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2004-2018</w:t>
            </w:r>
          </w:p>
        </w:tc>
        <w:tc>
          <w:tcPr>
            <w:tcW w:w="299" w:type="pct"/>
            <w:shd w:val="clear" w:color="auto" w:fill="B6D7A8"/>
            <w:tcMar>
              <w:top w:w="0" w:type="dxa"/>
              <w:left w:w="45" w:type="dxa"/>
              <w:bottom w:w="0" w:type="dxa"/>
              <w:right w:w="45" w:type="dxa"/>
            </w:tcMar>
            <w:vAlign w:val="center"/>
            <w:hideMark/>
          </w:tcPr>
          <w:p w14:paraId="14AD8B9D"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w:t>
            </w:r>
            <w:r>
              <w:rPr>
                <w:rFonts w:ascii="Calibri" w:eastAsia="Times New Roman" w:hAnsi="Calibri"/>
                <w:sz w:val="16"/>
                <w:szCs w:val="16"/>
                <w:lang w:val="es-ES" w:eastAsia="es-ES"/>
              </w:rPr>
              <w:t>9</w:t>
            </w:r>
          </w:p>
        </w:tc>
        <w:tc>
          <w:tcPr>
            <w:tcW w:w="293" w:type="pct"/>
            <w:shd w:val="clear" w:color="auto" w:fill="B6D7A8"/>
            <w:tcMar>
              <w:top w:w="0" w:type="dxa"/>
              <w:left w:w="45" w:type="dxa"/>
              <w:bottom w:w="0" w:type="dxa"/>
              <w:right w:w="45" w:type="dxa"/>
            </w:tcMar>
            <w:vAlign w:val="center"/>
            <w:hideMark/>
          </w:tcPr>
          <w:p w14:paraId="60D1BF8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9AC9DE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E3302F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606436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953C52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DBFCFCB"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293A265"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4C9DC1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F0CA78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3830190"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3DFDB4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DEB6D09"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B6D7A8"/>
            <w:tcMar>
              <w:top w:w="0" w:type="dxa"/>
              <w:left w:w="45" w:type="dxa"/>
              <w:bottom w:w="0" w:type="dxa"/>
              <w:right w:w="45" w:type="dxa"/>
            </w:tcMar>
            <w:vAlign w:val="center"/>
            <w:hideMark/>
          </w:tcPr>
          <w:p w14:paraId="3BC2C7FD"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39749E17" w14:textId="77777777" w:rsidTr="006E6996">
        <w:trPr>
          <w:trHeight w:val="283"/>
        </w:trPr>
        <w:tc>
          <w:tcPr>
            <w:tcW w:w="462" w:type="pct"/>
            <w:tcMar>
              <w:top w:w="0" w:type="dxa"/>
              <w:left w:w="45" w:type="dxa"/>
              <w:bottom w:w="0" w:type="dxa"/>
              <w:right w:w="45" w:type="dxa"/>
            </w:tcMar>
            <w:vAlign w:val="center"/>
            <w:hideMark/>
          </w:tcPr>
          <w:p w14:paraId="363ABADF" w14:textId="77777777" w:rsidR="006E6996" w:rsidRPr="00BE4EEC" w:rsidRDefault="006E6996" w:rsidP="006E69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SBD</w:t>
            </w:r>
          </w:p>
        </w:tc>
        <w:tc>
          <w:tcPr>
            <w:tcW w:w="434" w:type="pct"/>
            <w:shd w:val="clear" w:color="auto" w:fill="FFFFFF"/>
            <w:tcMar>
              <w:top w:w="0" w:type="dxa"/>
              <w:left w:w="45" w:type="dxa"/>
              <w:bottom w:w="0" w:type="dxa"/>
              <w:right w:w="45" w:type="dxa"/>
            </w:tcMar>
            <w:vAlign w:val="center"/>
            <w:hideMark/>
          </w:tcPr>
          <w:p w14:paraId="061FDD00"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2004-2018</w:t>
            </w:r>
          </w:p>
        </w:tc>
        <w:tc>
          <w:tcPr>
            <w:tcW w:w="299" w:type="pct"/>
            <w:shd w:val="clear" w:color="auto" w:fill="B6D7A8"/>
            <w:tcMar>
              <w:top w:w="0" w:type="dxa"/>
              <w:left w:w="45" w:type="dxa"/>
              <w:bottom w:w="0" w:type="dxa"/>
              <w:right w:w="45" w:type="dxa"/>
            </w:tcMar>
            <w:vAlign w:val="center"/>
            <w:hideMark/>
          </w:tcPr>
          <w:p w14:paraId="0F6DF044"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07A71B1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0C66E7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78968EF"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D8B632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767B03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FDF7710"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AE74ED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6C795FE"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11D22AF6"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9FC5E8"/>
            <w:tcMar>
              <w:top w:w="0" w:type="dxa"/>
              <w:left w:w="45" w:type="dxa"/>
              <w:bottom w:w="0" w:type="dxa"/>
              <w:right w:w="45" w:type="dxa"/>
            </w:tcMar>
            <w:vAlign w:val="center"/>
            <w:hideMark/>
          </w:tcPr>
          <w:p w14:paraId="46C6D23E"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547C7B2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468E4158"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9FC5E8"/>
            <w:tcMar>
              <w:top w:w="0" w:type="dxa"/>
              <w:left w:w="45" w:type="dxa"/>
              <w:bottom w:w="0" w:type="dxa"/>
              <w:right w:w="45" w:type="dxa"/>
            </w:tcMar>
            <w:vAlign w:val="center"/>
            <w:hideMark/>
          </w:tcPr>
          <w:p w14:paraId="5A6D9832"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3E73CEE5" w14:textId="77777777" w:rsidTr="006E6996">
        <w:trPr>
          <w:trHeight w:val="283"/>
        </w:trPr>
        <w:tc>
          <w:tcPr>
            <w:tcW w:w="462" w:type="pct"/>
            <w:tcMar>
              <w:top w:w="0" w:type="dxa"/>
              <w:left w:w="45" w:type="dxa"/>
              <w:bottom w:w="0" w:type="dxa"/>
              <w:right w:w="45" w:type="dxa"/>
            </w:tcMar>
            <w:vAlign w:val="center"/>
            <w:hideMark/>
          </w:tcPr>
          <w:p w14:paraId="49E1AFB9" w14:textId="77777777" w:rsidR="006E6996" w:rsidRPr="00BE4EEC" w:rsidRDefault="006E6996" w:rsidP="006E6996">
            <w:pPr>
              <w:contextualSpacing/>
              <w:jc w:val="center"/>
              <w:rPr>
                <w:rFonts w:ascii="Calibri" w:eastAsia="Times New Roman" w:hAnsi="Calibri"/>
                <w:sz w:val="16"/>
                <w:szCs w:val="16"/>
                <w:lang w:val="es-ES" w:eastAsia="es-ES"/>
              </w:rPr>
            </w:pPr>
            <w:r>
              <w:rPr>
                <w:rFonts w:ascii="Calibri" w:eastAsia="Times New Roman" w:hAnsi="Calibri"/>
                <w:sz w:val="16"/>
                <w:szCs w:val="16"/>
                <w:lang w:val="es-ES" w:eastAsia="es-ES"/>
              </w:rPr>
              <w:t>INMA VAL</w:t>
            </w:r>
          </w:p>
        </w:tc>
        <w:tc>
          <w:tcPr>
            <w:tcW w:w="434" w:type="pct"/>
            <w:shd w:val="clear" w:color="auto" w:fill="FFFFFF"/>
            <w:tcMar>
              <w:top w:w="0" w:type="dxa"/>
              <w:left w:w="45" w:type="dxa"/>
              <w:bottom w:w="0" w:type="dxa"/>
              <w:right w:w="45" w:type="dxa"/>
            </w:tcMar>
            <w:vAlign w:val="center"/>
            <w:hideMark/>
          </w:tcPr>
          <w:p w14:paraId="721F1E1A"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2004-2017</w:t>
            </w:r>
          </w:p>
        </w:tc>
        <w:tc>
          <w:tcPr>
            <w:tcW w:w="299" w:type="pct"/>
            <w:shd w:val="clear" w:color="auto" w:fill="B6D7A8"/>
            <w:tcMar>
              <w:top w:w="0" w:type="dxa"/>
              <w:left w:w="45" w:type="dxa"/>
              <w:bottom w:w="0" w:type="dxa"/>
              <w:right w:w="45" w:type="dxa"/>
            </w:tcMar>
            <w:vAlign w:val="center"/>
            <w:hideMark/>
          </w:tcPr>
          <w:p w14:paraId="2ED2B9BE"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652C6FE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4CD245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CF8056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1F34A1B"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D6ECEF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F07B04E"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5036580"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E5985B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7B6B8961"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2012</w:t>
            </w:r>
          </w:p>
        </w:tc>
        <w:tc>
          <w:tcPr>
            <w:tcW w:w="293" w:type="pct"/>
            <w:shd w:val="clear" w:color="auto" w:fill="9FC5E8"/>
            <w:tcMar>
              <w:top w:w="0" w:type="dxa"/>
              <w:left w:w="45" w:type="dxa"/>
              <w:bottom w:w="0" w:type="dxa"/>
              <w:right w:w="45" w:type="dxa"/>
            </w:tcMar>
            <w:vAlign w:val="center"/>
            <w:hideMark/>
          </w:tcPr>
          <w:p w14:paraId="67824E97"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0D0DD68B"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9FC5E8"/>
            <w:tcMar>
              <w:top w:w="0" w:type="dxa"/>
              <w:left w:w="45" w:type="dxa"/>
              <w:bottom w:w="0" w:type="dxa"/>
              <w:right w:w="45" w:type="dxa"/>
            </w:tcMar>
            <w:vAlign w:val="center"/>
            <w:hideMark/>
          </w:tcPr>
          <w:p w14:paraId="66EC443F"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9FC5E8"/>
            <w:tcMar>
              <w:top w:w="0" w:type="dxa"/>
              <w:left w:w="45" w:type="dxa"/>
              <w:bottom w:w="0" w:type="dxa"/>
              <w:right w:w="45" w:type="dxa"/>
            </w:tcMar>
            <w:vAlign w:val="center"/>
            <w:hideMark/>
          </w:tcPr>
          <w:p w14:paraId="1103161B"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7D832495" w14:textId="77777777" w:rsidTr="006E6996">
        <w:trPr>
          <w:trHeight w:val="283"/>
        </w:trPr>
        <w:tc>
          <w:tcPr>
            <w:tcW w:w="462" w:type="pct"/>
            <w:tcMar>
              <w:top w:w="0" w:type="dxa"/>
              <w:left w:w="45" w:type="dxa"/>
              <w:bottom w:w="0" w:type="dxa"/>
              <w:right w:w="45" w:type="dxa"/>
            </w:tcMar>
            <w:vAlign w:val="center"/>
            <w:hideMark/>
          </w:tcPr>
          <w:p w14:paraId="498D2EAC"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MOBA</w:t>
            </w:r>
          </w:p>
        </w:tc>
        <w:tc>
          <w:tcPr>
            <w:tcW w:w="434" w:type="pct"/>
            <w:shd w:val="clear" w:color="auto" w:fill="auto"/>
            <w:tcMar>
              <w:top w:w="0" w:type="dxa"/>
              <w:left w:w="45" w:type="dxa"/>
              <w:bottom w:w="0" w:type="dxa"/>
              <w:right w:w="45" w:type="dxa"/>
            </w:tcMar>
            <w:vAlign w:val="center"/>
            <w:hideMark/>
          </w:tcPr>
          <w:p w14:paraId="4844543A" w14:textId="77777777" w:rsidR="006E6996" w:rsidRPr="005F3349" w:rsidRDefault="006E6996" w:rsidP="006E6996">
            <w:pPr>
              <w:contextualSpacing/>
              <w:jc w:val="center"/>
              <w:rPr>
                <w:rFonts w:ascii="Calibri" w:eastAsia="Times New Roman" w:hAnsi="Calibri"/>
                <w:sz w:val="16"/>
                <w:szCs w:val="16"/>
                <w:lang w:val="es-ES" w:eastAsia="es-ES"/>
              </w:rPr>
            </w:pPr>
            <w:r w:rsidRPr="005F3349">
              <w:rPr>
                <w:rFonts w:ascii="Calibri" w:eastAsia="Times New Roman" w:hAnsi="Calibri"/>
                <w:sz w:val="16"/>
                <w:szCs w:val="16"/>
                <w:lang w:val="es-ES" w:eastAsia="es-ES"/>
              </w:rPr>
              <w:t>2004-2015</w:t>
            </w:r>
          </w:p>
        </w:tc>
        <w:tc>
          <w:tcPr>
            <w:tcW w:w="299" w:type="pct"/>
            <w:shd w:val="clear" w:color="auto" w:fill="B6D7A8"/>
            <w:tcMar>
              <w:top w:w="0" w:type="dxa"/>
              <w:left w:w="45" w:type="dxa"/>
              <w:bottom w:w="0" w:type="dxa"/>
              <w:right w:w="45" w:type="dxa"/>
            </w:tcMar>
            <w:vAlign w:val="center"/>
            <w:hideMark/>
          </w:tcPr>
          <w:p w14:paraId="00600373"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w:t>
            </w:r>
            <w:r>
              <w:rPr>
                <w:rFonts w:ascii="Calibri" w:eastAsia="Times New Roman" w:hAnsi="Calibri"/>
                <w:sz w:val="16"/>
                <w:szCs w:val="16"/>
                <w:lang w:val="es-ES" w:eastAsia="es-ES"/>
              </w:rPr>
              <w:t>14</w:t>
            </w:r>
          </w:p>
        </w:tc>
        <w:tc>
          <w:tcPr>
            <w:tcW w:w="293" w:type="pct"/>
            <w:shd w:val="clear" w:color="auto" w:fill="B6D7A8"/>
            <w:tcMar>
              <w:top w:w="0" w:type="dxa"/>
              <w:left w:w="45" w:type="dxa"/>
              <w:bottom w:w="0" w:type="dxa"/>
              <w:right w:w="45" w:type="dxa"/>
            </w:tcMar>
            <w:vAlign w:val="center"/>
            <w:hideMark/>
          </w:tcPr>
          <w:p w14:paraId="7E71061A"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103FD8B"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2122AD84"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4A6769A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7C4C4D08"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16341C4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682E7B21"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A3693E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7AD5DD5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799A12B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26CC35AB"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0333B678"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shd w:val="clear" w:color="auto" w:fill="FFFFFF"/>
            <w:tcMar>
              <w:top w:w="0" w:type="dxa"/>
              <w:left w:w="45" w:type="dxa"/>
              <w:bottom w:w="0" w:type="dxa"/>
              <w:right w:w="45" w:type="dxa"/>
            </w:tcMar>
            <w:vAlign w:val="center"/>
            <w:hideMark/>
          </w:tcPr>
          <w:p w14:paraId="71EBC8CC" w14:textId="77777777" w:rsidR="006E6996" w:rsidRPr="00BE4EEC" w:rsidRDefault="006E6996" w:rsidP="006E6996">
            <w:pPr>
              <w:contextualSpacing/>
              <w:jc w:val="center"/>
              <w:rPr>
                <w:rFonts w:ascii="Calibri" w:eastAsia="Times New Roman" w:hAnsi="Calibri"/>
                <w:sz w:val="16"/>
                <w:szCs w:val="16"/>
                <w:lang w:val="es-ES" w:eastAsia="es-ES"/>
              </w:rPr>
            </w:pPr>
          </w:p>
        </w:tc>
      </w:tr>
      <w:tr w:rsidR="006E6996" w:rsidRPr="00BE4EEC" w14:paraId="6202F65B" w14:textId="77777777" w:rsidTr="006E6996">
        <w:trPr>
          <w:trHeight w:val="283"/>
        </w:trPr>
        <w:tc>
          <w:tcPr>
            <w:tcW w:w="462" w:type="pct"/>
            <w:tcMar>
              <w:top w:w="0" w:type="dxa"/>
              <w:left w:w="45" w:type="dxa"/>
              <w:bottom w:w="0" w:type="dxa"/>
              <w:right w:w="45" w:type="dxa"/>
            </w:tcMar>
            <w:vAlign w:val="center"/>
            <w:hideMark/>
          </w:tcPr>
          <w:p w14:paraId="7D56C854"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RHEA</w:t>
            </w:r>
          </w:p>
        </w:tc>
        <w:tc>
          <w:tcPr>
            <w:tcW w:w="434" w:type="pct"/>
            <w:shd w:val="clear" w:color="auto" w:fill="FFFFFF"/>
            <w:tcMar>
              <w:top w:w="0" w:type="dxa"/>
              <w:left w:w="45" w:type="dxa"/>
              <w:bottom w:w="0" w:type="dxa"/>
              <w:right w:w="45" w:type="dxa"/>
            </w:tcMar>
            <w:vAlign w:val="center"/>
            <w:hideMark/>
          </w:tcPr>
          <w:p w14:paraId="055046E4"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2007-2015</w:t>
            </w:r>
          </w:p>
        </w:tc>
        <w:tc>
          <w:tcPr>
            <w:tcW w:w="299" w:type="pct"/>
            <w:shd w:val="clear" w:color="auto" w:fill="B6D7A8"/>
            <w:tcMar>
              <w:top w:w="0" w:type="dxa"/>
              <w:left w:w="45" w:type="dxa"/>
              <w:bottom w:w="0" w:type="dxa"/>
              <w:right w:w="45" w:type="dxa"/>
            </w:tcMar>
            <w:vAlign w:val="center"/>
            <w:hideMark/>
          </w:tcPr>
          <w:p w14:paraId="73BC3C6B" w14:textId="77777777" w:rsidR="006E6996" w:rsidRPr="00BE4EEC" w:rsidRDefault="006E6996" w:rsidP="006E6996">
            <w:pPr>
              <w:contextualSpacing/>
              <w:jc w:val="center"/>
              <w:rPr>
                <w:rFonts w:ascii="Calibri" w:eastAsia="Times New Roman" w:hAnsi="Calibri"/>
                <w:sz w:val="16"/>
                <w:szCs w:val="16"/>
                <w:lang w:val="es-ES" w:eastAsia="es-ES"/>
              </w:rPr>
            </w:pPr>
            <w:r w:rsidRPr="00BE4EEC">
              <w:rPr>
                <w:rFonts w:ascii="Calibri" w:eastAsia="Times New Roman" w:hAnsi="Calibri"/>
                <w:sz w:val="16"/>
                <w:szCs w:val="16"/>
                <w:lang w:val="es-ES" w:eastAsia="es-ES"/>
              </w:rPr>
              <w:t>2006</w:t>
            </w:r>
          </w:p>
        </w:tc>
        <w:tc>
          <w:tcPr>
            <w:tcW w:w="293" w:type="pct"/>
            <w:shd w:val="clear" w:color="auto" w:fill="B6D7A8"/>
            <w:tcMar>
              <w:top w:w="0" w:type="dxa"/>
              <w:left w:w="45" w:type="dxa"/>
              <w:bottom w:w="0" w:type="dxa"/>
              <w:right w:w="45" w:type="dxa"/>
            </w:tcMar>
            <w:vAlign w:val="center"/>
            <w:hideMark/>
          </w:tcPr>
          <w:p w14:paraId="1766B96D"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5AE45B7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594FDE2"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3FDC75EF"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B6D7A8"/>
            <w:tcMar>
              <w:top w:w="0" w:type="dxa"/>
              <w:left w:w="45" w:type="dxa"/>
              <w:bottom w:w="0" w:type="dxa"/>
              <w:right w:w="45" w:type="dxa"/>
            </w:tcMar>
            <w:vAlign w:val="center"/>
            <w:hideMark/>
          </w:tcPr>
          <w:p w14:paraId="07A5197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63CE69DB"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00BFD3EC"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shd w:val="clear" w:color="auto" w:fill="FFFFFF"/>
            <w:tcMar>
              <w:top w:w="0" w:type="dxa"/>
              <w:left w:w="45" w:type="dxa"/>
              <w:bottom w:w="0" w:type="dxa"/>
              <w:right w:w="45" w:type="dxa"/>
            </w:tcMar>
            <w:vAlign w:val="center"/>
            <w:hideMark/>
          </w:tcPr>
          <w:p w14:paraId="5A31C4A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4251EBD3"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5BD0C29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72C5D286"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93" w:type="pct"/>
            <w:tcMar>
              <w:top w:w="0" w:type="dxa"/>
              <w:left w:w="45" w:type="dxa"/>
              <w:bottom w:w="0" w:type="dxa"/>
              <w:right w:w="45" w:type="dxa"/>
            </w:tcMar>
            <w:vAlign w:val="center"/>
            <w:hideMark/>
          </w:tcPr>
          <w:p w14:paraId="2A2A5D4F" w14:textId="77777777" w:rsidR="006E6996" w:rsidRPr="00BE4EEC" w:rsidRDefault="006E6996" w:rsidP="006E6996">
            <w:pPr>
              <w:contextualSpacing/>
              <w:jc w:val="center"/>
              <w:rPr>
                <w:rFonts w:ascii="Calibri" w:eastAsia="Times New Roman" w:hAnsi="Calibri"/>
                <w:sz w:val="16"/>
                <w:szCs w:val="16"/>
                <w:lang w:val="es-ES" w:eastAsia="es-ES"/>
              </w:rPr>
            </w:pPr>
          </w:p>
        </w:tc>
        <w:tc>
          <w:tcPr>
            <w:tcW w:w="288" w:type="pct"/>
            <w:tcMar>
              <w:top w:w="0" w:type="dxa"/>
              <w:left w:w="45" w:type="dxa"/>
              <w:bottom w:w="0" w:type="dxa"/>
              <w:right w:w="45" w:type="dxa"/>
            </w:tcMar>
            <w:vAlign w:val="center"/>
            <w:hideMark/>
          </w:tcPr>
          <w:p w14:paraId="364A78A4" w14:textId="77777777" w:rsidR="006E6996" w:rsidRPr="00BE4EEC" w:rsidRDefault="006E6996" w:rsidP="006E6996">
            <w:pPr>
              <w:contextualSpacing/>
              <w:jc w:val="center"/>
              <w:rPr>
                <w:rFonts w:ascii="Calibri" w:eastAsia="Times New Roman" w:hAnsi="Calibri"/>
                <w:sz w:val="16"/>
                <w:szCs w:val="16"/>
                <w:lang w:val="es-ES" w:eastAsia="es-ES"/>
              </w:rPr>
            </w:pPr>
          </w:p>
        </w:tc>
      </w:tr>
    </w:tbl>
    <w:p w14:paraId="1A155C11" w14:textId="7B77686C" w:rsidR="0069692A" w:rsidRDefault="005D35E7" w:rsidP="00D57843">
      <w:pPr>
        <w:pStyle w:val="BodyText"/>
      </w:pPr>
      <w:r>
        <w:lastRenderedPageBreak/>
        <w:t>F</w:t>
      </w:r>
      <w:r w:rsidR="00384A10">
        <w:t>or</w:t>
      </w:r>
      <w:r w:rsidR="005565FF">
        <w:t xml:space="preserve"> almost all cohorts</w:t>
      </w:r>
      <w:r w:rsidR="00D57843">
        <w:t>,</w:t>
      </w:r>
      <w:r w:rsidR="005565FF">
        <w:t xml:space="preserve"> estimates of road traffic noise are </w:t>
      </w:r>
      <w:r w:rsidR="00D57843">
        <w:t xml:space="preserve">based on measurement at one time point. </w:t>
      </w:r>
      <w:r>
        <w:t>(Table 3)</w:t>
      </w:r>
      <w:r w:rsidR="00AF2782">
        <w:t>.</w:t>
      </w:r>
      <w:r w:rsidR="005565FF">
        <w:t xml:space="preserve"> </w:t>
      </w:r>
      <w:r w:rsidR="00D57843">
        <w:t xml:space="preserve">For some cohorts this was approximately </w:t>
      </w:r>
      <w:r w:rsidR="00C21C3B">
        <w:t xml:space="preserve">at </w:t>
      </w:r>
      <w:r w:rsidR="00D57843">
        <w:t>the time of pregnancy (</w:t>
      </w:r>
      <w:proofErr w:type="gramStart"/>
      <w:r w:rsidR="00D57843">
        <w:t>e.g.</w:t>
      </w:r>
      <w:proofErr w:type="gramEnd"/>
      <w:r w:rsidR="00D57843">
        <w:t xml:space="preserve"> </w:t>
      </w:r>
      <w:r w:rsidR="00727756">
        <w:t>BiB),</w:t>
      </w:r>
      <w:r w:rsidR="007C1751">
        <w:t xml:space="preserve"> but</w:t>
      </w:r>
      <w:r w:rsidR="00727756">
        <w:t xml:space="preserve"> </w:t>
      </w:r>
      <w:r w:rsidR="00125950">
        <w:t xml:space="preserve">again </w:t>
      </w:r>
      <w:r w:rsidR="00727756">
        <w:t xml:space="preserve">for other cohorts </w:t>
      </w:r>
      <w:r w:rsidR="007C1751">
        <w:t>it</w:t>
      </w:r>
      <w:r w:rsidR="00727756">
        <w:t xml:space="preserve"> was measured considerably after pregnancy (e.g. ALSPAC, </w:t>
      </w:r>
      <w:r w:rsidR="00EF3EDC">
        <w:t>DNBC)</w:t>
      </w:r>
    </w:p>
    <w:p w14:paraId="53DA1235" w14:textId="74E3F62F" w:rsidR="00D27FF1" w:rsidRPr="00766305" w:rsidRDefault="00D27FF1">
      <w:pPr>
        <w:pStyle w:val="Caption"/>
        <w:keepNext/>
        <w:spacing w:after="0"/>
        <w:rPr>
          <w:rFonts w:asciiTheme="majorHAnsi" w:hAnsiTheme="majorHAnsi" w:cstheme="majorHAnsi"/>
          <w:b/>
          <w:bCs/>
          <w:i w:val="0"/>
          <w:iCs/>
          <w:sz w:val="20"/>
          <w:szCs w:val="20"/>
          <w:rPrChange w:id="56" w:author="Marie Pedersen" w:date="2020-12-14T10:12:00Z">
            <w:rPr>
              <w:rFonts w:asciiTheme="minorHAnsi" w:hAnsiTheme="minorHAnsi"/>
              <w:sz w:val="20"/>
              <w:szCs w:val="20"/>
            </w:rPr>
          </w:rPrChange>
        </w:rPr>
        <w:pPrChange w:id="57" w:author="Marie Pedersen" w:date="2020-12-14T10:12:00Z">
          <w:pPr>
            <w:pStyle w:val="Caption"/>
            <w:keepNext/>
          </w:pPr>
        </w:pPrChange>
      </w:pPr>
      <w:r w:rsidRPr="00766305">
        <w:rPr>
          <w:rFonts w:asciiTheme="majorHAnsi" w:hAnsiTheme="majorHAnsi" w:cstheme="majorHAnsi"/>
          <w:b/>
          <w:bCs/>
          <w:i w:val="0"/>
          <w:iCs/>
          <w:sz w:val="20"/>
          <w:szCs w:val="20"/>
          <w:rPrChange w:id="58" w:author="Marie Pedersen" w:date="2020-12-14T10:12:00Z">
            <w:rPr>
              <w:rFonts w:asciiTheme="minorHAnsi" w:hAnsiTheme="minorHAnsi"/>
              <w:sz w:val="20"/>
              <w:szCs w:val="20"/>
            </w:rPr>
          </w:rPrChange>
        </w:rPr>
        <w:t>Table 3: Year of noise data assigned to each time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
        <w:gridCol w:w="1347"/>
        <w:gridCol w:w="708"/>
        <w:gridCol w:w="692"/>
        <w:gridCol w:w="416"/>
        <w:gridCol w:w="416"/>
        <w:gridCol w:w="416"/>
        <w:gridCol w:w="416"/>
        <w:gridCol w:w="416"/>
        <w:gridCol w:w="416"/>
        <w:gridCol w:w="416"/>
        <w:gridCol w:w="709"/>
        <w:gridCol w:w="416"/>
        <w:gridCol w:w="556"/>
        <w:gridCol w:w="556"/>
        <w:gridCol w:w="556"/>
      </w:tblGrid>
      <w:tr w:rsidR="00716536" w:rsidRPr="00A9335C" w14:paraId="13B80E47" w14:textId="77777777" w:rsidTr="00716536">
        <w:trPr>
          <w:trHeight w:val="283"/>
        </w:trPr>
        <w:tc>
          <w:tcPr>
            <w:tcW w:w="529" w:type="pct"/>
            <w:shd w:val="clear" w:color="auto" w:fill="BFBFBF"/>
            <w:tcMar>
              <w:top w:w="0" w:type="dxa"/>
              <w:left w:w="45" w:type="dxa"/>
              <w:bottom w:w="0" w:type="dxa"/>
              <w:right w:w="45" w:type="dxa"/>
            </w:tcMar>
            <w:vAlign w:val="center"/>
            <w:hideMark/>
          </w:tcPr>
          <w:p w14:paraId="0C128DD7"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cohort</w:t>
            </w:r>
          </w:p>
        </w:tc>
        <w:tc>
          <w:tcPr>
            <w:tcW w:w="713" w:type="pct"/>
            <w:shd w:val="clear" w:color="auto" w:fill="BFBFBF"/>
            <w:tcMar>
              <w:top w:w="0" w:type="dxa"/>
              <w:left w:w="45" w:type="dxa"/>
              <w:bottom w:w="0" w:type="dxa"/>
              <w:right w:w="45" w:type="dxa"/>
            </w:tcMar>
            <w:vAlign w:val="center"/>
            <w:hideMark/>
          </w:tcPr>
          <w:p w14:paraId="3ED83511"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period</w:t>
            </w:r>
          </w:p>
        </w:tc>
        <w:tc>
          <w:tcPr>
            <w:tcW w:w="375" w:type="pct"/>
            <w:shd w:val="clear" w:color="auto" w:fill="BFBFBF"/>
            <w:tcMar>
              <w:top w:w="0" w:type="dxa"/>
              <w:left w:w="45" w:type="dxa"/>
              <w:bottom w:w="0" w:type="dxa"/>
              <w:right w:w="45" w:type="dxa"/>
            </w:tcMar>
            <w:vAlign w:val="center"/>
            <w:hideMark/>
          </w:tcPr>
          <w:p w14:paraId="07789D5A" w14:textId="77777777" w:rsidR="00716536" w:rsidRPr="00A9335C" w:rsidRDefault="00716536" w:rsidP="00716536">
            <w:pPr>
              <w:contextualSpacing/>
              <w:jc w:val="center"/>
              <w:rPr>
                <w:rFonts w:ascii="Calibri" w:eastAsia="Times New Roman" w:hAnsi="Calibri" w:cs="Calibri"/>
                <w:b/>
                <w:sz w:val="16"/>
                <w:szCs w:val="16"/>
                <w:lang w:eastAsia="en-GB"/>
              </w:rPr>
            </w:pPr>
            <w:proofErr w:type="spellStart"/>
            <w:r w:rsidRPr="00A9335C">
              <w:rPr>
                <w:rFonts w:ascii="Calibri" w:eastAsia="Times New Roman" w:hAnsi="Calibri" w:cs="Calibri"/>
                <w:b/>
                <w:sz w:val="16"/>
                <w:szCs w:val="16"/>
                <w:lang w:eastAsia="en-GB"/>
              </w:rPr>
              <w:t>preg</w:t>
            </w:r>
            <w:proofErr w:type="spellEnd"/>
          </w:p>
        </w:tc>
        <w:tc>
          <w:tcPr>
            <w:tcW w:w="366" w:type="pct"/>
            <w:shd w:val="clear" w:color="auto" w:fill="BFBFBF"/>
            <w:tcMar>
              <w:top w:w="0" w:type="dxa"/>
              <w:left w:w="45" w:type="dxa"/>
              <w:bottom w:w="0" w:type="dxa"/>
              <w:right w:w="45" w:type="dxa"/>
            </w:tcMar>
            <w:vAlign w:val="center"/>
            <w:hideMark/>
          </w:tcPr>
          <w:p w14:paraId="393946CF"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birth</w:t>
            </w:r>
          </w:p>
        </w:tc>
        <w:tc>
          <w:tcPr>
            <w:tcW w:w="220" w:type="pct"/>
            <w:shd w:val="clear" w:color="auto" w:fill="BFBFBF"/>
            <w:tcMar>
              <w:top w:w="0" w:type="dxa"/>
              <w:left w:w="45" w:type="dxa"/>
              <w:bottom w:w="0" w:type="dxa"/>
              <w:right w:w="45" w:type="dxa"/>
            </w:tcMar>
            <w:vAlign w:val="center"/>
            <w:hideMark/>
          </w:tcPr>
          <w:p w14:paraId="655E471E"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w:t>
            </w:r>
          </w:p>
        </w:tc>
        <w:tc>
          <w:tcPr>
            <w:tcW w:w="220" w:type="pct"/>
            <w:shd w:val="clear" w:color="auto" w:fill="BFBFBF"/>
            <w:tcMar>
              <w:top w:w="0" w:type="dxa"/>
              <w:left w:w="45" w:type="dxa"/>
              <w:bottom w:w="0" w:type="dxa"/>
              <w:right w:w="45" w:type="dxa"/>
            </w:tcMar>
            <w:vAlign w:val="center"/>
            <w:hideMark/>
          </w:tcPr>
          <w:p w14:paraId="6CDB3485"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y2</w:t>
            </w:r>
          </w:p>
        </w:tc>
        <w:tc>
          <w:tcPr>
            <w:tcW w:w="220" w:type="pct"/>
            <w:shd w:val="clear" w:color="auto" w:fill="BFBFBF"/>
            <w:tcMar>
              <w:top w:w="0" w:type="dxa"/>
              <w:left w:w="45" w:type="dxa"/>
              <w:bottom w:w="0" w:type="dxa"/>
              <w:right w:w="45" w:type="dxa"/>
            </w:tcMar>
            <w:vAlign w:val="center"/>
            <w:hideMark/>
          </w:tcPr>
          <w:p w14:paraId="307ABE5D"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y3</w:t>
            </w:r>
          </w:p>
        </w:tc>
        <w:tc>
          <w:tcPr>
            <w:tcW w:w="220" w:type="pct"/>
            <w:shd w:val="clear" w:color="auto" w:fill="BFBFBF"/>
            <w:tcMar>
              <w:top w:w="0" w:type="dxa"/>
              <w:left w:w="45" w:type="dxa"/>
              <w:bottom w:w="0" w:type="dxa"/>
              <w:right w:w="45" w:type="dxa"/>
            </w:tcMar>
            <w:vAlign w:val="center"/>
            <w:hideMark/>
          </w:tcPr>
          <w:p w14:paraId="6FE5CCED"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y4</w:t>
            </w:r>
          </w:p>
        </w:tc>
        <w:tc>
          <w:tcPr>
            <w:tcW w:w="220" w:type="pct"/>
            <w:shd w:val="clear" w:color="auto" w:fill="BFBFBF"/>
            <w:tcMar>
              <w:top w:w="0" w:type="dxa"/>
              <w:left w:w="45" w:type="dxa"/>
              <w:bottom w:w="0" w:type="dxa"/>
              <w:right w:w="45" w:type="dxa"/>
            </w:tcMar>
            <w:vAlign w:val="center"/>
            <w:hideMark/>
          </w:tcPr>
          <w:p w14:paraId="5DF38373"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y5</w:t>
            </w:r>
          </w:p>
        </w:tc>
        <w:tc>
          <w:tcPr>
            <w:tcW w:w="220" w:type="pct"/>
            <w:shd w:val="clear" w:color="auto" w:fill="BFBFBF"/>
            <w:tcMar>
              <w:top w:w="0" w:type="dxa"/>
              <w:left w:w="45" w:type="dxa"/>
              <w:bottom w:w="0" w:type="dxa"/>
              <w:right w:w="45" w:type="dxa"/>
            </w:tcMar>
            <w:vAlign w:val="center"/>
            <w:hideMark/>
          </w:tcPr>
          <w:p w14:paraId="6206CD95"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y6</w:t>
            </w:r>
          </w:p>
        </w:tc>
        <w:tc>
          <w:tcPr>
            <w:tcW w:w="220" w:type="pct"/>
            <w:shd w:val="clear" w:color="auto" w:fill="BFBFBF"/>
            <w:tcMar>
              <w:top w:w="0" w:type="dxa"/>
              <w:left w:w="45" w:type="dxa"/>
              <w:bottom w:w="0" w:type="dxa"/>
              <w:right w:w="45" w:type="dxa"/>
            </w:tcMar>
            <w:vAlign w:val="center"/>
            <w:hideMark/>
          </w:tcPr>
          <w:p w14:paraId="3A09C22B"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y7</w:t>
            </w:r>
          </w:p>
        </w:tc>
        <w:tc>
          <w:tcPr>
            <w:tcW w:w="375" w:type="pct"/>
            <w:shd w:val="clear" w:color="auto" w:fill="BFBFBF"/>
            <w:tcMar>
              <w:top w:w="0" w:type="dxa"/>
              <w:left w:w="45" w:type="dxa"/>
              <w:bottom w:w="0" w:type="dxa"/>
              <w:right w:w="45" w:type="dxa"/>
            </w:tcMar>
            <w:vAlign w:val="center"/>
            <w:hideMark/>
          </w:tcPr>
          <w:p w14:paraId="236ABAD3"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y8</w:t>
            </w:r>
          </w:p>
        </w:tc>
        <w:tc>
          <w:tcPr>
            <w:tcW w:w="220" w:type="pct"/>
            <w:shd w:val="clear" w:color="auto" w:fill="BFBFBF"/>
            <w:tcMar>
              <w:top w:w="0" w:type="dxa"/>
              <w:left w:w="45" w:type="dxa"/>
              <w:bottom w:w="0" w:type="dxa"/>
              <w:right w:w="45" w:type="dxa"/>
            </w:tcMar>
            <w:vAlign w:val="center"/>
            <w:hideMark/>
          </w:tcPr>
          <w:p w14:paraId="508DE3E7"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y9</w:t>
            </w:r>
          </w:p>
        </w:tc>
        <w:tc>
          <w:tcPr>
            <w:tcW w:w="294" w:type="pct"/>
            <w:shd w:val="clear" w:color="auto" w:fill="BFBFBF"/>
            <w:tcMar>
              <w:top w:w="0" w:type="dxa"/>
              <w:left w:w="45" w:type="dxa"/>
              <w:bottom w:w="0" w:type="dxa"/>
              <w:right w:w="45" w:type="dxa"/>
            </w:tcMar>
            <w:vAlign w:val="center"/>
            <w:hideMark/>
          </w:tcPr>
          <w:p w14:paraId="6E6CF80C"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y10</w:t>
            </w:r>
          </w:p>
        </w:tc>
        <w:tc>
          <w:tcPr>
            <w:tcW w:w="294" w:type="pct"/>
            <w:shd w:val="clear" w:color="auto" w:fill="BFBFBF"/>
            <w:tcMar>
              <w:top w:w="0" w:type="dxa"/>
              <w:left w:w="45" w:type="dxa"/>
              <w:bottom w:w="0" w:type="dxa"/>
              <w:right w:w="45" w:type="dxa"/>
            </w:tcMar>
            <w:vAlign w:val="center"/>
            <w:hideMark/>
          </w:tcPr>
          <w:p w14:paraId="6574CA1C"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y11</w:t>
            </w:r>
          </w:p>
        </w:tc>
        <w:tc>
          <w:tcPr>
            <w:tcW w:w="294" w:type="pct"/>
            <w:shd w:val="clear" w:color="auto" w:fill="BFBFBF"/>
            <w:tcMar>
              <w:top w:w="0" w:type="dxa"/>
              <w:left w:w="45" w:type="dxa"/>
              <w:bottom w:w="0" w:type="dxa"/>
              <w:right w:w="45" w:type="dxa"/>
            </w:tcMar>
            <w:vAlign w:val="center"/>
            <w:hideMark/>
          </w:tcPr>
          <w:p w14:paraId="4C7A87C9" w14:textId="77777777" w:rsidR="00716536" w:rsidRPr="00A9335C" w:rsidRDefault="00716536" w:rsidP="00716536">
            <w:pPr>
              <w:contextualSpacing/>
              <w:jc w:val="center"/>
              <w:rPr>
                <w:rFonts w:ascii="Calibri" w:eastAsia="Times New Roman" w:hAnsi="Calibri" w:cs="Calibri"/>
                <w:b/>
                <w:sz w:val="16"/>
                <w:szCs w:val="16"/>
                <w:lang w:eastAsia="en-GB"/>
              </w:rPr>
            </w:pPr>
            <w:r w:rsidRPr="00A9335C">
              <w:rPr>
                <w:rFonts w:ascii="Calibri" w:eastAsia="Times New Roman" w:hAnsi="Calibri" w:cs="Calibri"/>
                <w:b/>
                <w:sz w:val="16"/>
                <w:szCs w:val="16"/>
                <w:lang w:eastAsia="en-GB"/>
              </w:rPr>
              <w:t>y12</w:t>
            </w:r>
          </w:p>
        </w:tc>
      </w:tr>
      <w:tr w:rsidR="00716536" w:rsidRPr="00D64351" w14:paraId="010A34A3" w14:textId="77777777" w:rsidTr="00716536">
        <w:trPr>
          <w:trHeight w:val="283"/>
        </w:trPr>
        <w:tc>
          <w:tcPr>
            <w:tcW w:w="529" w:type="pct"/>
            <w:tcMar>
              <w:top w:w="0" w:type="dxa"/>
              <w:left w:w="45" w:type="dxa"/>
              <w:bottom w:w="0" w:type="dxa"/>
              <w:right w:w="45" w:type="dxa"/>
            </w:tcMar>
            <w:vAlign w:val="center"/>
            <w:hideMark/>
          </w:tcPr>
          <w:p w14:paraId="4CE267FB"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ALSPAC</w:t>
            </w:r>
          </w:p>
        </w:tc>
        <w:tc>
          <w:tcPr>
            <w:tcW w:w="713" w:type="pct"/>
            <w:tcMar>
              <w:top w:w="0" w:type="dxa"/>
              <w:left w:w="45" w:type="dxa"/>
              <w:bottom w:w="0" w:type="dxa"/>
              <w:right w:w="45" w:type="dxa"/>
            </w:tcMar>
            <w:vAlign w:val="center"/>
            <w:hideMark/>
          </w:tcPr>
          <w:p w14:paraId="24BBEDA3"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1990-2005</w:t>
            </w:r>
          </w:p>
        </w:tc>
        <w:tc>
          <w:tcPr>
            <w:tcW w:w="375" w:type="pct"/>
            <w:shd w:val="clear" w:color="auto" w:fill="CFE2F3"/>
            <w:tcMar>
              <w:top w:w="0" w:type="dxa"/>
              <w:left w:w="45" w:type="dxa"/>
              <w:bottom w:w="0" w:type="dxa"/>
              <w:right w:w="45" w:type="dxa"/>
            </w:tcMar>
            <w:vAlign w:val="center"/>
            <w:hideMark/>
          </w:tcPr>
          <w:p w14:paraId="58985DCE"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366" w:type="pct"/>
            <w:shd w:val="clear" w:color="auto" w:fill="CFE2F3"/>
            <w:tcMar>
              <w:top w:w="0" w:type="dxa"/>
              <w:left w:w="45" w:type="dxa"/>
              <w:bottom w:w="0" w:type="dxa"/>
              <w:right w:w="45" w:type="dxa"/>
            </w:tcMar>
            <w:vAlign w:val="center"/>
            <w:hideMark/>
          </w:tcPr>
          <w:p w14:paraId="68538EA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893E525"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CCAA5CB"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5471F0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47F52C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439744FB"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1D3E1CDD"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72E60F4B"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7EE5953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489B8C65"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1265D7E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6819AC1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3BECA888"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791AC6B1" w14:textId="77777777" w:rsidTr="00716536">
        <w:trPr>
          <w:trHeight w:val="283"/>
        </w:trPr>
        <w:tc>
          <w:tcPr>
            <w:tcW w:w="529" w:type="pct"/>
            <w:tcMar>
              <w:top w:w="0" w:type="dxa"/>
              <w:left w:w="45" w:type="dxa"/>
              <w:bottom w:w="0" w:type="dxa"/>
              <w:right w:w="45" w:type="dxa"/>
            </w:tcMar>
            <w:vAlign w:val="center"/>
            <w:hideMark/>
          </w:tcPr>
          <w:p w14:paraId="7F9212C6"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BIB</w:t>
            </w:r>
          </w:p>
        </w:tc>
        <w:tc>
          <w:tcPr>
            <w:tcW w:w="713" w:type="pct"/>
            <w:shd w:val="clear" w:color="auto" w:fill="FFFFFF"/>
            <w:tcMar>
              <w:top w:w="0" w:type="dxa"/>
              <w:left w:w="45" w:type="dxa"/>
              <w:bottom w:w="0" w:type="dxa"/>
              <w:right w:w="45" w:type="dxa"/>
            </w:tcMar>
            <w:vAlign w:val="center"/>
            <w:hideMark/>
          </w:tcPr>
          <w:p w14:paraId="21E733AA"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2007-2015</w:t>
            </w:r>
          </w:p>
        </w:tc>
        <w:tc>
          <w:tcPr>
            <w:tcW w:w="375" w:type="pct"/>
            <w:shd w:val="clear" w:color="auto" w:fill="CFE2F3"/>
            <w:tcMar>
              <w:top w:w="0" w:type="dxa"/>
              <w:left w:w="45" w:type="dxa"/>
              <w:bottom w:w="0" w:type="dxa"/>
              <w:right w:w="45" w:type="dxa"/>
            </w:tcMar>
            <w:vAlign w:val="center"/>
            <w:hideMark/>
          </w:tcPr>
          <w:p w14:paraId="3DB5B7D5"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366" w:type="pct"/>
            <w:shd w:val="clear" w:color="auto" w:fill="CFE2F3"/>
            <w:tcMar>
              <w:top w:w="0" w:type="dxa"/>
              <w:left w:w="45" w:type="dxa"/>
              <w:bottom w:w="0" w:type="dxa"/>
              <w:right w:w="45" w:type="dxa"/>
            </w:tcMar>
            <w:vAlign w:val="center"/>
            <w:hideMark/>
          </w:tcPr>
          <w:p w14:paraId="7F5A2D42"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418736B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7B4BAA9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0DBD94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D2AD5F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F5EB9B8"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5007BE01"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5411175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2EBA0CF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328F88AA"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477AB90D"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4A19F2A7"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607EBCB8"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2762BCC7" w14:textId="77777777" w:rsidTr="00716536">
        <w:trPr>
          <w:trHeight w:val="283"/>
        </w:trPr>
        <w:tc>
          <w:tcPr>
            <w:tcW w:w="529" w:type="pct"/>
            <w:tcMar>
              <w:top w:w="0" w:type="dxa"/>
              <w:left w:w="45" w:type="dxa"/>
              <w:bottom w:w="0" w:type="dxa"/>
              <w:right w:w="45" w:type="dxa"/>
            </w:tcMar>
            <w:vAlign w:val="center"/>
            <w:hideMark/>
          </w:tcPr>
          <w:p w14:paraId="13456B11"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DNBC</w:t>
            </w:r>
          </w:p>
        </w:tc>
        <w:tc>
          <w:tcPr>
            <w:tcW w:w="713" w:type="pct"/>
            <w:tcMar>
              <w:top w:w="0" w:type="dxa"/>
              <w:left w:w="45" w:type="dxa"/>
              <w:bottom w:w="0" w:type="dxa"/>
              <w:right w:w="45" w:type="dxa"/>
            </w:tcMar>
            <w:vAlign w:val="center"/>
            <w:hideMark/>
          </w:tcPr>
          <w:p w14:paraId="69291AE7"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1997-2014</w:t>
            </w:r>
          </w:p>
        </w:tc>
        <w:tc>
          <w:tcPr>
            <w:tcW w:w="375" w:type="pct"/>
            <w:shd w:val="clear" w:color="auto" w:fill="CFE2F3"/>
            <w:tcMar>
              <w:top w:w="0" w:type="dxa"/>
              <w:left w:w="45" w:type="dxa"/>
              <w:bottom w:w="0" w:type="dxa"/>
              <w:right w:w="45" w:type="dxa"/>
            </w:tcMar>
            <w:vAlign w:val="center"/>
            <w:hideMark/>
          </w:tcPr>
          <w:p w14:paraId="68FA04CE" w14:textId="77777777" w:rsidR="00716536" w:rsidRPr="00D64351" w:rsidRDefault="00716536" w:rsidP="0071653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2012</w:t>
            </w:r>
          </w:p>
        </w:tc>
        <w:tc>
          <w:tcPr>
            <w:tcW w:w="366" w:type="pct"/>
            <w:shd w:val="clear" w:color="auto" w:fill="CFE2F3"/>
            <w:tcMar>
              <w:top w:w="0" w:type="dxa"/>
              <w:left w:w="45" w:type="dxa"/>
              <w:bottom w:w="0" w:type="dxa"/>
              <w:right w:w="45" w:type="dxa"/>
            </w:tcMar>
            <w:vAlign w:val="center"/>
            <w:hideMark/>
          </w:tcPr>
          <w:p w14:paraId="5A973A7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76AAA2B8"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B317597"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378E85E"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0770EB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27BDDD8"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4FA61C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74855BD1"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3B2059F0"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3270D2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6C30572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158C3FA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40736E7E"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64F1CA88" w14:textId="77777777" w:rsidTr="00716536">
        <w:trPr>
          <w:trHeight w:val="283"/>
        </w:trPr>
        <w:tc>
          <w:tcPr>
            <w:tcW w:w="529" w:type="pct"/>
            <w:tcMar>
              <w:top w:w="0" w:type="dxa"/>
              <w:left w:w="45" w:type="dxa"/>
              <w:bottom w:w="0" w:type="dxa"/>
              <w:right w:w="45" w:type="dxa"/>
            </w:tcMar>
            <w:vAlign w:val="center"/>
            <w:hideMark/>
          </w:tcPr>
          <w:p w14:paraId="11F0F271" w14:textId="77777777" w:rsidR="00716536" w:rsidRPr="00D64351" w:rsidRDefault="00716536" w:rsidP="0071653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EDEN NAN</w:t>
            </w:r>
          </w:p>
        </w:tc>
        <w:tc>
          <w:tcPr>
            <w:tcW w:w="713" w:type="pct"/>
            <w:shd w:val="clear" w:color="auto" w:fill="FFFFFF"/>
            <w:tcMar>
              <w:top w:w="0" w:type="dxa"/>
              <w:left w:w="45" w:type="dxa"/>
              <w:bottom w:w="0" w:type="dxa"/>
              <w:right w:w="45" w:type="dxa"/>
            </w:tcMar>
            <w:vAlign w:val="center"/>
            <w:hideMark/>
          </w:tcPr>
          <w:p w14:paraId="63918BDA"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2003-2010</w:t>
            </w:r>
          </w:p>
        </w:tc>
        <w:tc>
          <w:tcPr>
            <w:tcW w:w="375" w:type="pct"/>
            <w:shd w:val="clear" w:color="auto" w:fill="CFE2F3"/>
            <w:tcMar>
              <w:top w:w="0" w:type="dxa"/>
              <w:left w:w="45" w:type="dxa"/>
              <w:bottom w:w="0" w:type="dxa"/>
              <w:right w:w="45" w:type="dxa"/>
            </w:tcMar>
            <w:vAlign w:val="center"/>
            <w:hideMark/>
          </w:tcPr>
          <w:p w14:paraId="61AF09E1"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2005</w:t>
            </w:r>
          </w:p>
        </w:tc>
        <w:tc>
          <w:tcPr>
            <w:tcW w:w="366" w:type="pct"/>
            <w:shd w:val="clear" w:color="auto" w:fill="CFE2F3"/>
            <w:tcMar>
              <w:top w:w="0" w:type="dxa"/>
              <w:left w:w="45" w:type="dxa"/>
              <w:bottom w:w="0" w:type="dxa"/>
              <w:right w:w="45" w:type="dxa"/>
            </w:tcMar>
            <w:vAlign w:val="center"/>
            <w:hideMark/>
          </w:tcPr>
          <w:p w14:paraId="131AD4DB"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764A06A"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3A6AC798"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D77D7D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99FB009"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E31492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33D0F92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72F2EA50"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6C13F22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543D9C02"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5A96CA79"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65E26450"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392F4188"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6DEEBA86" w14:textId="77777777" w:rsidTr="00716536">
        <w:trPr>
          <w:trHeight w:val="283"/>
        </w:trPr>
        <w:tc>
          <w:tcPr>
            <w:tcW w:w="529" w:type="pct"/>
            <w:tcMar>
              <w:top w:w="0" w:type="dxa"/>
              <w:left w:w="45" w:type="dxa"/>
              <w:bottom w:w="0" w:type="dxa"/>
              <w:right w:w="45" w:type="dxa"/>
            </w:tcMar>
            <w:vAlign w:val="center"/>
            <w:hideMark/>
          </w:tcPr>
          <w:p w14:paraId="2AF3B23A" w14:textId="77777777" w:rsidR="00716536" w:rsidRPr="00D64351" w:rsidRDefault="00716536" w:rsidP="0071653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EDEN POI</w:t>
            </w:r>
          </w:p>
        </w:tc>
        <w:tc>
          <w:tcPr>
            <w:tcW w:w="713" w:type="pct"/>
            <w:shd w:val="clear" w:color="auto" w:fill="FFFFFF"/>
            <w:tcMar>
              <w:top w:w="0" w:type="dxa"/>
              <w:left w:w="45" w:type="dxa"/>
              <w:bottom w:w="0" w:type="dxa"/>
              <w:right w:w="45" w:type="dxa"/>
            </w:tcMar>
            <w:vAlign w:val="center"/>
            <w:hideMark/>
          </w:tcPr>
          <w:p w14:paraId="62092758"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2003-2013</w:t>
            </w:r>
          </w:p>
        </w:tc>
        <w:tc>
          <w:tcPr>
            <w:tcW w:w="375" w:type="pct"/>
            <w:shd w:val="clear" w:color="auto" w:fill="CFE2F3"/>
            <w:tcMar>
              <w:top w:w="0" w:type="dxa"/>
              <w:left w:w="45" w:type="dxa"/>
              <w:bottom w:w="0" w:type="dxa"/>
              <w:right w:w="45" w:type="dxa"/>
            </w:tcMar>
            <w:vAlign w:val="center"/>
            <w:hideMark/>
          </w:tcPr>
          <w:p w14:paraId="143757BA"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2009</w:t>
            </w:r>
          </w:p>
        </w:tc>
        <w:tc>
          <w:tcPr>
            <w:tcW w:w="366" w:type="pct"/>
            <w:shd w:val="clear" w:color="auto" w:fill="CFE2F3"/>
            <w:tcMar>
              <w:top w:w="0" w:type="dxa"/>
              <w:left w:w="45" w:type="dxa"/>
              <w:bottom w:w="0" w:type="dxa"/>
              <w:right w:w="45" w:type="dxa"/>
            </w:tcMar>
            <w:vAlign w:val="center"/>
            <w:hideMark/>
          </w:tcPr>
          <w:p w14:paraId="2A2D3E9B"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4C7977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1809FA2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1CDBEA5"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D17A70B"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F70286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3CCC298E"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7F62F08B"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11B2FB09"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1A554989"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54F2C84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00F994BA"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01CB43A5"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684CC19B" w14:textId="77777777" w:rsidTr="00716536">
        <w:trPr>
          <w:trHeight w:val="283"/>
        </w:trPr>
        <w:tc>
          <w:tcPr>
            <w:tcW w:w="529" w:type="pct"/>
            <w:tcMar>
              <w:top w:w="0" w:type="dxa"/>
              <w:left w:w="45" w:type="dxa"/>
              <w:bottom w:w="0" w:type="dxa"/>
              <w:right w:w="45" w:type="dxa"/>
            </w:tcMar>
            <w:vAlign w:val="center"/>
            <w:hideMark/>
          </w:tcPr>
          <w:p w14:paraId="17AD63A4"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GENR</w:t>
            </w:r>
          </w:p>
        </w:tc>
        <w:tc>
          <w:tcPr>
            <w:tcW w:w="713" w:type="pct"/>
            <w:shd w:val="clear" w:color="auto" w:fill="FFFFFF"/>
            <w:tcMar>
              <w:top w:w="0" w:type="dxa"/>
              <w:left w:w="45" w:type="dxa"/>
              <w:bottom w:w="0" w:type="dxa"/>
              <w:right w:w="45" w:type="dxa"/>
            </w:tcMar>
            <w:vAlign w:val="center"/>
            <w:hideMark/>
          </w:tcPr>
          <w:p w14:paraId="71D448FE"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2002-2016</w:t>
            </w:r>
          </w:p>
        </w:tc>
        <w:tc>
          <w:tcPr>
            <w:tcW w:w="375" w:type="pct"/>
            <w:shd w:val="clear" w:color="auto" w:fill="CFE2F3"/>
            <w:tcMar>
              <w:top w:w="0" w:type="dxa"/>
              <w:left w:w="45" w:type="dxa"/>
              <w:bottom w:w="0" w:type="dxa"/>
              <w:right w:w="45" w:type="dxa"/>
            </w:tcMar>
            <w:vAlign w:val="center"/>
            <w:hideMark/>
          </w:tcPr>
          <w:p w14:paraId="78011DE0"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2012</w:t>
            </w:r>
          </w:p>
        </w:tc>
        <w:tc>
          <w:tcPr>
            <w:tcW w:w="366" w:type="pct"/>
            <w:shd w:val="clear" w:color="auto" w:fill="CFE2F3"/>
            <w:tcMar>
              <w:top w:w="0" w:type="dxa"/>
              <w:left w:w="45" w:type="dxa"/>
              <w:bottom w:w="0" w:type="dxa"/>
              <w:right w:w="45" w:type="dxa"/>
            </w:tcMar>
            <w:vAlign w:val="center"/>
            <w:hideMark/>
          </w:tcPr>
          <w:p w14:paraId="5DE3FFE7"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EDD1F8E"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4104DD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1088423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6605E5D"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4A110CB2"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B20EC9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9224F1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CFE2F3"/>
            <w:tcMar>
              <w:top w:w="0" w:type="dxa"/>
              <w:left w:w="45" w:type="dxa"/>
              <w:bottom w:w="0" w:type="dxa"/>
              <w:right w:w="45" w:type="dxa"/>
            </w:tcMar>
            <w:vAlign w:val="center"/>
            <w:hideMark/>
          </w:tcPr>
          <w:p w14:paraId="04407867"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3857BB7E"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18C0B3D5"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33BFAACD"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CFE2F3"/>
            <w:tcMar>
              <w:top w:w="0" w:type="dxa"/>
              <w:left w:w="45" w:type="dxa"/>
              <w:bottom w:w="0" w:type="dxa"/>
              <w:right w:w="45" w:type="dxa"/>
            </w:tcMar>
            <w:vAlign w:val="center"/>
            <w:hideMark/>
          </w:tcPr>
          <w:p w14:paraId="5B084BB2"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2A84903B" w14:textId="77777777" w:rsidTr="00716536">
        <w:trPr>
          <w:trHeight w:val="283"/>
        </w:trPr>
        <w:tc>
          <w:tcPr>
            <w:tcW w:w="529" w:type="pct"/>
            <w:tcMar>
              <w:top w:w="0" w:type="dxa"/>
              <w:left w:w="45" w:type="dxa"/>
              <w:bottom w:w="0" w:type="dxa"/>
              <w:right w:w="45" w:type="dxa"/>
            </w:tcMar>
            <w:vAlign w:val="center"/>
            <w:hideMark/>
          </w:tcPr>
          <w:p w14:paraId="63AC3E42" w14:textId="77777777" w:rsidR="00716536" w:rsidRPr="00D64351" w:rsidRDefault="00716536" w:rsidP="0071653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INMA GUIP</w:t>
            </w:r>
          </w:p>
        </w:tc>
        <w:tc>
          <w:tcPr>
            <w:tcW w:w="713" w:type="pct"/>
            <w:shd w:val="clear" w:color="auto" w:fill="FFFFFF"/>
            <w:tcMar>
              <w:top w:w="0" w:type="dxa"/>
              <w:left w:w="45" w:type="dxa"/>
              <w:bottom w:w="0" w:type="dxa"/>
              <w:right w:w="45" w:type="dxa"/>
            </w:tcMar>
            <w:vAlign w:val="center"/>
            <w:hideMark/>
          </w:tcPr>
          <w:p w14:paraId="61DD59D8"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2004-2018</w:t>
            </w:r>
          </w:p>
        </w:tc>
        <w:tc>
          <w:tcPr>
            <w:tcW w:w="375" w:type="pct"/>
            <w:shd w:val="clear" w:color="auto" w:fill="FFFFFF"/>
            <w:tcMar>
              <w:top w:w="0" w:type="dxa"/>
              <w:left w:w="45" w:type="dxa"/>
              <w:bottom w:w="0" w:type="dxa"/>
              <w:right w:w="45" w:type="dxa"/>
            </w:tcMar>
            <w:vAlign w:val="center"/>
            <w:hideMark/>
          </w:tcPr>
          <w:p w14:paraId="03CC9494" w14:textId="77777777" w:rsidR="00716536" w:rsidRPr="00D64351" w:rsidRDefault="00716536" w:rsidP="0071653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NA</w:t>
            </w:r>
          </w:p>
        </w:tc>
        <w:tc>
          <w:tcPr>
            <w:tcW w:w="366" w:type="pct"/>
            <w:shd w:val="clear" w:color="auto" w:fill="FFFFFF"/>
            <w:tcMar>
              <w:top w:w="0" w:type="dxa"/>
              <w:left w:w="45" w:type="dxa"/>
              <w:bottom w:w="0" w:type="dxa"/>
              <w:right w:w="45" w:type="dxa"/>
            </w:tcMar>
            <w:hideMark/>
          </w:tcPr>
          <w:p w14:paraId="5A6CB4D3"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1761F24C"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239919D0"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43800FFD"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22F22511"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3E84D3F1"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08C3AB6E"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55945D7F"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375" w:type="pct"/>
            <w:shd w:val="clear" w:color="auto" w:fill="FFFFFF"/>
            <w:tcMar>
              <w:top w:w="0" w:type="dxa"/>
              <w:left w:w="45" w:type="dxa"/>
              <w:bottom w:w="0" w:type="dxa"/>
              <w:right w:w="45" w:type="dxa"/>
            </w:tcMar>
            <w:hideMark/>
          </w:tcPr>
          <w:p w14:paraId="37D3B65E"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5007F6D5"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94" w:type="pct"/>
            <w:shd w:val="clear" w:color="auto" w:fill="FFFFFF"/>
            <w:tcMar>
              <w:top w:w="0" w:type="dxa"/>
              <w:left w:w="45" w:type="dxa"/>
              <w:bottom w:w="0" w:type="dxa"/>
              <w:right w:w="45" w:type="dxa"/>
            </w:tcMar>
            <w:hideMark/>
          </w:tcPr>
          <w:p w14:paraId="5C953C8B"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94" w:type="pct"/>
            <w:shd w:val="clear" w:color="auto" w:fill="FFFFFF"/>
            <w:tcMar>
              <w:top w:w="0" w:type="dxa"/>
              <w:left w:w="45" w:type="dxa"/>
              <w:bottom w:w="0" w:type="dxa"/>
              <w:right w:w="45" w:type="dxa"/>
            </w:tcMar>
            <w:hideMark/>
          </w:tcPr>
          <w:p w14:paraId="6440814D" w14:textId="77777777" w:rsidR="00716536" w:rsidRDefault="00716536" w:rsidP="00716536">
            <w:pPr>
              <w:contextualSpacing/>
            </w:pPr>
            <w:r w:rsidRPr="007B474A">
              <w:rPr>
                <w:rFonts w:ascii="Calibri" w:eastAsia="Times New Roman" w:hAnsi="Calibri" w:cs="Calibri"/>
                <w:sz w:val="16"/>
                <w:szCs w:val="16"/>
                <w:lang w:eastAsia="en-GB"/>
              </w:rPr>
              <w:t>NA</w:t>
            </w:r>
          </w:p>
        </w:tc>
        <w:tc>
          <w:tcPr>
            <w:tcW w:w="294" w:type="pct"/>
            <w:shd w:val="clear" w:color="auto" w:fill="FFFFFF"/>
            <w:tcMar>
              <w:top w:w="0" w:type="dxa"/>
              <w:left w:w="45" w:type="dxa"/>
              <w:bottom w:w="0" w:type="dxa"/>
              <w:right w:w="45" w:type="dxa"/>
            </w:tcMar>
            <w:hideMark/>
          </w:tcPr>
          <w:p w14:paraId="19AD5AE4" w14:textId="77777777" w:rsidR="00716536" w:rsidRDefault="00716536" w:rsidP="00716536">
            <w:pPr>
              <w:contextualSpacing/>
            </w:pPr>
            <w:r w:rsidRPr="007B474A">
              <w:rPr>
                <w:rFonts w:ascii="Calibri" w:eastAsia="Times New Roman" w:hAnsi="Calibri" w:cs="Calibri"/>
                <w:sz w:val="16"/>
                <w:szCs w:val="16"/>
                <w:lang w:eastAsia="en-GB"/>
              </w:rPr>
              <w:t>NA</w:t>
            </w:r>
          </w:p>
        </w:tc>
      </w:tr>
      <w:tr w:rsidR="00716536" w:rsidRPr="00D64351" w14:paraId="72C0D517" w14:textId="77777777" w:rsidTr="00716536">
        <w:trPr>
          <w:trHeight w:val="283"/>
        </w:trPr>
        <w:tc>
          <w:tcPr>
            <w:tcW w:w="529" w:type="pct"/>
            <w:tcMar>
              <w:top w:w="0" w:type="dxa"/>
              <w:left w:w="45" w:type="dxa"/>
              <w:bottom w:w="0" w:type="dxa"/>
              <w:right w:w="45" w:type="dxa"/>
            </w:tcMar>
            <w:vAlign w:val="center"/>
            <w:hideMark/>
          </w:tcPr>
          <w:p w14:paraId="3A9DF223" w14:textId="77777777" w:rsidR="00716536" w:rsidRPr="00D64351" w:rsidRDefault="00716536" w:rsidP="0071653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INMA SBD</w:t>
            </w:r>
          </w:p>
        </w:tc>
        <w:tc>
          <w:tcPr>
            <w:tcW w:w="713" w:type="pct"/>
            <w:shd w:val="clear" w:color="auto" w:fill="FFFFFF"/>
            <w:tcMar>
              <w:top w:w="0" w:type="dxa"/>
              <w:left w:w="45" w:type="dxa"/>
              <w:bottom w:w="0" w:type="dxa"/>
              <w:right w:w="45" w:type="dxa"/>
            </w:tcMar>
            <w:vAlign w:val="center"/>
            <w:hideMark/>
          </w:tcPr>
          <w:p w14:paraId="585F0639"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2004-2018</w:t>
            </w:r>
          </w:p>
        </w:tc>
        <w:tc>
          <w:tcPr>
            <w:tcW w:w="375" w:type="pct"/>
            <w:shd w:val="clear" w:color="auto" w:fill="CFE2F3"/>
            <w:tcMar>
              <w:top w:w="0" w:type="dxa"/>
              <w:left w:w="45" w:type="dxa"/>
              <w:bottom w:w="0" w:type="dxa"/>
              <w:right w:w="45" w:type="dxa"/>
            </w:tcMar>
            <w:vAlign w:val="center"/>
            <w:hideMark/>
          </w:tcPr>
          <w:p w14:paraId="507EACEC"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366" w:type="pct"/>
            <w:shd w:val="clear" w:color="auto" w:fill="CFE2F3"/>
            <w:tcMar>
              <w:top w:w="0" w:type="dxa"/>
              <w:left w:w="45" w:type="dxa"/>
              <w:bottom w:w="0" w:type="dxa"/>
              <w:right w:w="45" w:type="dxa"/>
            </w:tcMar>
            <w:vAlign w:val="center"/>
            <w:hideMark/>
          </w:tcPr>
          <w:p w14:paraId="26BCA90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EAC924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2D75BFB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194868E2"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9EC6FA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4E854E49"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B192BD2"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3FB3074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6D9EEB"/>
            <w:tcMar>
              <w:top w:w="0" w:type="dxa"/>
              <w:left w:w="45" w:type="dxa"/>
              <w:bottom w:w="0" w:type="dxa"/>
              <w:right w:w="45" w:type="dxa"/>
            </w:tcMar>
            <w:vAlign w:val="center"/>
            <w:hideMark/>
          </w:tcPr>
          <w:p w14:paraId="522C2A74"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2012</w:t>
            </w:r>
          </w:p>
        </w:tc>
        <w:tc>
          <w:tcPr>
            <w:tcW w:w="220" w:type="pct"/>
            <w:shd w:val="clear" w:color="auto" w:fill="6D9EEB"/>
            <w:tcMar>
              <w:top w:w="0" w:type="dxa"/>
              <w:left w:w="45" w:type="dxa"/>
              <w:bottom w:w="0" w:type="dxa"/>
              <w:right w:w="45" w:type="dxa"/>
            </w:tcMar>
            <w:vAlign w:val="center"/>
            <w:hideMark/>
          </w:tcPr>
          <w:p w14:paraId="03658C4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6D9EEB"/>
            <w:tcMar>
              <w:top w:w="0" w:type="dxa"/>
              <w:left w:w="45" w:type="dxa"/>
              <w:bottom w:w="0" w:type="dxa"/>
              <w:right w:w="45" w:type="dxa"/>
            </w:tcMar>
            <w:vAlign w:val="center"/>
            <w:hideMark/>
          </w:tcPr>
          <w:p w14:paraId="69C3DF27"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6D9EEB"/>
            <w:tcMar>
              <w:top w:w="0" w:type="dxa"/>
              <w:left w:w="45" w:type="dxa"/>
              <w:bottom w:w="0" w:type="dxa"/>
              <w:right w:w="45" w:type="dxa"/>
            </w:tcMar>
            <w:vAlign w:val="center"/>
            <w:hideMark/>
          </w:tcPr>
          <w:p w14:paraId="1A54C711"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6D9EEB"/>
            <w:tcMar>
              <w:top w:w="0" w:type="dxa"/>
              <w:left w:w="45" w:type="dxa"/>
              <w:bottom w:w="0" w:type="dxa"/>
              <w:right w:w="45" w:type="dxa"/>
            </w:tcMar>
            <w:vAlign w:val="center"/>
            <w:hideMark/>
          </w:tcPr>
          <w:p w14:paraId="4165A03B"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084CDEC9" w14:textId="77777777" w:rsidTr="00716536">
        <w:trPr>
          <w:trHeight w:val="283"/>
        </w:trPr>
        <w:tc>
          <w:tcPr>
            <w:tcW w:w="529" w:type="pct"/>
            <w:tcMar>
              <w:top w:w="0" w:type="dxa"/>
              <w:left w:w="45" w:type="dxa"/>
              <w:bottom w:w="0" w:type="dxa"/>
              <w:right w:w="45" w:type="dxa"/>
            </w:tcMar>
            <w:vAlign w:val="center"/>
            <w:hideMark/>
          </w:tcPr>
          <w:p w14:paraId="6ABBD581" w14:textId="77777777" w:rsidR="00716536" w:rsidRPr="00D64351" w:rsidRDefault="00716536" w:rsidP="00716536">
            <w:pPr>
              <w:contextualSpacing/>
              <w:jc w:val="center"/>
              <w:rPr>
                <w:rFonts w:ascii="Calibri" w:eastAsia="Times New Roman" w:hAnsi="Calibri" w:cs="Calibri"/>
                <w:sz w:val="16"/>
                <w:szCs w:val="16"/>
                <w:lang w:eastAsia="en-GB"/>
              </w:rPr>
            </w:pPr>
            <w:r>
              <w:rPr>
                <w:rFonts w:ascii="Calibri" w:eastAsia="Times New Roman" w:hAnsi="Calibri" w:cs="Calibri"/>
                <w:sz w:val="16"/>
                <w:szCs w:val="16"/>
                <w:lang w:eastAsia="en-GB"/>
              </w:rPr>
              <w:t>INMA VAL</w:t>
            </w:r>
          </w:p>
        </w:tc>
        <w:tc>
          <w:tcPr>
            <w:tcW w:w="713" w:type="pct"/>
            <w:shd w:val="clear" w:color="auto" w:fill="FFFFFF"/>
            <w:tcMar>
              <w:top w:w="0" w:type="dxa"/>
              <w:left w:w="45" w:type="dxa"/>
              <w:bottom w:w="0" w:type="dxa"/>
              <w:right w:w="45" w:type="dxa"/>
            </w:tcMar>
            <w:vAlign w:val="center"/>
            <w:hideMark/>
          </w:tcPr>
          <w:p w14:paraId="42FAA355"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2004-2017</w:t>
            </w:r>
          </w:p>
        </w:tc>
        <w:tc>
          <w:tcPr>
            <w:tcW w:w="375" w:type="pct"/>
            <w:shd w:val="clear" w:color="auto" w:fill="FFFFFF"/>
            <w:tcMar>
              <w:top w:w="0" w:type="dxa"/>
              <w:left w:w="45" w:type="dxa"/>
              <w:bottom w:w="0" w:type="dxa"/>
              <w:right w:w="45" w:type="dxa"/>
            </w:tcMar>
            <w:hideMark/>
          </w:tcPr>
          <w:p w14:paraId="2458DC2E"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366" w:type="pct"/>
            <w:shd w:val="clear" w:color="auto" w:fill="FFFFFF"/>
            <w:tcMar>
              <w:top w:w="0" w:type="dxa"/>
              <w:left w:w="45" w:type="dxa"/>
              <w:bottom w:w="0" w:type="dxa"/>
              <w:right w:w="45" w:type="dxa"/>
            </w:tcMar>
            <w:hideMark/>
          </w:tcPr>
          <w:p w14:paraId="0003A48F"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26CCBF3E"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17D17755"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59DBB5F5"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5CE0516E"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24A0CDD1"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48049122"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7240A6C1"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375" w:type="pct"/>
            <w:shd w:val="clear" w:color="auto" w:fill="FFFFFF"/>
            <w:tcMar>
              <w:top w:w="0" w:type="dxa"/>
              <w:left w:w="45" w:type="dxa"/>
              <w:bottom w:w="0" w:type="dxa"/>
              <w:right w:w="45" w:type="dxa"/>
            </w:tcMar>
            <w:hideMark/>
          </w:tcPr>
          <w:p w14:paraId="354A3F69"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20" w:type="pct"/>
            <w:shd w:val="clear" w:color="auto" w:fill="FFFFFF"/>
            <w:tcMar>
              <w:top w:w="0" w:type="dxa"/>
              <w:left w:w="45" w:type="dxa"/>
              <w:bottom w:w="0" w:type="dxa"/>
              <w:right w:w="45" w:type="dxa"/>
            </w:tcMar>
            <w:hideMark/>
          </w:tcPr>
          <w:p w14:paraId="7C6F7E60"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94" w:type="pct"/>
            <w:shd w:val="clear" w:color="auto" w:fill="FFFFFF"/>
            <w:tcMar>
              <w:top w:w="0" w:type="dxa"/>
              <w:left w:w="45" w:type="dxa"/>
              <w:bottom w:w="0" w:type="dxa"/>
              <w:right w:w="45" w:type="dxa"/>
            </w:tcMar>
            <w:hideMark/>
          </w:tcPr>
          <w:p w14:paraId="5C5023E8"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94" w:type="pct"/>
            <w:shd w:val="clear" w:color="auto" w:fill="FFFFFF"/>
            <w:tcMar>
              <w:top w:w="0" w:type="dxa"/>
              <w:left w:w="45" w:type="dxa"/>
              <w:bottom w:w="0" w:type="dxa"/>
              <w:right w:w="45" w:type="dxa"/>
            </w:tcMar>
            <w:hideMark/>
          </w:tcPr>
          <w:p w14:paraId="097E5F04" w14:textId="77777777" w:rsidR="00716536" w:rsidRDefault="00716536" w:rsidP="00716536">
            <w:pPr>
              <w:contextualSpacing/>
            </w:pPr>
            <w:r w:rsidRPr="006C63A2">
              <w:rPr>
                <w:rFonts w:ascii="Calibri" w:eastAsia="Times New Roman" w:hAnsi="Calibri" w:cs="Calibri"/>
                <w:sz w:val="16"/>
                <w:szCs w:val="16"/>
                <w:lang w:eastAsia="en-GB"/>
              </w:rPr>
              <w:t>NA</w:t>
            </w:r>
          </w:p>
        </w:tc>
        <w:tc>
          <w:tcPr>
            <w:tcW w:w="294" w:type="pct"/>
            <w:shd w:val="clear" w:color="auto" w:fill="FFFFFF"/>
            <w:tcMar>
              <w:top w:w="0" w:type="dxa"/>
              <w:left w:w="45" w:type="dxa"/>
              <w:bottom w:w="0" w:type="dxa"/>
              <w:right w:w="45" w:type="dxa"/>
            </w:tcMar>
            <w:hideMark/>
          </w:tcPr>
          <w:p w14:paraId="500FC6DD" w14:textId="77777777" w:rsidR="00716536" w:rsidRDefault="00716536" w:rsidP="00716536">
            <w:pPr>
              <w:contextualSpacing/>
            </w:pPr>
            <w:r w:rsidRPr="006C63A2">
              <w:rPr>
                <w:rFonts w:ascii="Calibri" w:eastAsia="Times New Roman" w:hAnsi="Calibri" w:cs="Calibri"/>
                <w:sz w:val="16"/>
                <w:szCs w:val="16"/>
                <w:lang w:eastAsia="en-GB"/>
              </w:rPr>
              <w:t>NA</w:t>
            </w:r>
          </w:p>
        </w:tc>
      </w:tr>
      <w:tr w:rsidR="00716536" w:rsidRPr="00D64351" w14:paraId="3A2BF688" w14:textId="77777777" w:rsidTr="00716536">
        <w:trPr>
          <w:trHeight w:val="283"/>
        </w:trPr>
        <w:tc>
          <w:tcPr>
            <w:tcW w:w="529" w:type="pct"/>
            <w:tcMar>
              <w:top w:w="0" w:type="dxa"/>
              <w:left w:w="45" w:type="dxa"/>
              <w:bottom w:w="0" w:type="dxa"/>
              <w:right w:w="45" w:type="dxa"/>
            </w:tcMar>
            <w:vAlign w:val="center"/>
            <w:hideMark/>
          </w:tcPr>
          <w:p w14:paraId="0181B3C6"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MOBA</w:t>
            </w:r>
          </w:p>
        </w:tc>
        <w:tc>
          <w:tcPr>
            <w:tcW w:w="713" w:type="pct"/>
            <w:shd w:val="clear" w:color="auto" w:fill="auto"/>
            <w:tcMar>
              <w:top w:w="0" w:type="dxa"/>
              <w:left w:w="45" w:type="dxa"/>
              <w:bottom w:w="0" w:type="dxa"/>
              <w:right w:w="45" w:type="dxa"/>
            </w:tcMar>
            <w:vAlign w:val="center"/>
            <w:hideMark/>
          </w:tcPr>
          <w:p w14:paraId="67DA6248" w14:textId="77777777" w:rsidR="00716536" w:rsidRPr="008C5C4E" w:rsidRDefault="00716536" w:rsidP="00716536">
            <w:pPr>
              <w:contextualSpacing/>
              <w:jc w:val="center"/>
              <w:rPr>
                <w:rFonts w:ascii="Calibri" w:eastAsia="Times New Roman" w:hAnsi="Calibri" w:cs="Calibri"/>
                <w:sz w:val="16"/>
                <w:szCs w:val="16"/>
                <w:lang w:eastAsia="en-GB"/>
              </w:rPr>
            </w:pPr>
            <w:r w:rsidRPr="008C5C4E">
              <w:rPr>
                <w:rFonts w:ascii="Calibri" w:eastAsia="Times New Roman" w:hAnsi="Calibri" w:cs="Calibri"/>
                <w:sz w:val="16"/>
                <w:szCs w:val="16"/>
                <w:lang w:eastAsia="en-GB"/>
              </w:rPr>
              <w:t>2004-2015</w:t>
            </w:r>
          </w:p>
        </w:tc>
        <w:tc>
          <w:tcPr>
            <w:tcW w:w="375" w:type="pct"/>
            <w:shd w:val="clear" w:color="auto" w:fill="CFE2F3"/>
            <w:tcMar>
              <w:top w:w="0" w:type="dxa"/>
              <w:left w:w="45" w:type="dxa"/>
              <w:bottom w:w="0" w:type="dxa"/>
              <w:right w:w="45" w:type="dxa"/>
            </w:tcMar>
            <w:vAlign w:val="center"/>
            <w:hideMark/>
          </w:tcPr>
          <w:p w14:paraId="3FF95C91"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2006</w:t>
            </w:r>
          </w:p>
        </w:tc>
        <w:tc>
          <w:tcPr>
            <w:tcW w:w="366" w:type="pct"/>
            <w:shd w:val="clear" w:color="auto" w:fill="CFE2F3"/>
            <w:tcMar>
              <w:top w:w="0" w:type="dxa"/>
              <w:left w:w="45" w:type="dxa"/>
              <w:bottom w:w="0" w:type="dxa"/>
              <w:right w:w="45" w:type="dxa"/>
            </w:tcMar>
            <w:vAlign w:val="center"/>
            <w:hideMark/>
          </w:tcPr>
          <w:p w14:paraId="5C610802"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117D0CB2"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55CC59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314B27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5C0EF75D"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453481DA"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0A66649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152D808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0DA93B3A"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3051D4A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4E589197"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36D63628"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52E87060" w14:textId="77777777" w:rsidR="00716536" w:rsidRPr="00D64351" w:rsidRDefault="00716536" w:rsidP="00716536">
            <w:pPr>
              <w:contextualSpacing/>
              <w:jc w:val="center"/>
              <w:rPr>
                <w:rFonts w:ascii="Calibri" w:eastAsia="Times New Roman" w:hAnsi="Calibri" w:cs="Calibri"/>
                <w:sz w:val="16"/>
                <w:szCs w:val="16"/>
                <w:lang w:eastAsia="en-GB"/>
              </w:rPr>
            </w:pPr>
          </w:p>
        </w:tc>
      </w:tr>
      <w:tr w:rsidR="00716536" w:rsidRPr="00D64351" w14:paraId="1BC6FD74" w14:textId="77777777" w:rsidTr="00716536">
        <w:trPr>
          <w:trHeight w:val="283"/>
        </w:trPr>
        <w:tc>
          <w:tcPr>
            <w:tcW w:w="529" w:type="pct"/>
            <w:tcMar>
              <w:top w:w="0" w:type="dxa"/>
              <w:left w:w="45" w:type="dxa"/>
              <w:bottom w:w="0" w:type="dxa"/>
              <w:right w:w="45" w:type="dxa"/>
            </w:tcMar>
            <w:vAlign w:val="center"/>
            <w:hideMark/>
          </w:tcPr>
          <w:p w14:paraId="22BA56E4"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RHEA</w:t>
            </w:r>
          </w:p>
        </w:tc>
        <w:tc>
          <w:tcPr>
            <w:tcW w:w="713" w:type="pct"/>
            <w:shd w:val="clear" w:color="auto" w:fill="FFFFFF"/>
            <w:tcMar>
              <w:top w:w="0" w:type="dxa"/>
              <w:left w:w="45" w:type="dxa"/>
              <w:bottom w:w="0" w:type="dxa"/>
              <w:right w:w="45" w:type="dxa"/>
            </w:tcMar>
            <w:vAlign w:val="center"/>
            <w:hideMark/>
          </w:tcPr>
          <w:p w14:paraId="61A42226"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2007-2015</w:t>
            </w:r>
          </w:p>
        </w:tc>
        <w:tc>
          <w:tcPr>
            <w:tcW w:w="375" w:type="pct"/>
            <w:shd w:val="clear" w:color="auto" w:fill="CFE2F3"/>
            <w:tcMar>
              <w:top w:w="0" w:type="dxa"/>
              <w:left w:w="45" w:type="dxa"/>
              <w:bottom w:w="0" w:type="dxa"/>
              <w:right w:w="45" w:type="dxa"/>
            </w:tcMar>
            <w:vAlign w:val="center"/>
            <w:hideMark/>
          </w:tcPr>
          <w:p w14:paraId="70BEE3EB" w14:textId="77777777" w:rsidR="00716536" w:rsidRPr="00D64351" w:rsidRDefault="00716536" w:rsidP="00716536">
            <w:pPr>
              <w:contextualSpacing/>
              <w:jc w:val="center"/>
              <w:rPr>
                <w:rFonts w:ascii="Calibri" w:eastAsia="Times New Roman" w:hAnsi="Calibri" w:cs="Calibri"/>
                <w:sz w:val="16"/>
                <w:szCs w:val="16"/>
                <w:lang w:eastAsia="en-GB"/>
              </w:rPr>
            </w:pPr>
            <w:r w:rsidRPr="00D64351">
              <w:rPr>
                <w:rFonts w:ascii="Calibri" w:eastAsia="Times New Roman" w:hAnsi="Calibri" w:cs="Calibri"/>
                <w:sz w:val="16"/>
                <w:szCs w:val="16"/>
                <w:lang w:eastAsia="en-GB"/>
              </w:rPr>
              <w:t>2015</w:t>
            </w:r>
          </w:p>
        </w:tc>
        <w:tc>
          <w:tcPr>
            <w:tcW w:w="366" w:type="pct"/>
            <w:shd w:val="clear" w:color="auto" w:fill="CFE2F3"/>
            <w:tcMar>
              <w:top w:w="0" w:type="dxa"/>
              <w:left w:w="45" w:type="dxa"/>
              <w:bottom w:w="0" w:type="dxa"/>
              <w:right w:w="45" w:type="dxa"/>
            </w:tcMar>
            <w:vAlign w:val="center"/>
            <w:hideMark/>
          </w:tcPr>
          <w:p w14:paraId="663A9F96"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72092903"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4774B07"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4F863DF5"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CFE2F3"/>
            <w:tcMar>
              <w:top w:w="0" w:type="dxa"/>
              <w:left w:w="45" w:type="dxa"/>
              <w:bottom w:w="0" w:type="dxa"/>
              <w:right w:w="45" w:type="dxa"/>
            </w:tcMar>
            <w:vAlign w:val="center"/>
            <w:hideMark/>
          </w:tcPr>
          <w:p w14:paraId="6C03C7DA"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6816ECF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528D4919"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113A129C"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375" w:type="pct"/>
            <w:shd w:val="clear" w:color="auto" w:fill="FFFFFF"/>
            <w:tcMar>
              <w:top w:w="0" w:type="dxa"/>
              <w:left w:w="45" w:type="dxa"/>
              <w:bottom w:w="0" w:type="dxa"/>
              <w:right w:w="45" w:type="dxa"/>
            </w:tcMar>
            <w:vAlign w:val="center"/>
            <w:hideMark/>
          </w:tcPr>
          <w:p w14:paraId="7BE8ABEE"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20" w:type="pct"/>
            <w:shd w:val="clear" w:color="auto" w:fill="FFFFFF"/>
            <w:tcMar>
              <w:top w:w="0" w:type="dxa"/>
              <w:left w:w="45" w:type="dxa"/>
              <w:bottom w:w="0" w:type="dxa"/>
              <w:right w:w="45" w:type="dxa"/>
            </w:tcMar>
            <w:vAlign w:val="center"/>
            <w:hideMark/>
          </w:tcPr>
          <w:p w14:paraId="2818D1AF"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5B30E2BE"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7D776764" w14:textId="77777777" w:rsidR="00716536" w:rsidRPr="00D64351" w:rsidRDefault="00716536" w:rsidP="00716536">
            <w:pPr>
              <w:contextualSpacing/>
              <w:jc w:val="center"/>
              <w:rPr>
                <w:rFonts w:ascii="Calibri" w:eastAsia="Times New Roman" w:hAnsi="Calibri" w:cs="Calibri"/>
                <w:sz w:val="16"/>
                <w:szCs w:val="16"/>
                <w:lang w:eastAsia="en-GB"/>
              </w:rPr>
            </w:pPr>
          </w:p>
        </w:tc>
        <w:tc>
          <w:tcPr>
            <w:tcW w:w="294" w:type="pct"/>
            <w:shd w:val="clear" w:color="auto" w:fill="FFFFFF"/>
            <w:tcMar>
              <w:top w:w="0" w:type="dxa"/>
              <w:left w:w="45" w:type="dxa"/>
              <w:bottom w:w="0" w:type="dxa"/>
              <w:right w:w="45" w:type="dxa"/>
            </w:tcMar>
            <w:vAlign w:val="center"/>
            <w:hideMark/>
          </w:tcPr>
          <w:p w14:paraId="68C65565" w14:textId="77777777" w:rsidR="00716536" w:rsidRPr="00D64351" w:rsidRDefault="00716536" w:rsidP="00716536">
            <w:pPr>
              <w:contextualSpacing/>
              <w:jc w:val="center"/>
              <w:rPr>
                <w:rFonts w:ascii="Calibri" w:eastAsia="Times New Roman" w:hAnsi="Calibri" w:cs="Calibri"/>
                <w:sz w:val="16"/>
                <w:szCs w:val="16"/>
                <w:lang w:eastAsia="en-GB"/>
              </w:rPr>
            </w:pPr>
          </w:p>
        </w:tc>
      </w:tr>
    </w:tbl>
    <w:p w14:paraId="145E4E74" w14:textId="07982659" w:rsidR="007C1751" w:rsidRDefault="007C1751" w:rsidP="005A6FFC">
      <w:pPr>
        <w:pStyle w:val="BodyText"/>
      </w:pPr>
      <w:r>
        <w:t xml:space="preserve">The LifeCycle variables </w:t>
      </w:r>
      <w:r w:rsidR="0097202F">
        <w:t xml:space="preserve">that will be used to derive these exposures </w:t>
      </w:r>
      <w:r>
        <w:t>are detailed in Table 4. All exposure</w:t>
      </w:r>
      <w:r w:rsidR="003828F8">
        <w:t xml:space="preserve">s are continuous </w:t>
      </w:r>
      <w:commentRangeStart w:id="59"/>
      <w:r w:rsidR="003828F8">
        <w:t>variables</w:t>
      </w:r>
      <w:commentRangeEnd w:id="59"/>
      <w:r w:rsidR="00766305">
        <w:rPr>
          <w:rStyle w:val="CommentReference"/>
          <w:rFonts w:ascii="Akzidenz Grotesk BE Light" w:hAnsi="Akzidenz Grotesk BE Light" w:cstheme="minorBidi"/>
        </w:rPr>
        <w:commentReference w:id="59"/>
      </w:r>
      <w:r w:rsidR="003828F8">
        <w:t>.</w:t>
      </w:r>
      <w:r w:rsidR="0097202F">
        <w:t xml:space="preserve"> A full list of LifeCycle variables required for this study are shown in Table A2.</w:t>
      </w:r>
    </w:p>
    <w:p w14:paraId="0CE04FB7" w14:textId="24315B7A" w:rsidR="005A6FFC" w:rsidRPr="00766305" w:rsidRDefault="005A6FFC">
      <w:pPr>
        <w:pStyle w:val="BodyText"/>
        <w:spacing w:after="0"/>
        <w:rPr>
          <w:b/>
          <w:bCs/>
          <w:sz w:val="20"/>
          <w:szCs w:val="20"/>
          <w:rPrChange w:id="60" w:author="Marie Pedersen" w:date="2020-12-14T10:14:00Z">
            <w:rPr>
              <w:i/>
              <w:iCs/>
            </w:rPr>
          </w:rPrChange>
        </w:rPr>
        <w:pPrChange w:id="61" w:author="Marie Pedersen" w:date="2020-12-14T10:13:00Z">
          <w:pPr>
            <w:pStyle w:val="BodyText"/>
          </w:pPr>
        </w:pPrChange>
      </w:pPr>
      <w:r w:rsidRPr="00766305">
        <w:rPr>
          <w:b/>
          <w:bCs/>
          <w:sz w:val="20"/>
          <w:szCs w:val="20"/>
          <w:rPrChange w:id="62" w:author="Marie Pedersen" w:date="2020-12-14T10:14:00Z">
            <w:rPr>
              <w:i/>
              <w:iCs/>
            </w:rPr>
          </w:rPrChange>
        </w:rPr>
        <w:t xml:space="preserve">Table </w:t>
      </w:r>
      <w:r w:rsidR="003828F8" w:rsidRPr="00766305">
        <w:rPr>
          <w:b/>
          <w:bCs/>
          <w:sz w:val="20"/>
          <w:szCs w:val="20"/>
          <w:rPrChange w:id="63" w:author="Marie Pedersen" w:date="2020-12-14T10:14:00Z">
            <w:rPr>
              <w:i/>
              <w:iCs/>
            </w:rPr>
          </w:rPrChange>
        </w:rPr>
        <w:t>4</w:t>
      </w:r>
      <w:r w:rsidRPr="00766305">
        <w:rPr>
          <w:b/>
          <w:bCs/>
          <w:sz w:val="20"/>
          <w:szCs w:val="20"/>
          <w:rPrChange w:id="64" w:author="Marie Pedersen" w:date="2020-12-14T10:14:00Z">
            <w:rPr>
              <w:i/>
              <w:iCs/>
            </w:rPr>
          </w:rPrChange>
        </w:rPr>
        <w:t xml:space="preserve">: </w:t>
      </w:r>
      <w:r w:rsidR="003828F8" w:rsidRPr="00766305">
        <w:rPr>
          <w:b/>
          <w:bCs/>
          <w:sz w:val="20"/>
          <w:szCs w:val="20"/>
          <w:rPrChange w:id="65" w:author="Marie Pedersen" w:date="2020-12-14T10:14:00Z">
            <w:rPr>
              <w:i/>
              <w:iCs/>
            </w:rPr>
          </w:rPrChange>
        </w:rPr>
        <w:t xml:space="preserve">Details of LifeCycle urban environment </w:t>
      </w:r>
      <w:r w:rsidR="00125950" w:rsidRPr="00766305">
        <w:rPr>
          <w:b/>
          <w:bCs/>
          <w:sz w:val="20"/>
          <w:szCs w:val="20"/>
          <w:rPrChange w:id="66" w:author="Marie Pedersen" w:date="2020-12-14T10:14:00Z">
            <w:rPr>
              <w:i/>
              <w:iCs/>
            </w:rPr>
          </w:rPrChange>
        </w:rPr>
        <w:t>exposures</w:t>
      </w:r>
    </w:p>
    <w:tbl>
      <w:tblPr>
        <w:tblStyle w:val="TableGrid"/>
        <w:tblW w:w="8926" w:type="dxa"/>
        <w:tblLayout w:type="fixed"/>
        <w:tblLook w:val="04A0" w:firstRow="1" w:lastRow="0" w:firstColumn="1" w:lastColumn="0" w:noHBand="0" w:noVBand="1"/>
      </w:tblPr>
      <w:tblGrid>
        <w:gridCol w:w="1555"/>
        <w:gridCol w:w="1559"/>
        <w:gridCol w:w="3260"/>
        <w:gridCol w:w="2552"/>
      </w:tblGrid>
      <w:tr w:rsidR="00DF5A28" w:rsidRPr="00853CA2" w14:paraId="79299936" w14:textId="5FDA25E9" w:rsidTr="00DF5A28">
        <w:trPr>
          <w:trHeight w:val="710"/>
        </w:trPr>
        <w:tc>
          <w:tcPr>
            <w:tcW w:w="1555" w:type="dxa"/>
          </w:tcPr>
          <w:p w14:paraId="18177827" w14:textId="04E62F38" w:rsidR="00DF5A28" w:rsidRPr="00853CA2" w:rsidRDefault="00DF5A28" w:rsidP="000E4E83">
            <w:pPr>
              <w:pStyle w:val="Compact"/>
              <w:rPr>
                <w:b/>
                <w:bCs/>
                <w:sz w:val="20"/>
                <w:szCs w:val="20"/>
              </w:rPr>
            </w:pPr>
            <w:r w:rsidRPr="00853CA2">
              <w:rPr>
                <w:b/>
                <w:bCs/>
                <w:sz w:val="20"/>
                <w:szCs w:val="20"/>
              </w:rPr>
              <w:t>Environmental exposure</w:t>
            </w:r>
          </w:p>
        </w:tc>
        <w:tc>
          <w:tcPr>
            <w:tcW w:w="1559" w:type="dxa"/>
          </w:tcPr>
          <w:p w14:paraId="5769322E" w14:textId="6C760B32" w:rsidR="00DF5A28" w:rsidRPr="00853CA2" w:rsidRDefault="00DF5A28" w:rsidP="000E4E83">
            <w:pPr>
              <w:pStyle w:val="Compact"/>
              <w:rPr>
                <w:b/>
                <w:bCs/>
                <w:sz w:val="20"/>
                <w:szCs w:val="20"/>
              </w:rPr>
            </w:pPr>
            <w:r w:rsidRPr="00853CA2">
              <w:rPr>
                <w:b/>
                <w:bCs/>
                <w:sz w:val="20"/>
                <w:szCs w:val="20"/>
              </w:rPr>
              <w:t xml:space="preserve">LifeCycle variable </w:t>
            </w:r>
          </w:p>
        </w:tc>
        <w:tc>
          <w:tcPr>
            <w:tcW w:w="3260" w:type="dxa"/>
          </w:tcPr>
          <w:p w14:paraId="79B6E985" w14:textId="547CE80E" w:rsidR="00DF5A28" w:rsidRPr="00853CA2" w:rsidRDefault="00DF5A28" w:rsidP="000E4E83">
            <w:pPr>
              <w:pStyle w:val="Compact"/>
              <w:rPr>
                <w:b/>
                <w:bCs/>
                <w:color w:val="212529"/>
                <w:sz w:val="20"/>
                <w:szCs w:val="20"/>
                <w:shd w:val="clear" w:color="auto" w:fill="FFFFFF"/>
              </w:rPr>
            </w:pPr>
            <w:r w:rsidRPr="00853CA2">
              <w:rPr>
                <w:b/>
                <w:bCs/>
                <w:color w:val="212529"/>
                <w:sz w:val="20"/>
                <w:szCs w:val="20"/>
                <w:shd w:val="clear" w:color="auto" w:fill="FFFFFF"/>
              </w:rPr>
              <w:t>Description</w:t>
            </w:r>
          </w:p>
        </w:tc>
        <w:tc>
          <w:tcPr>
            <w:tcW w:w="2552" w:type="dxa"/>
          </w:tcPr>
          <w:p w14:paraId="3222913F" w14:textId="7507833D" w:rsidR="00DF5A28" w:rsidRPr="00853CA2" w:rsidRDefault="00DF5A28" w:rsidP="000E4E83">
            <w:pPr>
              <w:pStyle w:val="Compact"/>
              <w:rPr>
                <w:b/>
                <w:bCs/>
                <w:color w:val="212529"/>
                <w:sz w:val="20"/>
                <w:szCs w:val="20"/>
                <w:shd w:val="clear" w:color="auto" w:fill="FFFFFF"/>
              </w:rPr>
            </w:pPr>
            <w:r w:rsidRPr="00853CA2">
              <w:rPr>
                <w:b/>
                <w:bCs/>
                <w:color w:val="212529"/>
                <w:sz w:val="20"/>
                <w:szCs w:val="20"/>
                <w:shd w:val="clear" w:color="auto" w:fill="FFFFFF"/>
              </w:rPr>
              <w:t>Time point of measurement</w:t>
            </w:r>
          </w:p>
        </w:tc>
      </w:tr>
      <w:tr w:rsidR="00DF5A28" w:rsidRPr="00853CA2" w14:paraId="29A53BBD" w14:textId="48796991" w:rsidTr="00DF5A28">
        <w:trPr>
          <w:trHeight w:val="392"/>
        </w:trPr>
        <w:tc>
          <w:tcPr>
            <w:tcW w:w="1555" w:type="dxa"/>
            <w:vMerge w:val="restart"/>
            <w:vAlign w:val="center"/>
          </w:tcPr>
          <w:p w14:paraId="2283B3BB" w14:textId="20950D8F" w:rsidR="00DF5A28" w:rsidRPr="00853CA2" w:rsidRDefault="00DF5A28" w:rsidP="00375807">
            <w:pPr>
              <w:pStyle w:val="Compact"/>
              <w:rPr>
                <w:sz w:val="20"/>
                <w:szCs w:val="20"/>
              </w:rPr>
            </w:pPr>
            <w:r w:rsidRPr="00853CA2">
              <w:rPr>
                <w:sz w:val="20"/>
                <w:szCs w:val="20"/>
              </w:rPr>
              <w:t>Ambient air pollution</w:t>
            </w:r>
          </w:p>
        </w:tc>
        <w:tc>
          <w:tcPr>
            <w:tcW w:w="1559" w:type="dxa"/>
          </w:tcPr>
          <w:p w14:paraId="7D3CEB7C" w14:textId="6139167A" w:rsidR="00DF5A28" w:rsidRPr="00853CA2" w:rsidRDefault="00DF5A28" w:rsidP="00B108A5">
            <w:pPr>
              <w:pStyle w:val="Compact"/>
              <w:rPr>
                <w:sz w:val="20"/>
                <w:szCs w:val="20"/>
              </w:rPr>
            </w:pPr>
            <w:r w:rsidRPr="00853CA2">
              <w:rPr>
                <w:color w:val="212529"/>
                <w:sz w:val="20"/>
                <w:szCs w:val="20"/>
                <w:shd w:val="clear" w:color="auto" w:fill="FFFFFF"/>
              </w:rPr>
              <w:t>no2_preg</w:t>
            </w:r>
          </w:p>
        </w:tc>
        <w:tc>
          <w:tcPr>
            <w:tcW w:w="3260" w:type="dxa"/>
            <w:vMerge w:val="restart"/>
            <w:vAlign w:val="center"/>
          </w:tcPr>
          <w:p w14:paraId="2522EEB5" w14:textId="7A777873" w:rsidR="00DF5A28" w:rsidRPr="00766305" w:rsidRDefault="00DF5A28" w:rsidP="00AA2F15">
            <w:pPr>
              <w:pStyle w:val="Compact"/>
              <w:rPr>
                <w:sz w:val="20"/>
                <w:szCs w:val="20"/>
                <w:lang w:val="nl-NL"/>
              </w:rPr>
            </w:pPr>
            <w:r w:rsidRPr="00766305">
              <w:rPr>
                <w:sz w:val="20"/>
                <w:szCs w:val="20"/>
                <w:lang w:val="nl-NL"/>
              </w:rPr>
              <w:t>Nitrogen dioxide (NO</w:t>
            </w:r>
            <w:r w:rsidRPr="00766305">
              <w:rPr>
                <w:sz w:val="20"/>
                <w:szCs w:val="20"/>
                <w:vertAlign w:val="subscript"/>
                <w:lang w:val="nl-NL"/>
              </w:rPr>
              <w:t>2</w:t>
            </w:r>
            <w:r w:rsidRPr="00766305">
              <w:rPr>
                <w:sz w:val="20"/>
                <w:szCs w:val="20"/>
                <w:lang w:val="nl-NL"/>
              </w:rPr>
              <w:t>, ug/m</w:t>
            </w:r>
            <w:r w:rsidRPr="00766305">
              <w:rPr>
                <w:sz w:val="20"/>
                <w:szCs w:val="20"/>
                <w:vertAlign w:val="superscript"/>
                <w:lang w:val="nl-NL"/>
              </w:rPr>
              <w:t>3</w:t>
            </w:r>
            <w:r w:rsidRPr="00766305">
              <w:rPr>
                <w:sz w:val="20"/>
                <w:szCs w:val="20"/>
                <w:lang w:val="nl-NL"/>
              </w:rPr>
              <w:t xml:space="preserve">) </w:t>
            </w:r>
          </w:p>
        </w:tc>
        <w:tc>
          <w:tcPr>
            <w:tcW w:w="2552" w:type="dxa"/>
          </w:tcPr>
          <w:p w14:paraId="1C062C27" w14:textId="310B9D7E" w:rsidR="00DF5A28" w:rsidRPr="00853CA2" w:rsidRDefault="00DF5A28" w:rsidP="00B108A5">
            <w:pPr>
              <w:pStyle w:val="Compact"/>
              <w:rPr>
                <w:sz w:val="20"/>
                <w:szCs w:val="20"/>
              </w:rPr>
            </w:pPr>
            <w:r>
              <w:rPr>
                <w:sz w:val="20"/>
                <w:szCs w:val="20"/>
              </w:rPr>
              <w:t xml:space="preserve">Estimated mean </w:t>
            </w:r>
            <w:r w:rsidRPr="00853CA2">
              <w:rPr>
                <w:sz w:val="20"/>
                <w:szCs w:val="20"/>
              </w:rPr>
              <w:t xml:space="preserve">value </w:t>
            </w:r>
            <w:r>
              <w:rPr>
                <w:sz w:val="20"/>
                <w:szCs w:val="20"/>
              </w:rPr>
              <w:t xml:space="preserve">during </w:t>
            </w:r>
            <w:r w:rsidRPr="00853CA2">
              <w:rPr>
                <w:sz w:val="20"/>
                <w:szCs w:val="20"/>
              </w:rPr>
              <w:t>pregnancy</w:t>
            </w:r>
          </w:p>
        </w:tc>
      </w:tr>
      <w:tr w:rsidR="00DF5A28" w:rsidRPr="00853CA2" w14:paraId="3191A08F" w14:textId="034290E6" w:rsidTr="00DF5A28">
        <w:tc>
          <w:tcPr>
            <w:tcW w:w="1555" w:type="dxa"/>
            <w:vMerge/>
          </w:tcPr>
          <w:p w14:paraId="1923977F" w14:textId="77777777" w:rsidR="00DF5A28" w:rsidRPr="00853CA2" w:rsidRDefault="00DF5A28" w:rsidP="00B108A5">
            <w:pPr>
              <w:pStyle w:val="Compact"/>
              <w:rPr>
                <w:sz w:val="20"/>
                <w:szCs w:val="20"/>
              </w:rPr>
            </w:pPr>
          </w:p>
        </w:tc>
        <w:tc>
          <w:tcPr>
            <w:tcW w:w="1559" w:type="dxa"/>
          </w:tcPr>
          <w:p w14:paraId="42F185D8" w14:textId="2BF5A07F" w:rsidR="00DF5A28" w:rsidRPr="00853CA2" w:rsidRDefault="00DF5A28" w:rsidP="00B108A5">
            <w:pPr>
              <w:pStyle w:val="Compact"/>
              <w:rPr>
                <w:sz w:val="20"/>
                <w:szCs w:val="20"/>
              </w:rPr>
            </w:pPr>
            <w:r w:rsidRPr="00853CA2">
              <w:rPr>
                <w:color w:val="212529"/>
                <w:sz w:val="20"/>
                <w:szCs w:val="20"/>
                <w:shd w:val="clear" w:color="auto" w:fill="FFFFFF"/>
              </w:rPr>
              <w:t>no2_1</w:t>
            </w:r>
          </w:p>
        </w:tc>
        <w:tc>
          <w:tcPr>
            <w:tcW w:w="3260" w:type="dxa"/>
            <w:vMerge/>
          </w:tcPr>
          <w:p w14:paraId="46A8948C" w14:textId="126401A2" w:rsidR="00DF5A28" w:rsidRPr="00853CA2" w:rsidRDefault="00DF5A28" w:rsidP="00B108A5">
            <w:pPr>
              <w:pStyle w:val="Compact"/>
              <w:rPr>
                <w:sz w:val="20"/>
                <w:szCs w:val="20"/>
              </w:rPr>
            </w:pPr>
          </w:p>
        </w:tc>
        <w:tc>
          <w:tcPr>
            <w:tcW w:w="2552" w:type="dxa"/>
          </w:tcPr>
          <w:p w14:paraId="562F1E19" w14:textId="78074BF8" w:rsidR="00DF5A28" w:rsidRPr="00853CA2" w:rsidRDefault="00DF5A28" w:rsidP="00B108A5">
            <w:pPr>
              <w:pStyle w:val="Compact"/>
              <w:rPr>
                <w:sz w:val="20"/>
                <w:szCs w:val="20"/>
              </w:rPr>
            </w:pPr>
            <w:r>
              <w:rPr>
                <w:sz w:val="20"/>
                <w:szCs w:val="20"/>
              </w:rPr>
              <w:t>Estimated m</w:t>
            </w:r>
            <w:r w:rsidRPr="00853CA2">
              <w:rPr>
                <w:sz w:val="20"/>
                <w:szCs w:val="20"/>
              </w:rPr>
              <w:t>ean value</w:t>
            </w:r>
            <w:r w:rsidR="001215FB">
              <w:rPr>
                <w:sz w:val="20"/>
                <w:szCs w:val="20"/>
              </w:rPr>
              <w:t xml:space="preserve"> from</w:t>
            </w:r>
            <w:r w:rsidRPr="00853CA2">
              <w:rPr>
                <w:sz w:val="20"/>
                <w:szCs w:val="20"/>
              </w:rPr>
              <w:t xml:space="preserve"> birth </w:t>
            </w:r>
            <w:r>
              <w:rPr>
                <w:sz w:val="20"/>
                <w:szCs w:val="20"/>
              </w:rPr>
              <w:t>to 12 months</w:t>
            </w:r>
          </w:p>
        </w:tc>
      </w:tr>
      <w:tr w:rsidR="00DF5A28" w:rsidRPr="00853CA2" w14:paraId="7E53C24A" w14:textId="710AEA68" w:rsidTr="00DF5A28">
        <w:tc>
          <w:tcPr>
            <w:tcW w:w="1555" w:type="dxa"/>
            <w:vMerge/>
          </w:tcPr>
          <w:p w14:paraId="0F7EAB13" w14:textId="77777777" w:rsidR="00DF5A28" w:rsidRPr="00853CA2" w:rsidRDefault="00DF5A28" w:rsidP="00235AB8">
            <w:pPr>
              <w:pStyle w:val="Compact"/>
              <w:rPr>
                <w:sz w:val="20"/>
                <w:szCs w:val="20"/>
              </w:rPr>
            </w:pPr>
          </w:p>
        </w:tc>
        <w:tc>
          <w:tcPr>
            <w:tcW w:w="1559" w:type="dxa"/>
          </w:tcPr>
          <w:p w14:paraId="0975BAF8" w14:textId="5B5F14D1" w:rsidR="00DF5A28" w:rsidRPr="00853CA2" w:rsidRDefault="00DF5A28" w:rsidP="00235AB8">
            <w:pPr>
              <w:pStyle w:val="Compact"/>
              <w:rPr>
                <w:sz w:val="20"/>
                <w:szCs w:val="20"/>
              </w:rPr>
            </w:pPr>
            <w:r w:rsidRPr="00853CA2">
              <w:rPr>
                <w:sz w:val="20"/>
                <w:szCs w:val="20"/>
              </w:rPr>
              <w:t xml:space="preserve">pm25_preg </w:t>
            </w:r>
          </w:p>
        </w:tc>
        <w:tc>
          <w:tcPr>
            <w:tcW w:w="3260" w:type="dxa"/>
            <w:vMerge w:val="restart"/>
            <w:vAlign w:val="center"/>
          </w:tcPr>
          <w:p w14:paraId="04925F04" w14:textId="3E2B3E03" w:rsidR="00DF5A28" w:rsidRPr="00853CA2" w:rsidRDefault="00DF5A28" w:rsidP="00AA2F15">
            <w:pPr>
              <w:pStyle w:val="Compact"/>
              <w:rPr>
                <w:sz w:val="20"/>
                <w:szCs w:val="20"/>
              </w:rPr>
            </w:pPr>
            <w:r w:rsidRPr="00853CA2">
              <w:rPr>
                <w:sz w:val="20"/>
                <w:szCs w:val="20"/>
              </w:rPr>
              <w:t>Inhalable fraction of particulate matter (PM</w:t>
            </w:r>
            <w:r w:rsidRPr="00853CA2">
              <w:rPr>
                <w:sz w:val="20"/>
                <w:szCs w:val="20"/>
                <w:vertAlign w:val="subscript"/>
              </w:rPr>
              <w:t>2.5</w:t>
            </w:r>
            <w:r w:rsidRPr="00853CA2">
              <w:rPr>
                <w:sz w:val="20"/>
                <w:szCs w:val="20"/>
              </w:rPr>
              <w:t>, ug/m</w:t>
            </w:r>
            <w:r w:rsidRPr="00853CA2">
              <w:rPr>
                <w:sz w:val="20"/>
                <w:szCs w:val="20"/>
                <w:vertAlign w:val="superscript"/>
              </w:rPr>
              <w:t>3</w:t>
            </w:r>
            <w:r w:rsidRPr="00853CA2">
              <w:rPr>
                <w:sz w:val="20"/>
                <w:szCs w:val="20"/>
              </w:rPr>
              <w:t xml:space="preserve">) </w:t>
            </w:r>
          </w:p>
        </w:tc>
        <w:tc>
          <w:tcPr>
            <w:tcW w:w="2552" w:type="dxa"/>
          </w:tcPr>
          <w:p w14:paraId="7E2EC53F" w14:textId="08CE69A5" w:rsidR="00DF5A28" w:rsidRPr="00853CA2" w:rsidRDefault="00DF5A28" w:rsidP="00235AB8">
            <w:pPr>
              <w:pStyle w:val="Compact"/>
              <w:rPr>
                <w:sz w:val="20"/>
                <w:szCs w:val="20"/>
              </w:rPr>
            </w:pPr>
            <w:r>
              <w:rPr>
                <w:sz w:val="20"/>
                <w:szCs w:val="20"/>
              </w:rPr>
              <w:t xml:space="preserve">Estimated mean </w:t>
            </w:r>
            <w:r w:rsidRPr="00853CA2">
              <w:rPr>
                <w:sz w:val="20"/>
                <w:szCs w:val="20"/>
              </w:rPr>
              <w:t xml:space="preserve">value </w:t>
            </w:r>
            <w:r>
              <w:rPr>
                <w:sz w:val="20"/>
                <w:szCs w:val="20"/>
              </w:rPr>
              <w:t xml:space="preserve">during </w:t>
            </w:r>
            <w:r w:rsidRPr="00853CA2">
              <w:rPr>
                <w:sz w:val="20"/>
                <w:szCs w:val="20"/>
              </w:rPr>
              <w:t>pregnancy</w:t>
            </w:r>
          </w:p>
        </w:tc>
      </w:tr>
      <w:tr w:rsidR="00DF5A28" w:rsidRPr="00853CA2" w14:paraId="2F036913" w14:textId="0DF39260" w:rsidTr="00DF5A28">
        <w:tc>
          <w:tcPr>
            <w:tcW w:w="1555" w:type="dxa"/>
            <w:vMerge/>
          </w:tcPr>
          <w:p w14:paraId="09D394B8" w14:textId="77777777" w:rsidR="00DF5A28" w:rsidRPr="00853CA2" w:rsidRDefault="00DF5A28" w:rsidP="00235AB8">
            <w:pPr>
              <w:pStyle w:val="Compact"/>
              <w:rPr>
                <w:sz w:val="20"/>
                <w:szCs w:val="20"/>
              </w:rPr>
            </w:pPr>
          </w:p>
        </w:tc>
        <w:tc>
          <w:tcPr>
            <w:tcW w:w="1559" w:type="dxa"/>
          </w:tcPr>
          <w:p w14:paraId="14FD1569" w14:textId="69AE6BDE" w:rsidR="00DF5A28" w:rsidRPr="00853CA2" w:rsidRDefault="00DF5A28" w:rsidP="00235AB8">
            <w:pPr>
              <w:pStyle w:val="Compact"/>
              <w:rPr>
                <w:sz w:val="20"/>
                <w:szCs w:val="20"/>
              </w:rPr>
            </w:pPr>
            <w:r w:rsidRPr="00853CA2">
              <w:rPr>
                <w:sz w:val="20"/>
                <w:szCs w:val="20"/>
              </w:rPr>
              <w:t>pm25_1</w:t>
            </w:r>
          </w:p>
        </w:tc>
        <w:tc>
          <w:tcPr>
            <w:tcW w:w="3260" w:type="dxa"/>
            <w:vMerge/>
          </w:tcPr>
          <w:p w14:paraId="4C2B2A52" w14:textId="77C655E1" w:rsidR="00DF5A28" w:rsidRPr="00853CA2" w:rsidRDefault="00DF5A28" w:rsidP="00235AB8">
            <w:pPr>
              <w:pStyle w:val="Compact"/>
              <w:rPr>
                <w:sz w:val="20"/>
                <w:szCs w:val="20"/>
              </w:rPr>
            </w:pPr>
          </w:p>
        </w:tc>
        <w:tc>
          <w:tcPr>
            <w:tcW w:w="2552" w:type="dxa"/>
          </w:tcPr>
          <w:p w14:paraId="4AEA8AD1" w14:textId="18507276" w:rsidR="00DF5A28" w:rsidRPr="00853CA2" w:rsidRDefault="00DF5A28" w:rsidP="00235AB8">
            <w:pPr>
              <w:pStyle w:val="Compact"/>
              <w:rPr>
                <w:sz w:val="20"/>
                <w:szCs w:val="20"/>
              </w:rPr>
            </w:pPr>
            <w:r>
              <w:rPr>
                <w:sz w:val="20"/>
                <w:szCs w:val="20"/>
              </w:rPr>
              <w:t>Estimated m</w:t>
            </w:r>
            <w:r w:rsidRPr="00853CA2">
              <w:rPr>
                <w:sz w:val="20"/>
                <w:szCs w:val="20"/>
              </w:rPr>
              <w:t xml:space="preserve">ean value </w:t>
            </w:r>
            <w:r w:rsidR="001215FB">
              <w:rPr>
                <w:sz w:val="20"/>
                <w:szCs w:val="20"/>
              </w:rPr>
              <w:t xml:space="preserve">from </w:t>
            </w:r>
            <w:r w:rsidRPr="00853CA2">
              <w:rPr>
                <w:sz w:val="20"/>
                <w:szCs w:val="20"/>
              </w:rPr>
              <w:t xml:space="preserve">birth </w:t>
            </w:r>
            <w:r>
              <w:rPr>
                <w:sz w:val="20"/>
                <w:szCs w:val="20"/>
              </w:rPr>
              <w:t>to 12 months</w:t>
            </w:r>
          </w:p>
        </w:tc>
      </w:tr>
      <w:tr w:rsidR="00DF5A28" w:rsidRPr="00853CA2" w14:paraId="25C96CC9" w14:textId="4677E53B" w:rsidTr="00DF5A28">
        <w:tc>
          <w:tcPr>
            <w:tcW w:w="1555" w:type="dxa"/>
            <w:vMerge w:val="restart"/>
            <w:vAlign w:val="center"/>
          </w:tcPr>
          <w:p w14:paraId="073DCE42" w14:textId="054FC53F" w:rsidR="00DF5A28" w:rsidRPr="00853CA2" w:rsidRDefault="00DF5A28" w:rsidP="00375807">
            <w:pPr>
              <w:pStyle w:val="Compact"/>
              <w:rPr>
                <w:sz w:val="20"/>
                <w:szCs w:val="20"/>
              </w:rPr>
            </w:pPr>
            <w:r w:rsidRPr="00853CA2">
              <w:rPr>
                <w:sz w:val="20"/>
                <w:szCs w:val="20"/>
              </w:rPr>
              <w:t>Road traffic noise</w:t>
            </w:r>
          </w:p>
        </w:tc>
        <w:tc>
          <w:tcPr>
            <w:tcW w:w="1559" w:type="dxa"/>
          </w:tcPr>
          <w:p w14:paraId="3AC9628B" w14:textId="0D7853B0" w:rsidR="00DF5A28" w:rsidRPr="00853CA2" w:rsidRDefault="00DF5A28" w:rsidP="00235AB8">
            <w:pPr>
              <w:pStyle w:val="Compact"/>
              <w:rPr>
                <w:sz w:val="20"/>
                <w:szCs w:val="20"/>
              </w:rPr>
            </w:pPr>
            <w:proofErr w:type="spellStart"/>
            <w:r w:rsidRPr="00853CA2">
              <w:rPr>
                <w:sz w:val="20"/>
                <w:szCs w:val="20"/>
              </w:rPr>
              <w:t>lden_preg</w:t>
            </w:r>
            <w:proofErr w:type="spellEnd"/>
            <w:r w:rsidRPr="00853CA2">
              <w:rPr>
                <w:sz w:val="20"/>
                <w:szCs w:val="20"/>
              </w:rPr>
              <w:t xml:space="preserve"> </w:t>
            </w:r>
          </w:p>
        </w:tc>
        <w:tc>
          <w:tcPr>
            <w:tcW w:w="3260" w:type="dxa"/>
            <w:vMerge w:val="restart"/>
            <w:vAlign w:val="center"/>
          </w:tcPr>
          <w:p w14:paraId="5AD64B1B" w14:textId="1A8EA35A" w:rsidR="00DF5A28" w:rsidRPr="00853CA2" w:rsidRDefault="00DF5A28" w:rsidP="00AA2F15">
            <w:pPr>
              <w:pStyle w:val="Compact"/>
              <w:rPr>
                <w:sz w:val="20"/>
                <w:szCs w:val="20"/>
              </w:rPr>
            </w:pPr>
            <w:r w:rsidRPr="00853CA2">
              <w:rPr>
                <w:sz w:val="20"/>
                <w:szCs w:val="20"/>
              </w:rPr>
              <w:t xml:space="preserve">Noise from road traffic averaged over day, </w:t>
            </w:r>
            <w:proofErr w:type="gramStart"/>
            <w:r w:rsidRPr="00853CA2">
              <w:rPr>
                <w:sz w:val="20"/>
                <w:szCs w:val="20"/>
              </w:rPr>
              <w:t>evening</w:t>
            </w:r>
            <w:proofErr w:type="gramEnd"/>
            <w:r w:rsidRPr="00853CA2">
              <w:rPr>
                <w:sz w:val="20"/>
                <w:szCs w:val="20"/>
              </w:rPr>
              <w:t xml:space="preserve"> and night (L</w:t>
            </w:r>
            <w:r w:rsidRPr="00853CA2">
              <w:rPr>
                <w:sz w:val="20"/>
                <w:szCs w:val="20"/>
                <w:vertAlign w:val="subscript"/>
              </w:rPr>
              <w:t>den</w:t>
            </w:r>
            <w:r w:rsidRPr="00853CA2">
              <w:rPr>
                <w:sz w:val="20"/>
                <w:szCs w:val="20"/>
              </w:rPr>
              <w:t>, dB).</w:t>
            </w:r>
          </w:p>
        </w:tc>
        <w:tc>
          <w:tcPr>
            <w:tcW w:w="2552" w:type="dxa"/>
          </w:tcPr>
          <w:p w14:paraId="75B8B17F" w14:textId="033C9F3F" w:rsidR="00DF5A28" w:rsidRPr="00853CA2" w:rsidRDefault="00DF5A28" w:rsidP="00235AB8">
            <w:pPr>
              <w:pStyle w:val="Compact"/>
              <w:rPr>
                <w:sz w:val="20"/>
                <w:szCs w:val="20"/>
              </w:rPr>
            </w:pPr>
            <w:r>
              <w:rPr>
                <w:sz w:val="20"/>
                <w:szCs w:val="20"/>
              </w:rPr>
              <w:t>Estimated value in pr</w:t>
            </w:r>
            <w:r w:rsidRPr="00853CA2">
              <w:rPr>
                <w:sz w:val="20"/>
                <w:szCs w:val="20"/>
              </w:rPr>
              <w:t xml:space="preserve">egnancy  </w:t>
            </w:r>
          </w:p>
        </w:tc>
      </w:tr>
      <w:tr w:rsidR="00DF5A28" w:rsidRPr="00853CA2" w14:paraId="0EA8D596" w14:textId="77777777" w:rsidTr="00DF5A28">
        <w:tc>
          <w:tcPr>
            <w:tcW w:w="1555" w:type="dxa"/>
            <w:vMerge/>
            <w:vAlign w:val="center"/>
          </w:tcPr>
          <w:p w14:paraId="3EC35F97" w14:textId="5315EFF9" w:rsidR="00DF5A28" w:rsidRPr="00853CA2" w:rsidRDefault="00DF5A28" w:rsidP="00375807">
            <w:pPr>
              <w:pStyle w:val="Compact"/>
              <w:rPr>
                <w:sz w:val="20"/>
                <w:szCs w:val="20"/>
              </w:rPr>
            </w:pPr>
          </w:p>
        </w:tc>
        <w:tc>
          <w:tcPr>
            <w:tcW w:w="1559" w:type="dxa"/>
          </w:tcPr>
          <w:p w14:paraId="6836EF28" w14:textId="01BD0EE7" w:rsidR="00DF5A28" w:rsidRPr="00853CA2" w:rsidRDefault="00DF5A28" w:rsidP="00235AB8">
            <w:pPr>
              <w:pStyle w:val="Compact"/>
              <w:rPr>
                <w:sz w:val="20"/>
                <w:szCs w:val="20"/>
              </w:rPr>
            </w:pPr>
            <w:r>
              <w:rPr>
                <w:sz w:val="20"/>
                <w:szCs w:val="20"/>
              </w:rPr>
              <w:t>lden_0</w:t>
            </w:r>
          </w:p>
        </w:tc>
        <w:tc>
          <w:tcPr>
            <w:tcW w:w="3260" w:type="dxa"/>
            <w:vMerge/>
          </w:tcPr>
          <w:p w14:paraId="1E81C06D" w14:textId="77777777" w:rsidR="00DF5A28" w:rsidRPr="00853CA2" w:rsidRDefault="00DF5A28" w:rsidP="00235AB8">
            <w:pPr>
              <w:pStyle w:val="Compact"/>
              <w:rPr>
                <w:sz w:val="20"/>
                <w:szCs w:val="20"/>
              </w:rPr>
            </w:pPr>
          </w:p>
        </w:tc>
        <w:tc>
          <w:tcPr>
            <w:tcW w:w="2552" w:type="dxa"/>
          </w:tcPr>
          <w:p w14:paraId="72BFE8D7" w14:textId="4C2F10AF" w:rsidR="00DF5A28" w:rsidRPr="00853CA2" w:rsidRDefault="00DF5A28" w:rsidP="00235AB8">
            <w:pPr>
              <w:pStyle w:val="Compact"/>
              <w:rPr>
                <w:sz w:val="20"/>
                <w:szCs w:val="20"/>
              </w:rPr>
            </w:pPr>
            <w:r>
              <w:rPr>
                <w:sz w:val="20"/>
                <w:szCs w:val="20"/>
              </w:rPr>
              <w:t>Estimated value at birth</w:t>
            </w:r>
          </w:p>
        </w:tc>
      </w:tr>
      <w:tr w:rsidR="00DF5A28" w:rsidRPr="00853CA2" w14:paraId="3F73B342" w14:textId="77777777" w:rsidTr="00DF5A28">
        <w:tc>
          <w:tcPr>
            <w:tcW w:w="1555" w:type="dxa"/>
            <w:vMerge/>
            <w:vAlign w:val="center"/>
          </w:tcPr>
          <w:p w14:paraId="2C91089D" w14:textId="77777777" w:rsidR="00DF5A28" w:rsidRPr="00853CA2" w:rsidRDefault="00DF5A28" w:rsidP="00375807">
            <w:pPr>
              <w:pStyle w:val="Compact"/>
              <w:rPr>
                <w:sz w:val="20"/>
                <w:szCs w:val="20"/>
              </w:rPr>
            </w:pPr>
          </w:p>
        </w:tc>
        <w:tc>
          <w:tcPr>
            <w:tcW w:w="1559" w:type="dxa"/>
          </w:tcPr>
          <w:p w14:paraId="53042D99" w14:textId="6437FDF1" w:rsidR="00DF5A28" w:rsidRPr="00853CA2" w:rsidRDefault="00DF5A28" w:rsidP="00235AB8">
            <w:pPr>
              <w:pStyle w:val="Compact"/>
              <w:rPr>
                <w:sz w:val="20"/>
                <w:szCs w:val="20"/>
              </w:rPr>
            </w:pPr>
            <w:r>
              <w:rPr>
                <w:sz w:val="20"/>
                <w:szCs w:val="20"/>
              </w:rPr>
              <w:t>lden_1</w:t>
            </w:r>
          </w:p>
        </w:tc>
        <w:tc>
          <w:tcPr>
            <w:tcW w:w="3260" w:type="dxa"/>
            <w:vMerge/>
          </w:tcPr>
          <w:p w14:paraId="62563A1F" w14:textId="77777777" w:rsidR="00DF5A28" w:rsidRPr="00853CA2" w:rsidRDefault="00DF5A28" w:rsidP="00235AB8">
            <w:pPr>
              <w:pStyle w:val="Compact"/>
              <w:rPr>
                <w:sz w:val="20"/>
                <w:szCs w:val="20"/>
              </w:rPr>
            </w:pPr>
          </w:p>
        </w:tc>
        <w:tc>
          <w:tcPr>
            <w:tcW w:w="2552" w:type="dxa"/>
          </w:tcPr>
          <w:p w14:paraId="2100948D" w14:textId="1B743FD9" w:rsidR="00DF5A28" w:rsidRPr="00853CA2" w:rsidRDefault="00DF5A28" w:rsidP="00235AB8">
            <w:pPr>
              <w:pStyle w:val="Compact"/>
              <w:rPr>
                <w:sz w:val="20"/>
                <w:szCs w:val="20"/>
              </w:rPr>
            </w:pPr>
            <w:r>
              <w:rPr>
                <w:sz w:val="20"/>
                <w:szCs w:val="20"/>
              </w:rPr>
              <w:t>Estimated value at 12 months</w:t>
            </w:r>
          </w:p>
        </w:tc>
      </w:tr>
      <w:tr w:rsidR="001241FF" w:rsidRPr="00853CA2" w14:paraId="2E823B53" w14:textId="72D975EB" w:rsidTr="001241FF">
        <w:tc>
          <w:tcPr>
            <w:tcW w:w="1555" w:type="dxa"/>
            <w:vMerge w:val="restart"/>
            <w:vAlign w:val="center"/>
          </w:tcPr>
          <w:p w14:paraId="7BEA0A45" w14:textId="03B0C8C9" w:rsidR="001241FF" w:rsidRPr="00853CA2" w:rsidRDefault="001241FF" w:rsidP="001241FF">
            <w:pPr>
              <w:pStyle w:val="Compact"/>
              <w:rPr>
                <w:sz w:val="20"/>
                <w:szCs w:val="20"/>
              </w:rPr>
            </w:pPr>
            <w:r>
              <w:rPr>
                <w:sz w:val="20"/>
                <w:szCs w:val="20"/>
              </w:rPr>
              <w:t>N</w:t>
            </w:r>
            <w:r w:rsidRPr="00853CA2">
              <w:rPr>
                <w:sz w:val="20"/>
                <w:szCs w:val="20"/>
              </w:rPr>
              <w:t>atural spaces</w:t>
            </w:r>
          </w:p>
        </w:tc>
        <w:tc>
          <w:tcPr>
            <w:tcW w:w="1559" w:type="dxa"/>
          </w:tcPr>
          <w:p w14:paraId="5C98E749" w14:textId="37B7FB8C" w:rsidR="001241FF" w:rsidRPr="00853CA2" w:rsidRDefault="001241FF" w:rsidP="00235AB8">
            <w:pPr>
              <w:pStyle w:val="Compact"/>
              <w:rPr>
                <w:sz w:val="20"/>
                <w:szCs w:val="20"/>
              </w:rPr>
            </w:pPr>
            <w:r w:rsidRPr="00853CA2">
              <w:rPr>
                <w:sz w:val="20"/>
                <w:szCs w:val="20"/>
              </w:rPr>
              <w:t>ndvi300_preg</w:t>
            </w:r>
          </w:p>
        </w:tc>
        <w:tc>
          <w:tcPr>
            <w:tcW w:w="3260" w:type="dxa"/>
            <w:vMerge w:val="restart"/>
            <w:vAlign w:val="center"/>
          </w:tcPr>
          <w:p w14:paraId="70EDBCD9" w14:textId="342FB5F2" w:rsidR="001241FF" w:rsidRPr="00853CA2" w:rsidRDefault="001241FF" w:rsidP="001241FF">
            <w:pPr>
              <w:pStyle w:val="Compact"/>
              <w:rPr>
                <w:sz w:val="20"/>
                <w:szCs w:val="20"/>
              </w:rPr>
            </w:pPr>
            <w:r w:rsidRPr="00853CA2">
              <w:rPr>
                <w:sz w:val="20"/>
                <w:szCs w:val="20"/>
              </w:rPr>
              <w:t xml:space="preserve">Normalised Difference </w:t>
            </w:r>
            <w:commentRangeStart w:id="67"/>
            <w:r w:rsidRPr="00853CA2">
              <w:rPr>
                <w:sz w:val="20"/>
                <w:szCs w:val="20"/>
              </w:rPr>
              <w:t>Vegetation</w:t>
            </w:r>
            <w:commentRangeEnd w:id="67"/>
            <w:r w:rsidRPr="00853CA2">
              <w:rPr>
                <w:rStyle w:val="CommentReference"/>
                <w:sz w:val="20"/>
                <w:szCs w:val="20"/>
              </w:rPr>
              <w:commentReference w:id="67"/>
            </w:r>
            <w:r w:rsidRPr="00853CA2">
              <w:rPr>
                <w:sz w:val="20"/>
                <w:szCs w:val="20"/>
              </w:rPr>
              <w:t xml:space="preserve"> Index (NDVI; 300m buffer)</w:t>
            </w:r>
          </w:p>
        </w:tc>
        <w:tc>
          <w:tcPr>
            <w:tcW w:w="2552" w:type="dxa"/>
          </w:tcPr>
          <w:p w14:paraId="687949AF" w14:textId="51F27D4F" w:rsidR="001241FF" w:rsidRPr="00853CA2" w:rsidRDefault="001241FF" w:rsidP="00235AB8">
            <w:pPr>
              <w:pStyle w:val="Compact"/>
              <w:rPr>
                <w:sz w:val="20"/>
                <w:szCs w:val="20"/>
              </w:rPr>
            </w:pPr>
            <w:r>
              <w:rPr>
                <w:sz w:val="20"/>
                <w:szCs w:val="20"/>
              </w:rPr>
              <w:t>Estimated value in pr</w:t>
            </w:r>
            <w:r w:rsidRPr="00853CA2">
              <w:rPr>
                <w:sz w:val="20"/>
                <w:szCs w:val="20"/>
              </w:rPr>
              <w:t xml:space="preserve">egnancy  </w:t>
            </w:r>
          </w:p>
        </w:tc>
      </w:tr>
      <w:tr w:rsidR="001241FF" w:rsidRPr="00853CA2" w14:paraId="0A2B5C31" w14:textId="77777777" w:rsidTr="00DF5A28">
        <w:tc>
          <w:tcPr>
            <w:tcW w:w="1555" w:type="dxa"/>
            <w:vMerge/>
            <w:vAlign w:val="center"/>
          </w:tcPr>
          <w:p w14:paraId="723DAC29" w14:textId="77777777" w:rsidR="001241FF" w:rsidRPr="00853CA2" w:rsidRDefault="001241FF" w:rsidP="00375807">
            <w:pPr>
              <w:pStyle w:val="Compact"/>
              <w:rPr>
                <w:sz w:val="20"/>
                <w:szCs w:val="20"/>
              </w:rPr>
            </w:pPr>
          </w:p>
        </w:tc>
        <w:tc>
          <w:tcPr>
            <w:tcW w:w="1559" w:type="dxa"/>
          </w:tcPr>
          <w:p w14:paraId="4302A5BE" w14:textId="0F9AAA87" w:rsidR="001241FF" w:rsidRPr="00853CA2" w:rsidRDefault="001241FF" w:rsidP="00235AB8">
            <w:pPr>
              <w:pStyle w:val="Compact"/>
              <w:rPr>
                <w:sz w:val="20"/>
                <w:szCs w:val="20"/>
              </w:rPr>
            </w:pPr>
            <w:r w:rsidRPr="00853CA2">
              <w:rPr>
                <w:sz w:val="20"/>
                <w:szCs w:val="20"/>
              </w:rPr>
              <w:t>ndvi300_</w:t>
            </w:r>
            <w:r>
              <w:rPr>
                <w:sz w:val="20"/>
                <w:szCs w:val="20"/>
              </w:rPr>
              <w:t>1</w:t>
            </w:r>
          </w:p>
        </w:tc>
        <w:tc>
          <w:tcPr>
            <w:tcW w:w="3260" w:type="dxa"/>
            <w:vMerge/>
          </w:tcPr>
          <w:p w14:paraId="579D45CF" w14:textId="77777777" w:rsidR="001241FF" w:rsidRPr="00853CA2" w:rsidRDefault="001241FF" w:rsidP="00235AB8">
            <w:pPr>
              <w:pStyle w:val="Compact"/>
              <w:rPr>
                <w:sz w:val="20"/>
                <w:szCs w:val="20"/>
              </w:rPr>
            </w:pPr>
          </w:p>
        </w:tc>
        <w:tc>
          <w:tcPr>
            <w:tcW w:w="2552" w:type="dxa"/>
          </w:tcPr>
          <w:p w14:paraId="478C0398" w14:textId="172830A7" w:rsidR="001241FF" w:rsidRPr="00853CA2" w:rsidRDefault="0044685B" w:rsidP="00235AB8">
            <w:pPr>
              <w:pStyle w:val="Compact"/>
              <w:rPr>
                <w:sz w:val="20"/>
                <w:szCs w:val="20"/>
              </w:rPr>
            </w:pPr>
            <w:r>
              <w:rPr>
                <w:sz w:val="20"/>
                <w:szCs w:val="20"/>
              </w:rPr>
              <w:t>Estimated value at 12 months</w:t>
            </w:r>
          </w:p>
        </w:tc>
      </w:tr>
      <w:tr w:rsidR="0044685B" w:rsidRPr="00853CA2" w14:paraId="09BEFDC8" w14:textId="2E4F0918" w:rsidTr="001241FF">
        <w:tc>
          <w:tcPr>
            <w:tcW w:w="1555" w:type="dxa"/>
            <w:vMerge/>
          </w:tcPr>
          <w:p w14:paraId="03F23B51" w14:textId="77777777" w:rsidR="0044685B" w:rsidRPr="00853CA2" w:rsidRDefault="0044685B" w:rsidP="0044685B">
            <w:pPr>
              <w:pStyle w:val="Compact"/>
              <w:rPr>
                <w:sz w:val="20"/>
                <w:szCs w:val="20"/>
              </w:rPr>
            </w:pPr>
          </w:p>
        </w:tc>
        <w:tc>
          <w:tcPr>
            <w:tcW w:w="1559" w:type="dxa"/>
          </w:tcPr>
          <w:p w14:paraId="7EDA4FDD" w14:textId="386A2C2F" w:rsidR="0044685B" w:rsidRPr="00853CA2" w:rsidRDefault="0044685B" w:rsidP="0044685B">
            <w:pPr>
              <w:pStyle w:val="Compact"/>
              <w:rPr>
                <w:sz w:val="20"/>
                <w:szCs w:val="20"/>
              </w:rPr>
            </w:pPr>
            <w:proofErr w:type="spellStart"/>
            <w:r w:rsidRPr="00853CA2">
              <w:rPr>
                <w:sz w:val="20"/>
                <w:szCs w:val="20"/>
              </w:rPr>
              <w:t>green_dist_preg</w:t>
            </w:r>
            <w:proofErr w:type="spellEnd"/>
            <w:r w:rsidRPr="00853CA2">
              <w:rPr>
                <w:sz w:val="20"/>
                <w:szCs w:val="20"/>
              </w:rPr>
              <w:t xml:space="preserve"> </w:t>
            </w:r>
          </w:p>
        </w:tc>
        <w:tc>
          <w:tcPr>
            <w:tcW w:w="3260" w:type="dxa"/>
            <w:vMerge w:val="restart"/>
            <w:vAlign w:val="center"/>
          </w:tcPr>
          <w:p w14:paraId="1836CF64" w14:textId="024B4D42" w:rsidR="0044685B" w:rsidRPr="00853CA2" w:rsidRDefault="0044685B" w:rsidP="0044685B">
            <w:pPr>
              <w:pStyle w:val="Compact"/>
              <w:rPr>
                <w:sz w:val="20"/>
                <w:szCs w:val="20"/>
              </w:rPr>
            </w:pPr>
            <w:r w:rsidRPr="00853CA2">
              <w:rPr>
                <w:sz w:val="20"/>
                <w:szCs w:val="20"/>
              </w:rPr>
              <w:t>Distance to nearest green space (m)</w:t>
            </w:r>
          </w:p>
        </w:tc>
        <w:tc>
          <w:tcPr>
            <w:tcW w:w="2552" w:type="dxa"/>
          </w:tcPr>
          <w:p w14:paraId="673BDB27" w14:textId="367D87B5" w:rsidR="0044685B" w:rsidRPr="00853CA2" w:rsidRDefault="0044685B" w:rsidP="0044685B">
            <w:pPr>
              <w:pStyle w:val="Compact"/>
              <w:rPr>
                <w:sz w:val="20"/>
                <w:szCs w:val="20"/>
              </w:rPr>
            </w:pPr>
            <w:r>
              <w:rPr>
                <w:sz w:val="20"/>
                <w:szCs w:val="20"/>
              </w:rPr>
              <w:t>Estimated value in pr</w:t>
            </w:r>
            <w:r w:rsidRPr="00853CA2">
              <w:rPr>
                <w:sz w:val="20"/>
                <w:szCs w:val="20"/>
              </w:rPr>
              <w:t xml:space="preserve">egnancy  </w:t>
            </w:r>
          </w:p>
        </w:tc>
      </w:tr>
      <w:tr w:rsidR="0044685B" w:rsidRPr="00853CA2" w14:paraId="32A2BAEF" w14:textId="77777777" w:rsidTr="00DF5A28">
        <w:tc>
          <w:tcPr>
            <w:tcW w:w="1555" w:type="dxa"/>
            <w:vMerge/>
          </w:tcPr>
          <w:p w14:paraId="7FC573F1" w14:textId="77777777" w:rsidR="0044685B" w:rsidRPr="00853CA2" w:rsidRDefault="0044685B" w:rsidP="0044685B">
            <w:pPr>
              <w:pStyle w:val="Compact"/>
              <w:rPr>
                <w:sz w:val="20"/>
                <w:szCs w:val="20"/>
              </w:rPr>
            </w:pPr>
          </w:p>
        </w:tc>
        <w:tc>
          <w:tcPr>
            <w:tcW w:w="1559" w:type="dxa"/>
          </w:tcPr>
          <w:p w14:paraId="54FDF1A4" w14:textId="7DB44007" w:rsidR="0044685B" w:rsidRPr="00853CA2" w:rsidRDefault="0044685B" w:rsidP="0044685B">
            <w:pPr>
              <w:pStyle w:val="Compact"/>
              <w:rPr>
                <w:sz w:val="20"/>
                <w:szCs w:val="20"/>
              </w:rPr>
            </w:pPr>
            <w:r w:rsidRPr="00853CA2">
              <w:rPr>
                <w:sz w:val="20"/>
                <w:szCs w:val="20"/>
              </w:rPr>
              <w:t>green_dist_</w:t>
            </w:r>
            <w:r>
              <w:rPr>
                <w:sz w:val="20"/>
                <w:szCs w:val="20"/>
              </w:rPr>
              <w:t>1</w:t>
            </w:r>
          </w:p>
        </w:tc>
        <w:tc>
          <w:tcPr>
            <w:tcW w:w="3260" w:type="dxa"/>
            <w:vMerge/>
          </w:tcPr>
          <w:p w14:paraId="2D2BFB9E" w14:textId="77777777" w:rsidR="0044685B" w:rsidRPr="00853CA2" w:rsidRDefault="0044685B" w:rsidP="0044685B">
            <w:pPr>
              <w:pStyle w:val="Compact"/>
              <w:rPr>
                <w:sz w:val="20"/>
                <w:szCs w:val="20"/>
              </w:rPr>
            </w:pPr>
          </w:p>
        </w:tc>
        <w:tc>
          <w:tcPr>
            <w:tcW w:w="2552" w:type="dxa"/>
          </w:tcPr>
          <w:p w14:paraId="0B60AA7A" w14:textId="08CC07D2" w:rsidR="0044685B" w:rsidRPr="00853CA2" w:rsidRDefault="0044685B" w:rsidP="0044685B">
            <w:pPr>
              <w:pStyle w:val="Compact"/>
              <w:rPr>
                <w:sz w:val="20"/>
                <w:szCs w:val="20"/>
              </w:rPr>
            </w:pPr>
            <w:r>
              <w:rPr>
                <w:sz w:val="20"/>
                <w:szCs w:val="20"/>
              </w:rPr>
              <w:t>Estimated value at 12 months</w:t>
            </w:r>
          </w:p>
        </w:tc>
      </w:tr>
      <w:tr w:rsidR="0044685B" w:rsidRPr="00853CA2" w14:paraId="28B17997" w14:textId="47972E87" w:rsidTr="001241FF">
        <w:tc>
          <w:tcPr>
            <w:tcW w:w="1555" w:type="dxa"/>
            <w:vMerge/>
          </w:tcPr>
          <w:p w14:paraId="745C9B32" w14:textId="77777777" w:rsidR="0044685B" w:rsidRPr="00853CA2" w:rsidRDefault="0044685B" w:rsidP="0044685B">
            <w:pPr>
              <w:pStyle w:val="Compact"/>
              <w:rPr>
                <w:sz w:val="20"/>
                <w:szCs w:val="20"/>
              </w:rPr>
            </w:pPr>
          </w:p>
        </w:tc>
        <w:tc>
          <w:tcPr>
            <w:tcW w:w="1559" w:type="dxa"/>
          </w:tcPr>
          <w:p w14:paraId="1FBAC666" w14:textId="3C383364" w:rsidR="0044685B" w:rsidRPr="00853CA2" w:rsidRDefault="0044685B" w:rsidP="0044685B">
            <w:pPr>
              <w:pStyle w:val="Compact"/>
              <w:rPr>
                <w:sz w:val="20"/>
                <w:szCs w:val="20"/>
              </w:rPr>
            </w:pPr>
            <w:proofErr w:type="spellStart"/>
            <w:r w:rsidRPr="00853CA2">
              <w:rPr>
                <w:sz w:val="20"/>
                <w:szCs w:val="20"/>
              </w:rPr>
              <w:t>blue_dist_preg</w:t>
            </w:r>
            <w:proofErr w:type="spellEnd"/>
            <w:r w:rsidRPr="00853CA2">
              <w:rPr>
                <w:sz w:val="20"/>
                <w:szCs w:val="20"/>
              </w:rPr>
              <w:t xml:space="preserve"> </w:t>
            </w:r>
          </w:p>
        </w:tc>
        <w:tc>
          <w:tcPr>
            <w:tcW w:w="3260" w:type="dxa"/>
            <w:vMerge w:val="restart"/>
            <w:vAlign w:val="center"/>
          </w:tcPr>
          <w:p w14:paraId="5B5A0CFF" w14:textId="0BF3FA67" w:rsidR="0044685B" w:rsidRPr="00853CA2" w:rsidRDefault="0044685B" w:rsidP="0044685B">
            <w:pPr>
              <w:pStyle w:val="Compact"/>
              <w:rPr>
                <w:sz w:val="20"/>
                <w:szCs w:val="20"/>
              </w:rPr>
            </w:pPr>
            <w:r w:rsidRPr="00853CA2">
              <w:rPr>
                <w:sz w:val="20"/>
                <w:szCs w:val="20"/>
              </w:rPr>
              <w:t>Distance to nearest blue space (m)</w:t>
            </w:r>
          </w:p>
        </w:tc>
        <w:tc>
          <w:tcPr>
            <w:tcW w:w="2552" w:type="dxa"/>
          </w:tcPr>
          <w:p w14:paraId="784F6202" w14:textId="279F1AF7" w:rsidR="0044685B" w:rsidRPr="00853CA2" w:rsidRDefault="0044685B" w:rsidP="0044685B">
            <w:pPr>
              <w:pStyle w:val="Compact"/>
              <w:rPr>
                <w:sz w:val="20"/>
                <w:szCs w:val="20"/>
              </w:rPr>
            </w:pPr>
            <w:r>
              <w:rPr>
                <w:sz w:val="20"/>
                <w:szCs w:val="20"/>
              </w:rPr>
              <w:t>Estimated value in pr</w:t>
            </w:r>
            <w:r w:rsidRPr="00853CA2">
              <w:rPr>
                <w:sz w:val="20"/>
                <w:szCs w:val="20"/>
              </w:rPr>
              <w:t xml:space="preserve">egnancy  </w:t>
            </w:r>
          </w:p>
        </w:tc>
      </w:tr>
      <w:tr w:rsidR="0044685B" w:rsidRPr="00853CA2" w14:paraId="0BA2BE06" w14:textId="77777777" w:rsidTr="00DF5A28">
        <w:tc>
          <w:tcPr>
            <w:tcW w:w="1555" w:type="dxa"/>
            <w:vMerge/>
          </w:tcPr>
          <w:p w14:paraId="7CDCEA86" w14:textId="77777777" w:rsidR="0044685B" w:rsidRPr="00853CA2" w:rsidRDefault="0044685B" w:rsidP="0044685B">
            <w:pPr>
              <w:pStyle w:val="Compact"/>
              <w:rPr>
                <w:sz w:val="20"/>
                <w:szCs w:val="20"/>
              </w:rPr>
            </w:pPr>
          </w:p>
        </w:tc>
        <w:tc>
          <w:tcPr>
            <w:tcW w:w="1559" w:type="dxa"/>
          </w:tcPr>
          <w:p w14:paraId="421E21F9" w14:textId="7F257524" w:rsidR="0044685B" w:rsidRPr="00853CA2" w:rsidRDefault="0044685B" w:rsidP="0044685B">
            <w:pPr>
              <w:pStyle w:val="Compact"/>
              <w:rPr>
                <w:sz w:val="20"/>
                <w:szCs w:val="20"/>
              </w:rPr>
            </w:pPr>
            <w:r w:rsidRPr="00853CA2">
              <w:rPr>
                <w:sz w:val="20"/>
                <w:szCs w:val="20"/>
              </w:rPr>
              <w:t>blue_dist_</w:t>
            </w:r>
            <w:r>
              <w:rPr>
                <w:sz w:val="20"/>
                <w:szCs w:val="20"/>
              </w:rPr>
              <w:t>1</w:t>
            </w:r>
          </w:p>
        </w:tc>
        <w:tc>
          <w:tcPr>
            <w:tcW w:w="3260" w:type="dxa"/>
            <w:vMerge/>
          </w:tcPr>
          <w:p w14:paraId="190A1AB6" w14:textId="77777777" w:rsidR="0044685B" w:rsidRPr="00853CA2" w:rsidRDefault="0044685B" w:rsidP="0044685B">
            <w:pPr>
              <w:pStyle w:val="Compact"/>
              <w:rPr>
                <w:sz w:val="20"/>
                <w:szCs w:val="20"/>
              </w:rPr>
            </w:pPr>
          </w:p>
        </w:tc>
        <w:tc>
          <w:tcPr>
            <w:tcW w:w="2552" w:type="dxa"/>
          </w:tcPr>
          <w:p w14:paraId="33AF7602" w14:textId="1DDA2BE8" w:rsidR="0044685B" w:rsidRPr="00853CA2" w:rsidRDefault="0044685B" w:rsidP="0044685B">
            <w:pPr>
              <w:pStyle w:val="Compact"/>
              <w:rPr>
                <w:sz w:val="20"/>
                <w:szCs w:val="20"/>
              </w:rPr>
            </w:pPr>
            <w:r>
              <w:rPr>
                <w:sz w:val="20"/>
                <w:szCs w:val="20"/>
              </w:rPr>
              <w:t>Estimated value at 12 months</w:t>
            </w:r>
          </w:p>
        </w:tc>
      </w:tr>
      <w:bookmarkEnd w:id="9"/>
    </w:tbl>
    <w:p w14:paraId="33721AEE" w14:textId="77777777" w:rsidR="00B45582" w:rsidRDefault="00B45582" w:rsidP="009653DF">
      <w:pPr>
        <w:pStyle w:val="BodyText"/>
      </w:pPr>
    </w:p>
    <w:p w14:paraId="351ED068" w14:textId="053CA670" w:rsidR="00B45582" w:rsidRDefault="00B45582" w:rsidP="00B45582">
      <w:pPr>
        <w:pStyle w:val="Heading1"/>
      </w:pPr>
      <w:r>
        <w:t>Outcome</w:t>
      </w:r>
    </w:p>
    <w:p w14:paraId="4DD1CE71" w14:textId="347BAF91" w:rsidR="00F67A27" w:rsidRDefault="0098621F" w:rsidP="009653DF">
      <w:pPr>
        <w:pStyle w:val="BodyText"/>
      </w:pPr>
      <w:r>
        <w:t>Maternal p</w:t>
      </w:r>
      <w:r w:rsidR="00F67A27">
        <w:t xml:space="preserve">ostnatal depression is </w:t>
      </w:r>
      <w:r>
        <w:t xml:space="preserve">captured within LifeCycle by a binary variable </w:t>
      </w:r>
      <w:r w:rsidR="00EF7E13">
        <w:t>(yes/no)</w:t>
      </w:r>
      <w:r w:rsidR="00683E4A">
        <w:t xml:space="preserve">. It was </w:t>
      </w:r>
      <w:r w:rsidR="00FD25E6">
        <w:t xml:space="preserve">derived </w:t>
      </w:r>
      <w:r w:rsidR="00867919">
        <w:t>either</w:t>
      </w:r>
      <w:r w:rsidR="003828F8">
        <w:t xml:space="preserve"> from</w:t>
      </w:r>
      <w:r w:rsidR="00867919">
        <w:t xml:space="preserve"> </w:t>
      </w:r>
      <w:r w:rsidR="00F151AE">
        <w:t>questionnaire, self-</w:t>
      </w:r>
      <w:proofErr w:type="gramStart"/>
      <w:r w:rsidR="00F151AE">
        <w:t>report</w:t>
      </w:r>
      <w:proofErr w:type="gramEnd"/>
      <w:r w:rsidR="00F151AE">
        <w:t xml:space="preserve"> or linked registry data.</w:t>
      </w:r>
      <w:r w:rsidR="00052B94">
        <w:t xml:space="preserve"> The time point </w:t>
      </w:r>
      <w:r w:rsidR="001C1E1C">
        <w:t>at which depression was measured varies from 2 months (GEN-R) to 18 months (INMA &amp; NINFEA).</w:t>
      </w:r>
      <w:r w:rsidR="00F151AE">
        <w:t xml:space="preserve"> Table </w:t>
      </w:r>
      <w:r w:rsidR="00052B94">
        <w:t>5</w:t>
      </w:r>
      <w:r w:rsidR="00F151AE">
        <w:t xml:space="preserve"> shows the </w:t>
      </w:r>
      <w:r w:rsidR="00582703">
        <w:t>available data based on the LifeCycle catalogue</w:t>
      </w:r>
      <w:r w:rsidR="00683E4A">
        <w:t xml:space="preserve"> and inquiries with cohorts.</w:t>
      </w:r>
    </w:p>
    <w:p w14:paraId="45ACA329" w14:textId="42068F3F" w:rsidR="00134584" w:rsidRPr="00766305" w:rsidRDefault="00134584">
      <w:pPr>
        <w:pStyle w:val="BodyText"/>
        <w:spacing w:after="0"/>
        <w:rPr>
          <w:b/>
          <w:bCs/>
          <w:rPrChange w:id="68" w:author="Marie Pedersen" w:date="2020-12-14T10:17:00Z">
            <w:rPr>
              <w:i/>
              <w:iCs/>
            </w:rPr>
          </w:rPrChange>
        </w:rPr>
        <w:pPrChange w:id="69" w:author="Marie Pedersen" w:date="2020-12-14T10:18:00Z">
          <w:pPr>
            <w:pStyle w:val="BodyText"/>
          </w:pPr>
        </w:pPrChange>
      </w:pPr>
      <w:r w:rsidRPr="00766305">
        <w:rPr>
          <w:b/>
          <w:bCs/>
          <w:rPrChange w:id="70" w:author="Marie Pedersen" w:date="2020-12-14T10:17:00Z">
            <w:rPr>
              <w:i/>
              <w:iCs/>
            </w:rPr>
          </w:rPrChange>
        </w:rPr>
        <w:t xml:space="preserve">Table </w:t>
      </w:r>
      <w:r w:rsidR="00052B94" w:rsidRPr="00766305">
        <w:rPr>
          <w:b/>
          <w:bCs/>
          <w:rPrChange w:id="71" w:author="Marie Pedersen" w:date="2020-12-14T10:17:00Z">
            <w:rPr>
              <w:i/>
              <w:iCs/>
            </w:rPr>
          </w:rPrChange>
        </w:rPr>
        <w:t>5</w:t>
      </w:r>
      <w:r w:rsidR="00F151AE" w:rsidRPr="00766305">
        <w:rPr>
          <w:b/>
          <w:bCs/>
          <w:rPrChange w:id="72" w:author="Marie Pedersen" w:date="2020-12-14T10:17:00Z">
            <w:rPr>
              <w:i/>
              <w:iCs/>
            </w:rPr>
          </w:rPrChange>
        </w:rPr>
        <w:t>: Available data on postnatal depression</w:t>
      </w:r>
    </w:p>
    <w:tbl>
      <w:tblPr>
        <w:tblStyle w:val="TableGrid"/>
        <w:tblW w:w="9209" w:type="dxa"/>
        <w:tblLook w:val="04A0" w:firstRow="1" w:lastRow="0" w:firstColumn="1" w:lastColumn="0" w:noHBand="0" w:noVBand="1"/>
      </w:tblPr>
      <w:tblGrid>
        <w:gridCol w:w="1129"/>
        <w:gridCol w:w="1134"/>
        <w:gridCol w:w="4536"/>
        <w:gridCol w:w="2410"/>
      </w:tblGrid>
      <w:tr w:rsidR="006D0E48" w:rsidRPr="003F7265" w14:paraId="1EBBD423" w14:textId="248AB0B3" w:rsidTr="00495A1F">
        <w:trPr>
          <w:trHeight w:val="710"/>
        </w:trPr>
        <w:tc>
          <w:tcPr>
            <w:tcW w:w="1129" w:type="dxa"/>
          </w:tcPr>
          <w:p w14:paraId="20CD0CBE" w14:textId="225C4612" w:rsidR="006D0E48" w:rsidRPr="005046B8" w:rsidRDefault="006D0E48" w:rsidP="00CF3E27">
            <w:pPr>
              <w:pStyle w:val="Compact"/>
              <w:rPr>
                <w:sz w:val="20"/>
                <w:szCs w:val="20"/>
              </w:rPr>
            </w:pPr>
            <w:r w:rsidRPr="005046B8">
              <w:rPr>
                <w:b/>
                <w:bCs/>
                <w:sz w:val="20"/>
                <w:szCs w:val="20"/>
              </w:rPr>
              <w:t>Cohort</w:t>
            </w:r>
          </w:p>
        </w:tc>
        <w:tc>
          <w:tcPr>
            <w:tcW w:w="1134" w:type="dxa"/>
          </w:tcPr>
          <w:p w14:paraId="756EA0B3" w14:textId="79F2195A" w:rsidR="006D0E48" w:rsidRPr="005046B8" w:rsidRDefault="006D0E48" w:rsidP="00CF3E27">
            <w:pPr>
              <w:pStyle w:val="Compact"/>
              <w:rPr>
                <w:sz w:val="20"/>
                <w:szCs w:val="20"/>
              </w:rPr>
            </w:pPr>
            <w:r w:rsidRPr="005046B8">
              <w:rPr>
                <w:b/>
                <w:bCs/>
                <w:sz w:val="20"/>
                <w:szCs w:val="20"/>
              </w:rPr>
              <w:t>Data available</w:t>
            </w:r>
          </w:p>
        </w:tc>
        <w:tc>
          <w:tcPr>
            <w:tcW w:w="4536" w:type="dxa"/>
          </w:tcPr>
          <w:p w14:paraId="54BFF634" w14:textId="63290FC2" w:rsidR="006D0E48" w:rsidRPr="005046B8" w:rsidRDefault="006D0E48" w:rsidP="00CF3E27">
            <w:pPr>
              <w:pStyle w:val="Compact"/>
              <w:rPr>
                <w:b/>
                <w:bCs/>
                <w:sz w:val="20"/>
                <w:szCs w:val="20"/>
              </w:rPr>
            </w:pPr>
            <w:r w:rsidRPr="005046B8">
              <w:rPr>
                <w:b/>
                <w:bCs/>
                <w:sz w:val="20"/>
                <w:szCs w:val="20"/>
              </w:rPr>
              <w:t>Definition</w:t>
            </w:r>
          </w:p>
        </w:tc>
        <w:tc>
          <w:tcPr>
            <w:tcW w:w="2410" w:type="dxa"/>
          </w:tcPr>
          <w:p w14:paraId="77A97680" w14:textId="6BD998AE" w:rsidR="006D0E48" w:rsidRPr="005046B8" w:rsidRDefault="004C6416" w:rsidP="00CF3E27">
            <w:pPr>
              <w:pStyle w:val="Compact"/>
              <w:rPr>
                <w:b/>
                <w:bCs/>
                <w:sz w:val="20"/>
                <w:szCs w:val="20"/>
              </w:rPr>
            </w:pPr>
            <w:r>
              <w:rPr>
                <w:b/>
                <w:bCs/>
                <w:sz w:val="20"/>
                <w:szCs w:val="20"/>
              </w:rPr>
              <w:t xml:space="preserve">Time point of assessment (period following </w:t>
            </w:r>
            <w:commentRangeStart w:id="73"/>
            <w:r>
              <w:rPr>
                <w:b/>
                <w:bCs/>
                <w:sz w:val="20"/>
                <w:szCs w:val="20"/>
              </w:rPr>
              <w:t>birth</w:t>
            </w:r>
            <w:commentRangeEnd w:id="73"/>
            <w:r w:rsidR="002F2AA9">
              <w:rPr>
                <w:rStyle w:val="CommentReference"/>
                <w:rFonts w:ascii="Akzidenz Grotesk BE Light" w:hAnsi="Akzidenz Grotesk BE Light" w:cstheme="minorBidi"/>
              </w:rPr>
              <w:commentReference w:id="73"/>
            </w:r>
            <w:r>
              <w:rPr>
                <w:b/>
                <w:bCs/>
                <w:sz w:val="20"/>
                <w:szCs w:val="20"/>
              </w:rPr>
              <w:t>)</w:t>
            </w:r>
          </w:p>
        </w:tc>
      </w:tr>
      <w:tr w:rsidR="006D0E48" w:rsidRPr="003F7265" w14:paraId="2A6B168E" w14:textId="496A13DC" w:rsidTr="00495A1F">
        <w:tc>
          <w:tcPr>
            <w:tcW w:w="1129" w:type="dxa"/>
          </w:tcPr>
          <w:p w14:paraId="6D05A5A7" w14:textId="1DA8138C" w:rsidR="006D0E48" w:rsidRPr="001B48BC" w:rsidRDefault="006D0E48" w:rsidP="00134584">
            <w:pPr>
              <w:pStyle w:val="Compact"/>
              <w:rPr>
                <w:sz w:val="20"/>
                <w:szCs w:val="20"/>
              </w:rPr>
            </w:pPr>
            <w:r w:rsidRPr="001B48BC">
              <w:rPr>
                <w:sz w:val="20"/>
                <w:szCs w:val="20"/>
              </w:rPr>
              <w:t>ALSPAC</w:t>
            </w:r>
          </w:p>
        </w:tc>
        <w:tc>
          <w:tcPr>
            <w:tcW w:w="1134" w:type="dxa"/>
          </w:tcPr>
          <w:p w14:paraId="0CB0FA1F" w14:textId="00F9153F" w:rsidR="006D0E48" w:rsidRPr="001B48BC" w:rsidRDefault="006D0E48" w:rsidP="00134584">
            <w:pPr>
              <w:pStyle w:val="Compact"/>
              <w:rPr>
                <w:sz w:val="20"/>
                <w:szCs w:val="20"/>
              </w:rPr>
            </w:pPr>
            <w:r w:rsidRPr="001B48BC">
              <w:rPr>
                <w:sz w:val="20"/>
                <w:szCs w:val="20"/>
              </w:rPr>
              <w:t>Yes</w:t>
            </w:r>
          </w:p>
        </w:tc>
        <w:tc>
          <w:tcPr>
            <w:tcW w:w="4536" w:type="dxa"/>
          </w:tcPr>
          <w:p w14:paraId="14BE7723" w14:textId="24C44FE1" w:rsidR="006D0E48" w:rsidRPr="001B48BC" w:rsidRDefault="006D0E48" w:rsidP="00134584">
            <w:pPr>
              <w:pStyle w:val="Compact"/>
              <w:rPr>
                <w:sz w:val="20"/>
                <w:szCs w:val="20"/>
              </w:rPr>
            </w:pPr>
            <w:commentRangeStart w:id="74"/>
            <w:r w:rsidRPr="001B48BC">
              <w:rPr>
                <w:sz w:val="20"/>
                <w:szCs w:val="20"/>
              </w:rPr>
              <w:t>EPDS</w:t>
            </w:r>
            <w:commentRangeEnd w:id="74"/>
            <w:r w:rsidR="00766305">
              <w:rPr>
                <w:rStyle w:val="CommentReference"/>
                <w:rFonts w:ascii="Akzidenz Grotesk BE Light" w:hAnsi="Akzidenz Grotesk BE Light" w:cstheme="minorBidi"/>
              </w:rPr>
              <w:commentReference w:id="74"/>
            </w:r>
            <w:r w:rsidR="00633ADC" w:rsidRPr="001B48BC">
              <w:rPr>
                <w:sz w:val="20"/>
                <w:szCs w:val="20"/>
              </w:rPr>
              <w:t xml:space="preserve"> score</w:t>
            </w:r>
            <w:r w:rsidRPr="001B48BC">
              <w:rPr>
                <w:sz w:val="20"/>
                <w:szCs w:val="20"/>
              </w:rPr>
              <w:t xml:space="preserve"> &gt; 12</w:t>
            </w:r>
          </w:p>
        </w:tc>
        <w:tc>
          <w:tcPr>
            <w:tcW w:w="2410" w:type="dxa"/>
          </w:tcPr>
          <w:p w14:paraId="0588C8CD" w14:textId="0AE73A11" w:rsidR="006D0E48" w:rsidRPr="001B48BC" w:rsidRDefault="001D6FD8" w:rsidP="00134584">
            <w:pPr>
              <w:pStyle w:val="Compact"/>
              <w:rPr>
                <w:sz w:val="20"/>
                <w:szCs w:val="20"/>
              </w:rPr>
            </w:pPr>
            <w:r w:rsidRPr="001B48BC">
              <w:rPr>
                <w:sz w:val="20"/>
                <w:szCs w:val="20"/>
              </w:rPr>
              <w:t>8 months</w:t>
            </w:r>
          </w:p>
        </w:tc>
      </w:tr>
      <w:tr w:rsidR="006D0E48" w:rsidRPr="003F7265" w14:paraId="6E5D578B" w14:textId="70B53ADF" w:rsidTr="00495A1F">
        <w:tc>
          <w:tcPr>
            <w:tcW w:w="1129" w:type="dxa"/>
          </w:tcPr>
          <w:p w14:paraId="4E0EF207" w14:textId="45EE35C6" w:rsidR="006D0E48" w:rsidRPr="001B48BC" w:rsidRDefault="006D0E48" w:rsidP="00134584">
            <w:pPr>
              <w:pStyle w:val="Compact"/>
              <w:rPr>
                <w:sz w:val="20"/>
                <w:szCs w:val="20"/>
              </w:rPr>
            </w:pPr>
            <w:r w:rsidRPr="001B48BC">
              <w:rPr>
                <w:sz w:val="20"/>
                <w:szCs w:val="20"/>
              </w:rPr>
              <w:t>BiB</w:t>
            </w:r>
          </w:p>
        </w:tc>
        <w:tc>
          <w:tcPr>
            <w:tcW w:w="1134" w:type="dxa"/>
          </w:tcPr>
          <w:p w14:paraId="2E67E104" w14:textId="272F2F34" w:rsidR="006D0E48" w:rsidRPr="001B48BC" w:rsidRDefault="00071778" w:rsidP="00134584">
            <w:pPr>
              <w:pStyle w:val="Compact"/>
              <w:rPr>
                <w:sz w:val="20"/>
                <w:szCs w:val="20"/>
              </w:rPr>
            </w:pPr>
            <w:r w:rsidRPr="001B48BC">
              <w:rPr>
                <w:sz w:val="20"/>
                <w:szCs w:val="20"/>
              </w:rPr>
              <w:t>Yes</w:t>
            </w:r>
          </w:p>
        </w:tc>
        <w:tc>
          <w:tcPr>
            <w:tcW w:w="4536" w:type="dxa"/>
          </w:tcPr>
          <w:p w14:paraId="0D07B285" w14:textId="494C2029" w:rsidR="006D0E48" w:rsidRPr="001B48BC" w:rsidRDefault="006D0E48" w:rsidP="00134584">
            <w:pPr>
              <w:pStyle w:val="Compact"/>
              <w:rPr>
                <w:sz w:val="20"/>
                <w:szCs w:val="20"/>
              </w:rPr>
            </w:pPr>
            <w:r w:rsidRPr="001B48BC">
              <w:rPr>
                <w:sz w:val="20"/>
                <w:szCs w:val="20"/>
              </w:rPr>
              <w:t>GHQ-28</w:t>
            </w:r>
            <w:r w:rsidR="009561B0" w:rsidRPr="001B48BC">
              <w:rPr>
                <w:sz w:val="20"/>
                <w:szCs w:val="20"/>
              </w:rPr>
              <w:t xml:space="preserve"> </w:t>
            </w:r>
            <w:r w:rsidR="00A9156B">
              <w:rPr>
                <w:sz w:val="20"/>
                <w:szCs w:val="20"/>
              </w:rPr>
              <w:t>(cut-off TBC)</w:t>
            </w:r>
          </w:p>
        </w:tc>
        <w:tc>
          <w:tcPr>
            <w:tcW w:w="2410" w:type="dxa"/>
          </w:tcPr>
          <w:p w14:paraId="73A083CE" w14:textId="6C496B4A" w:rsidR="006D0E48" w:rsidRPr="001B48BC" w:rsidRDefault="00071778" w:rsidP="00134584">
            <w:pPr>
              <w:pStyle w:val="Compact"/>
              <w:rPr>
                <w:sz w:val="20"/>
                <w:szCs w:val="20"/>
              </w:rPr>
            </w:pPr>
            <w:r w:rsidRPr="001B48BC">
              <w:rPr>
                <w:sz w:val="20"/>
                <w:szCs w:val="20"/>
              </w:rPr>
              <w:t>6 months</w:t>
            </w:r>
          </w:p>
        </w:tc>
      </w:tr>
      <w:tr w:rsidR="006D0E48" w:rsidRPr="003F7265" w14:paraId="14F8A58D" w14:textId="52FC815A" w:rsidTr="00495A1F">
        <w:tc>
          <w:tcPr>
            <w:tcW w:w="1129" w:type="dxa"/>
          </w:tcPr>
          <w:p w14:paraId="3FBDFEBD" w14:textId="19F91FF0" w:rsidR="006D0E48" w:rsidRPr="00A4244F" w:rsidRDefault="006D0E48" w:rsidP="00134584">
            <w:pPr>
              <w:pStyle w:val="Compact"/>
              <w:rPr>
                <w:sz w:val="20"/>
                <w:szCs w:val="20"/>
              </w:rPr>
            </w:pPr>
            <w:r w:rsidRPr="00A4244F">
              <w:rPr>
                <w:sz w:val="20"/>
                <w:szCs w:val="20"/>
              </w:rPr>
              <w:t>DNBC</w:t>
            </w:r>
          </w:p>
        </w:tc>
        <w:tc>
          <w:tcPr>
            <w:tcW w:w="1134" w:type="dxa"/>
          </w:tcPr>
          <w:p w14:paraId="76E25F3D" w14:textId="1F390C99" w:rsidR="006D0E48" w:rsidRPr="00A4244F" w:rsidRDefault="006D0E48" w:rsidP="00526C2A">
            <w:pPr>
              <w:pStyle w:val="Compact"/>
              <w:rPr>
                <w:sz w:val="20"/>
                <w:szCs w:val="20"/>
              </w:rPr>
            </w:pPr>
            <w:r w:rsidRPr="00A4244F">
              <w:rPr>
                <w:sz w:val="20"/>
                <w:szCs w:val="20"/>
              </w:rPr>
              <w:t>Yes</w:t>
            </w:r>
          </w:p>
        </w:tc>
        <w:tc>
          <w:tcPr>
            <w:tcW w:w="4536" w:type="dxa"/>
          </w:tcPr>
          <w:p w14:paraId="46EEBF73" w14:textId="4EDF110A" w:rsidR="006D0E48" w:rsidRPr="00A4244F" w:rsidRDefault="00A4244F" w:rsidP="00526C2A">
            <w:pPr>
              <w:pStyle w:val="Compact"/>
              <w:rPr>
                <w:sz w:val="20"/>
                <w:szCs w:val="20"/>
              </w:rPr>
            </w:pPr>
            <w:r w:rsidRPr="00A4244F">
              <w:rPr>
                <w:sz w:val="20"/>
                <w:szCs w:val="20"/>
              </w:rPr>
              <w:t>Modified GHQ or linked data</w:t>
            </w:r>
          </w:p>
        </w:tc>
        <w:tc>
          <w:tcPr>
            <w:tcW w:w="2410" w:type="dxa"/>
          </w:tcPr>
          <w:p w14:paraId="3BFB4C0A" w14:textId="3C4CB8F4" w:rsidR="006D0E48" w:rsidRPr="00A4244F" w:rsidRDefault="00A4244F" w:rsidP="00526C2A">
            <w:pPr>
              <w:pStyle w:val="Compact"/>
              <w:rPr>
                <w:sz w:val="20"/>
                <w:szCs w:val="20"/>
              </w:rPr>
            </w:pPr>
            <w:r w:rsidRPr="00A4244F">
              <w:rPr>
                <w:sz w:val="20"/>
                <w:szCs w:val="20"/>
              </w:rPr>
              <w:t>6 months</w:t>
            </w:r>
          </w:p>
        </w:tc>
      </w:tr>
      <w:tr w:rsidR="006D0E48" w:rsidRPr="003F7265" w14:paraId="5BF9C9C9" w14:textId="107CFC34" w:rsidTr="00495A1F">
        <w:tc>
          <w:tcPr>
            <w:tcW w:w="1129" w:type="dxa"/>
          </w:tcPr>
          <w:p w14:paraId="1762D50A" w14:textId="3F3356A9" w:rsidR="006D0E48" w:rsidRPr="0006688D" w:rsidRDefault="006D0E48" w:rsidP="00134584">
            <w:pPr>
              <w:pStyle w:val="Compact"/>
              <w:rPr>
                <w:sz w:val="20"/>
                <w:szCs w:val="20"/>
              </w:rPr>
            </w:pPr>
            <w:r w:rsidRPr="0006688D">
              <w:rPr>
                <w:sz w:val="20"/>
                <w:szCs w:val="20"/>
              </w:rPr>
              <w:t xml:space="preserve">EDEN </w:t>
            </w:r>
          </w:p>
        </w:tc>
        <w:tc>
          <w:tcPr>
            <w:tcW w:w="1134" w:type="dxa"/>
          </w:tcPr>
          <w:p w14:paraId="4593A3EB" w14:textId="285FF25D" w:rsidR="006D0E48" w:rsidRPr="0006688D" w:rsidRDefault="006D0E48" w:rsidP="00134584">
            <w:pPr>
              <w:pStyle w:val="Compact"/>
              <w:rPr>
                <w:sz w:val="20"/>
                <w:szCs w:val="20"/>
              </w:rPr>
            </w:pPr>
            <w:r w:rsidRPr="0006688D">
              <w:rPr>
                <w:sz w:val="20"/>
                <w:szCs w:val="20"/>
              </w:rPr>
              <w:t>Yes</w:t>
            </w:r>
          </w:p>
        </w:tc>
        <w:tc>
          <w:tcPr>
            <w:tcW w:w="4536" w:type="dxa"/>
          </w:tcPr>
          <w:p w14:paraId="5FC6AD94" w14:textId="41E03A5C" w:rsidR="006D0E48" w:rsidRPr="0006688D" w:rsidRDefault="006D0E48" w:rsidP="00134584">
            <w:pPr>
              <w:pStyle w:val="Compact"/>
              <w:rPr>
                <w:sz w:val="20"/>
                <w:szCs w:val="20"/>
              </w:rPr>
            </w:pPr>
            <w:r w:rsidRPr="0006688D">
              <w:rPr>
                <w:sz w:val="20"/>
                <w:szCs w:val="20"/>
              </w:rPr>
              <w:t xml:space="preserve">Single self-report question asking whether mother took anti-depressant </w:t>
            </w:r>
            <w:commentRangeStart w:id="75"/>
            <w:r w:rsidRPr="0006688D">
              <w:rPr>
                <w:sz w:val="20"/>
                <w:szCs w:val="20"/>
              </w:rPr>
              <w:t>medication</w:t>
            </w:r>
            <w:commentRangeEnd w:id="75"/>
            <w:r w:rsidR="00766305">
              <w:rPr>
                <w:rStyle w:val="CommentReference"/>
                <w:rFonts w:ascii="Akzidenz Grotesk BE Light" w:hAnsi="Akzidenz Grotesk BE Light" w:cstheme="minorBidi"/>
              </w:rPr>
              <w:commentReference w:id="75"/>
            </w:r>
          </w:p>
        </w:tc>
        <w:tc>
          <w:tcPr>
            <w:tcW w:w="2410" w:type="dxa"/>
          </w:tcPr>
          <w:p w14:paraId="25E414A3" w14:textId="56F2CF31" w:rsidR="006D0E48" w:rsidRPr="00A4244F" w:rsidRDefault="001B48BC" w:rsidP="00134584">
            <w:pPr>
              <w:pStyle w:val="Compact"/>
              <w:rPr>
                <w:color w:val="F79646" w:themeColor="accent6"/>
                <w:sz w:val="20"/>
                <w:szCs w:val="20"/>
              </w:rPr>
            </w:pPr>
            <w:r w:rsidRPr="0006688D">
              <w:rPr>
                <w:color w:val="FF0000"/>
                <w:sz w:val="20"/>
                <w:szCs w:val="20"/>
              </w:rPr>
              <w:t>???</w:t>
            </w:r>
          </w:p>
        </w:tc>
      </w:tr>
      <w:tr w:rsidR="006D0E48" w:rsidRPr="003F7265" w14:paraId="2549FD4E" w14:textId="317CC7A6" w:rsidTr="00495A1F">
        <w:tc>
          <w:tcPr>
            <w:tcW w:w="1129" w:type="dxa"/>
          </w:tcPr>
          <w:p w14:paraId="597F23D5" w14:textId="2F905C8D" w:rsidR="006D0E48" w:rsidRPr="001B48BC" w:rsidRDefault="006D0E48" w:rsidP="00BF2A4A">
            <w:pPr>
              <w:pStyle w:val="Compact"/>
              <w:rPr>
                <w:sz w:val="20"/>
                <w:szCs w:val="20"/>
              </w:rPr>
            </w:pPr>
            <w:proofErr w:type="spellStart"/>
            <w:r w:rsidRPr="001B48BC">
              <w:rPr>
                <w:sz w:val="20"/>
                <w:szCs w:val="20"/>
              </w:rPr>
              <w:t>GenR</w:t>
            </w:r>
            <w:proofErr w:type="spellEnd"/>
            <w:r w:rsidRPr="001B48BC">
              <w:rPr>
                <w:sz w:val="20"/>
                <w:szCs w:val="20"/>
              </w:rPr>
              <w:t xml:space="preserve"> </w:t>
            </w:r>
          </w:p>
        </w:tc>
        <w:tc>
          <w:tcPr>
            <w:tcW w:w="1134" w:type="dxa"/>
          </w:tcPr>
          <w:p w14:paraId="7D8E7685" w14:textId="34A830F4" w:rsidR="006D0E48" w:rsidRPr="001B48BC" w:rsidRDefault="006D0E48" w:rsidP="00BF2A4A">
            <w:pPr>
              <w:pStyle w:val="Compact"/>
              <w:rPr>
                <w:sz w:val="20"/>
                <w:szCs w:val="20"/>
              </w:rPr>
            </w:pPr>
            <w:r w:rsidRPr="001B48BC">
              <w:rPr>
                <w:sz w:val="20"/>
                <w:szCs w:val="20"/>
              </w:rPr>
              <w:t>Yes</w:t>
            </w:r>
          </w:p>
        </w:tc>
        <w:tc>
          <w:tcPr>
            <w:tcW w:w="4536" w:type="dxa"/>
          </w:tcPr>
          <w:p w14:paraId="6576CBC0" w14:textId="44658DFF" w:rsidR="006D0E48" w:rsidRPr="001B48BC" w:rsidRDefault="006D0E48" w:rsidP="00BF2A4A">
            <w:pPr>
              <w:pStyle w:val="Compact"/>
              <w:rPr>
                <w:sz w:val="20"/>
                <w:szCs w:val="20"/>
              </w:rPr>
            </w:pPr>
            <w:r w:rsidRPr="001B48BC">
              <w:rPr>
                <w:sz w:val="20"/>
                <w:szCs w:val="20"/>
              </w:rPr>
              <w:t xml:space="preserve">EPDS </w:t>
            </w:r>
            <w:r w:rsidR="00633ADC" w:rsidRPr="001B48BC">
              <w:rPr>
                <w:sz w:val="20"/>
                <w:szCs w:val="20"/>
              </w:rPr>
              <w:t xml:space="preserve">score </w:t>
            </w:r>
            <w:r w:rsidRPr="001B48BC">
              <w:rPr>
                <w:sz w:val="20"/>
                <w:szCs w:val="20"/>
              </w:rPr>
              <w:t>&gt; 12</w:t>
            </w:r>
          </w:p>
        </w:tc>
        <w:tc>
          <w:tcPr>
            <w:tcW w:w="2410" w:type="dxa"/>
          </w:tcPr>
          <w:p w14:paraId="1B04073F" w14:textId="6F3EA646" w:rsidR="006D0E48" w:rsidRPr="001B48BC" w:rsidRDefault="001B48BC" w:rsidP="00BF2A4A">
            <w:pPr>
              <w:pStyle w:val="Compact"/>
              <w:rPr>
                <w:sz w:val="20"/>
                <w:szCs w:val="20"/>
              </w:rPr>
            </w:pPr>
            <w:r w:rsidRPr="001B48BC">
              <w:rPr>
                <w:sz w:val="20"/>
                <w:szCs w:val="20"/>
              </w:rPr>
              <w:t>2 months</w:t>
            </w:r>
          </w:p>
        </w:tc>
      </w:tr>
      <w:tr w:rsidR="006D0E48" w:rsidRPr="003F7265" w14:paraId="18E35DB8" w14:textId="571E0300" w:rsidTr="00495A1F">
        <w:tc>
          <w:tcPr>
            <w:tcW w:w="1129" w:type="dxa"/>
          </w:tcPr>
          <w:p w14:paraId="764CDD91" w14:textId="503B47D1" w:rsidR="006D0E48" w:rsidRPr="00CB4B09" w:rsidRDefault="006D0E48" w:rsidP="00BF2A4A">
            <w:pPr>
              <w:pStyle w:val="Compact"/>
              <w:rPr>
                <w:sz w:val="20"/>
                <w:szCs w:val="20"/>
              </w:rPr>
            </w:pPr>
            <w:r w:rsidRPr="00CB4B09">
              <w:rPr>
                <w:sz w:val="20"/>
                <w:szCs w:val="20"/>
              </w:rPr>
              <w:t xml:space="preserve">INMA </w:t>
            </w:r>
          </w:p>
        </w:tc>
        <w:tc>
          <w:tcPr>
            <w:tcW w:w="1134" w:type="dxa"/>
          </w:tcPr>
          <w:p w14:paraId="7DDCE84D" w14:textId="0CBAF361" w:rsidR="006D0E48" w:rsidRPr="00CB4B09" w:rsidRDefault="00CB4B09" w:rsidP="00BF2A4A">
            <w:pPr>
              <w:pStyle w:val="Compact"/>
              <w:rPr>
                <w:sz w:val="20"/>
                <w:szCs w:val="20"/>
              </w:rPr>
            </w:pPr>
            <w:r w:rsidRPr="00CB4B09">
              <w:rPr>
                <w:sz w:val="20"/>
                <w:szCs w:val="20"/>
              </w:rPr>
              <w:t>Yes</w:t>
            </w:r>
          </w:p>
        </w:tc>
        <w:tc>
          <w:tcPr>
            <w:tcW w:w="4536" w:type="dxa"/>
          </w:tcPr>
          <w:p w14:paraId="589E690C" w14:textId="3CFFE872" w:rsidR="006D0E48" w:rsidRPr="00CB4B09" w:rsidRDefault="00CB4B09" w:rsidP="00BF2A4A">
            <w:pPr>
              <w:pStyle w:val="Compact"/>
              <w:rPr>
                <w:sz w:val="20"/>
                <w:szCs w:val="20"/>
              </w:rPr>
            </w:pPr>
            <w:r w:rsidRPr="00CB4B09">
              <w:rPr>
                <w:sz w:val="20"/>
                <w:szCs w:val="20"/>
              </w:rPr>
              <w:t>GHQ-</w:t>
            </w:r>
            <w:commentRangeStart w:id="76"/>
            <w:r w:rsidRPr="00CB4B09">
              <w:rPr>
                <w:sz w:val="20"/>
                <w:szCs w:val="20"/>
              </w:rPr>
              <w:t>12</w:t>
            </w:r>
            <w:commentRangeEnd w:id="76"/>
            <w:r w:rsidR="00766305">
              <w:rPr>
                <w:rStyle w:val="CommentReference"/>
                <w:rFonts w:ascii="Akzidenz Grotesk BE Light" w:hAnsi="Akzidenz Grotesk BE Light" w:cstheme="minorBidi"/>
              </w:rPr>
              <w:commentReference w:id="76"/>
            </w:r>
          </w:p>
        </w:tc>
        <w:tc>
          <w:tcPr>
            <w:tcW w:w="2410" w:type="dxa"/>
          </w:tcPr>
          <w:p w14:paraId="3565F33D" w14:textId="71ECE534" w:rsidR="006D0E48" w:rsidRPr="00CB4B09" w:rsidRDefault="00CB4B09" w:rsidP="00BF2A4A">
            <w:pPr>
              <w:pStyle w:val="Compact"/>
              <w:rPr>
                <w:sz w:val="20"/>
                <w:szCs w:val="20"/>
              </w:rPr>
            </w:pPr>
            <w:r w:rsidRPr="00CB4B09">
              <w:rPr>
                <w:sz w:val="20"/>
                <w:szCs w:val="20"/>
              </w:rPr>
              <w:t>18 months</w:t>
            </w:r>
          </w:p>
        </w:tc>
      </w:tr>
      <w:tr w:rsidR="006D0E48" w:rsidRPr="003F7265" w14:paraId="73191DF7" w14:textId="0411EE4B" w:rsidTr="00495A1F">
        <w:tc>
          <w:tcPr>
            <w:tcW w:w="1129" w:type="dxa"/>
          </w:tcPr>
          <w:p w14:paraId="6A260446" w14:textId="43CCCC08" w:rsidR="006D0E48" w:rsidRPr="00CB4B09" w:rsidRDefault="006D0E48" w:rsidP="00BF2A4A">
            <w:pPr>
              <w:pStyle w:val="Compact"/>
              <w:rPr>
                <w:sz w:val="20"/>
                <w:szCs w:val="20"/>
              </w:rPr>
            </w:pPr>
            <w:r w:rsidRPr="00CB4B09">
              <w:rPr>
                <w:sz w:val="20"/>
                <w:szCs w:val="20"/>
              </w:rPr>
              <w:t>NINFEA</w:t>
            </w:r>
          </w:p>
        </w:tc>
        <w:tc>
          <w:tcPr>
            <w:tcW w:w="1134" w:type="dxa"/>
          </w:tcPr>
          <w:p w14:paraId="4F7EDF33" w14:textId="07EFF847" w:rsidR="006D0E48" w:rsidRPr="00CB4B09" w:rsidRDefault="006D0E48" w:rsidP="00BF2A4A">
            <w:pPr>
              <w:pStyle w:val="Compact"/>
              <w:rPr>
                <w:sz w:val="20"/>
                <w:szCs w:val="20"/>
              </w:rPr>
            </w:pPr>
            <w:r w:rsidRPr="00CB4B09">
              <w:rPr>
                <w:sz w:val="20"/>
                <w:szCs w:val="20"/>
              </w:rPr>
              <w:t>Yes</w:t>
            </w:r>
          </w:p>
        </w:tc>
        <w:tc>
          <w:tcPr>
            <w:tcW w:w="4536" w:type="dxa"/>
          </w:tcPr>
          <w:p w14:paraId="6BF7AB3E" w14:textId="363E2D60" w:rsidR="006D0E48" w:rsidRPr="00CB4B09" w:rsidRDefault="006D0E48" w:rsidP="00BF2A4A">
            <w:pPr>
              <w:pStyle w:val="Compact"/>
              <w:rPr>
                <w:sz w:val="20"/>
                <w:szCs w:val="20"/>
              </w:rPr>
            </w:pPr>
            <w:r w:rsidRPr="00CB4B09">
              <w:rPr>
                <w:sz w:val="20"/>
                <w:szCs w:val="20"/>
              </w:rPr>
              <w:t>Self-report of doctor diagnosis</w:t>
            </w:r>
          </w:p>
        </w:tc>
        <w:tc>
          <w:tcPr>
            <w:tcW w:w="2410" w:type="dxa"/>
          </w:tcPr>
          <w:p w14:paraId="3EEF5B09" w14:textId="1AE8A66C" w:rsidR="006D0E48" w:rsidRPr="00CB4B09" w:rsidRDefault="000C1A73" w:rsidP="00BF2A4A">
            <w:pPr>
              <w:pStyle w:val="Compact"/>
              <w:rPr>
                <w:sz w:val="20"/>
                <w:szCs w:val="20"/>
              </w:rPr>
            </w:pPr>
            <w:r w:rsidRPr="00CB4B09">
              <w:rPr>
                <w:sz w:val="20"/>
                <w:szCs w:val="20"/>
              </w:rPr>
              <w:t>18 months</w:t>
            </w:r>
          </w:p>
        </w:tc>
      </w:tr>
      <w:tr w:rsidR="006D0E48" w:rsidRPr="003F7265" w14:paraId="6219FF02" w14:textId="6D14E5A8" w:rsidTr="00495A1F">
        <w:tc>
          <w:tcPr>
            <w:tcW w:w="1129" w:type="dxa"/>
          </w:tcPr>
          <w:p w14:paraId="5AB7304C" w14:textId="7214E9D2" w:rsidR="006D0E48" w:rsidRPr="000A04BE" w:rsidRDefault="006D0E48" w:rsidP="00BF2A4A">
            <w:pPr>
              <w:pStyle w:val="Compact"/>
              <w:rPr>
                <w:sz w:val="20"/>
                <w:szCs w:val="20"/>
              </w:rPr>
            </w:pPr>
            <w:proofErr w:type="spellStart"/>
            <w:r w:rsidRPr="000A04BE">
              <w:rPr>
                <w:sz w:val="20"/>
                <w:szCs w:val="20"/>
              </w:rPr>
              <w:t>MoBa</w:t>
            </w:r>
            <w:proofErr w:type="spellEnd"/>
            <w:r w:rsidRPr="000A04BE">
              <w:rPr>
                <w:sz w:val="20"/>
                <w:szCs w:val="20"/>
              </w:rPr>
              <w:t xml:space="preserve"> </w:t>
            </w:r>
          </w:p>
        </w:tc>
        <w:tc>
          <w:tcPr>
            <w:tcW w:w="1134" w:type="dxa"/>
          </w:tcPr>
          <w:p w14:paraId="40C4C799" w14:textId="4BFAE35A" w:rsidR="006D0E48" w:rsidRPr="000A04BE" w:rsidRDefault="0082700F" w:rsidP="00BF2A4A">
            <w:pPr>
              <w:pStyle w:val="Compact"/>
              <w:rPr>
                <w:sz w:val="20"/>
                <w:szCs w:val="20"/>
              </w:rPr>
            </w:pPr>
            <w:r w:rsidRPr="000A04BE">
              <w:rPr>
                <w:sz w:val="20"/>
                <w:szCs w:val="20"/>
              </w:rPr>
              <w:t>Yes</w:t>
            </w:r>
          </w:p>
        </w:tc>
        <w:tc>
          <w:tcPr>
            <w:tcW w:w="4536" w:type="dxa"/>
          </w:tcPr>
          <w:p w14:paraId="582A1950" w14:textId="6C2EC672" w:rsidR="006D0E48" w:rsidRPr="000A04BE" w:rsidRDefault="0082700F" w:rsidP="00BF2A4A">
            <w:pPr>
              <w:pStyle w:val="Compact"/>
              <w:rPr>
                <w:sz w:val="20"/>
                <w:szCs w:val="20"/>
              </w:rPr>
            </w:pPr>
            <w:r w:rsidRPr="000A04BE">
              <w:rPr>
                <w:sz w:val="20"/>
                <w:szCs w:val="20"/>
              </w:rPr>
              <w:t>EPDS-</w:t>
            </w:r>
            <w:r w:rsidR="000A04BE" w:rsidRPr="000A04BE">
              <w:rPr>
                <w:sz w:val="20"/>
                <w:szCs w:val="20"/>
              </w:rPr>
              <w:t>5</w:t>
            </w:r>
            <w:r w:rsidR="00316BB0">
              <w:rPr>
                <w:sz w:val="20"/>
                <w:szCs w:val="20"/>
              </w:rPr>
              <w:t xml:space="preserve"> (cut-off TBC)</w:t>
            </w:r>
          </w:p>
        </w:tc>
        <w:tc>
          <w:tcPr>
            <w:tcW w:w="2410" w:type="dxa"/>
          </w:tcPr>
          <w:p w14:paraId="55BB3D0A" w14:textId="06FFC64F" w:rsidR="006D0E48" w:rsidRPr="000A04BE" w:rsidRDefault="0082700F" w:rsidP="00BF2A4A">
            <w:pPr>
              <w:pStyle w:val="Compact"/>
              <w:rPr>
                <w:sz w:val="20"/>
                <w:szCs w:val="20"/>
              </w:rPr>
            </w:pPr>
            <w:r w:rsidRPr="000A04BE">
              <w:rPr>
                <w:sz w:val="20"/>
                <w:szCs w:val="20"/>
              </w:rPr>
              <w:t>6 months</w:t>
            </w:r>
          </w:p>
        </w:tc>
      </w:tr>
      <w:tr w:rsidR="006D0E48" w:rsidRPr="003F7265" w14:paraId="1CFA0FC0" w14:textId="2ADA28F3" w:rsidTr="00495A1F">
        <w:tc>
          <w:tcPr>
            <w:tcW w:w="1129" w:type="dxa"/>
          </w:tcPr>
          <w:p w14:paraId="57FE5E61" w14:textId="13E01867" w:rsidR="006D0E48" w:rsidRPr="0006688D" w:rsidRDefault="006D0E48" w:rsidP="00BF2A4A">
            <w:pPr>
              <w:pStyle w:val="Compact"/>
              <w:rPr>
                <w:sz w:val="20"/>
                <w:szCs w:val="20"/>
              </w:rPr>
            </w:pPr>
            <w:r w:rsidRPr="0006688D">
              <w:rPr>
                <w:sz w:val="20"/>
                <w:szCs w:val="20"/>
              </w:rPr>
              <w:t>RHEA</w:t>
            </w:r>
          </w:p>
        </w:tc>
        <w:tc>
          <w:tcPr>
            <w:tcW w:w="1134" w:type="dxa"/>
          </w:tcPr>
          <w:p w14:paraId="5477A300" w14:textId="34949786" w:rsidR="006D0E48" w:rsidRPr="0006688D" w:rsidRDefault="006D0E48" w:rsidP="00BF2A4A">
            <w:pPr>
              <w:pStyle w:val="Compact"/>
              <w:rPr>
                <w:sz w:val="20"/>
                <w:szCs w:val="20"/>
              </w:rPr>
            </w:pPr>
            <w:r w:rsidRPr="0006688D">
              <w:rPr>
                <w:sz w:val="20"/>
                <w:szCs w:val="20"/>
              </w:rPr>
              <w:t>Yes</w:t>
            </w:r>
          </w:p>
        </w:tc>
        <w:tc>
          <w:tcPr>
            <w:tcW w:w="4536" w:type="dxa"/>
          </w:tcPr>
          <w:p w14:paraId="0CB52932" w14:textId="1924F682" w:rsidR="006D0E48" w:rsidRPr="0006688D" w:rsidRDefault="006D0E48" w:rsidP="00BF2A4A">
            <w:pPr>
              <w:pStyle w:val="Compact"/>
              <w:rPr>
                <w:sz w:val="20"/>
                <w:szCs w:val="20"/>
              </w:rPr>
            </w:pPr>
            <w:r w:rsidRPr="0006688D">
              <w:rPr>
                <w:sz w:val="20"/>
                <w:szCs w:val="20"/>
              </w:rPr>
              <w:t xml:space="preserve">EPDS </w:t>
            </w:r>
            <w:r w:rsidR="00633ADC" w:rsidRPr="0006688D">
              <w:rPr>
                <w:sz w:val="20"/>
                <w:szCs w:val="20"/>
              </w:rPr>
              <w:t xml:space="preserve">score </w:t>
            </w:r>
            <w:r w:rsidRPr="0006688D">
              <w:rPr>
                <w:sz w:val="20"/>
                <w:szCs w:val="20"/>
              </w:rPr>
              <w:t>&gt; 12</w:t>
            </w:r>
          </w:p>
        </w:tc>
        <w:tc>
          <w:tcPr>
            <w:tcW w:w="2410" w:type="dxa"/>
          </w:tcPr>
          <w:p w14:paraId="0E61B138" w14:textId="592B42B4" w:rsidR="006D0E48" w:rsidRPr="0006688D" w:rsidRDefault="006C39B0" w:rsidP="00BF2A4A">
            <w:pPr>
              <w:pStyle w:val="Compact"/>
              <w:rPr>
                <w:color w:val="FF0000"/>
                <w:sz w:val="20"/>
                <w:szCs w:val="20"/>
              </w:rPr>
            </w:pPr>
            <w:r w:rsidRPr="0006688D">
              <w:rPr>
                <w:color w:val="FF0000"/>
                <w:sz w:val="20"/>
                <w:szCs w:val="20"/>
              </w:rPr>
              <w:t>???</w:t>
            </w:r>
          </w:p>
        </w:tc>
      </w:tr>
    </w:tbl>
    <w:p w14:paraId="05BF261A" w14:textId="2BA0E7BB" w:rsidR="00DC0798" w:rsidRDefault="00102F6A" w:rsidP="00E95611">
      <w:pPr>
        <w:pStyle w:val="BodyText"/>
        <w:rPr>
          <w:sz w:val="22"/>
          <w:szCs w:val="22"/>
        </w:rPr>
      </w:pPr>
      <w:r>
        <w:rPr>
          <w:sz w:val="22"/>
          <w:szCs w:val="22"/>
        </w:rPr>
        <w:t>EPDS = Edinburgh Postnatal Depression Scale</w:t>
      </w:r>
    </w:p>
    <w:p w14:paraId="0E8DEA9D" w14:textId="345D5F77" w:rsidR="00456C0A" w:rsidRDefault="00AB711D" w:rsidP="00ED5860">
      <w:pPr>
        <w:pStyle w:val="Heading1"/>
      </w:pPr>
      <w:bookmarkStart w:id="77" w:name="_Toc39566278"/>
      <w:bookmarkStart w:id="78" w:name="covariates"/>
      <w:r>
        <w:lastRenderedPageBreak/>
        <w:t>Covariates</w:t>
      </w:r>
      <w:bookmarkEnd w:id="77"/>
    </w:p>
    <w:p w14:paraId="07531EB6" w14:textId="7BE02E8E" w:rsidR="004266A3" w:rsidRDefault="009653DF" w:rsidP="009653DF">
      <w:pPr>
        <w:pStyle w:val="BodyText"/>
      </w:pPr>
      <w:r>
        <w:t>Whilst many variables are associated with postnatal depression,</w:t>
      </w:r>
      <w:r w:rsidR="00D87B18">
        <w:t xml:space="preserve"> </w:t>
      </w:r>
      <w:r w:rsidR="00236E2E">
        <w:t xml:space="preserve">only some of these are also </w:t>
      </w:r>
      <w:r>
        <w:t xml:space="preserve">associated with exposure to environmental stressors. </w:t>
      </w:r>
      <w:r w:rsidR="004266A3">
        <w:t xml:space="preserve">Diagrammatic acyclic graphs </w:t>
      </w:r>
      <w:r w:rsidR="005C080E">
        <w:t xml:space="preserve">(DAGs) </w:t>
      </w:r>
      <w:r w:rsidR="004266A3">
        <w:t xml:space="preserve">for air pollution, traffic noise and natural spaces are shown in </w:t>
      </w:r>
      <w:r w:rsidR="00DA2AD1">
        <w:t>F</w:t>
      </w:r>
      <w:r w:rsidR="004266A3">
        <w:t>igures 1-</w:t>
      </w:r>
      <w:commentRangeStart w:id="79"/>
      <w:r w:rsidR="004266A3">
        <w:t>3</w:t>
      </w:r>
      <w:commentRangeEnd w:id="79"/>
      <w:r w:rsidR="004C6416">
        <w:rPr>
          <w:rStyle w:val="CommentReference"/>
          <w:rFonts w:ascii="Akzidenz Grotesk BE Light" w:hAnsi="Akzidenz Grotesk BE Light" w:cstheme="minorBidi"/>
        </w:rPr>
        <w:commentReference w:id="79"/>
      </w:r>
      <w:r w:rsidR="004266A3">
        <w:t>.</w:t>
      </w:r>
    </w:p>
    <w:p w14:paraId="49412CF1" w14:textId="407F3EB2" w:rsidR="004266A3" w:rsidRPr="00B91716" w:rsidRDefault="002D70C6" w:rsidP="009653DF">
      <w:pPr>
        <w:pStyle w:val="BodyText"/>
        <w:rPr>
          <w:i/>
          <w:iCs/>
          <w:sz w:val="20"/>
          <w:szCs w:val="20"/>
        </w:rPr>
      </w:pPr>
      <w:r w:rsidRPr="00B91716">
        <w:rPr>
          <w:i/>
          <w:iCs/>
          <w:sz w:val="20"/>
          <w:szCs w:val="20"/>
        </w:rPr>
        <w:t xml:space="preserve">Figure 1: DAG depicting relationships between </w:t>
      </w:r>
      <w:r w:rsidR="000174DC" w:rsidRPr="00B91716">
        <w:rPr>
          <w:i/>
          <w:iCs/>
          <w:sz w:val="20"/>
          <w:szCs w:val="20"/>
        </w:rPr>
        <w:t xml:space="preserve">exposure to ambient air pollution, </w:t>
      </w:r>
      <w:r w:rsidR="00B91716" w:rsidRPr="00B91716">
        <w:rPr>
          <w:i/>
          <w:iCs/>
          <w:sz w:val="20"/>
          <w:szCs w:val="20"/>
        </w:rPr>
        <w:t xml:space="preserve">postnatal </w:t>
      </w:r>
      <w:proofErr w:type="gramStart"/>
      <w:r w:rsidR="00B91716" w:rsidRPr="00B91716">
        <w:rPr>
          <w:i/>
          <w:iCs/>
          <w:sz w:val="20"/>
          <w:szCs w:val="20"/>
        </w:rPr>
        <w:t>depression</w:t>
      </w:r>
      <w:proofErr w:type="gramEnd"/>
      <w:r w:rsidR="00B91716" w:rsidRPr="00B91716">
        <w:rPr>
          <w:i/>
          <w:iCs/>
          <w:sz w:val="20"/>
          <w:szCs w:val="20"/>
        </w:rPr>
        <w:t xml:space="preserve"> and </w:t>
      </w:r>
      <w:commentRangeStart w:id="80"/>
      <w:r w:rsidR="00B91716" w:rsidRPr="00B91716">
        <w:rPr>
          <w:i/>
          <w:iCs/>
          <w:sz w:val="20"/>
          <w:szCs w:val="20"/>
        </w:rPr>
        <w:t>covariates</w:t>
      </w:r>
      <w:commentRangeEnd w:id="80"/>
      <w:r w:rsidR="00766305">
        <w:rPr>
          <w:rStyle w:val="CommentReference"/>
          <w:rFonts w:ascii="Akzidenz Grotesk BE Light" w:hAnsi="Akzidenz Grotesk BE Light" w:cstheme="minorBidi"/>
        </w:rPr>
        <w:commentReference w:id="80"/>
      </w:r>
    </w:p>
    <w:p w14:paraId="37B563CD" w14:textId="3E5C4B7F" w:rsidR="004266A3" w:rsidRDefault="004266A3" w:rsidP="009653DF">
      <w:pPr>
        <w:pStyle w:val="BodyText"/>
      </w:pPr>
      <w:r>
        <w:rPr>
          <w:noProof/>
        </w:rPr>
        <w:drawing>
          <wp:inline distT="0" distB="0" distL="0" distR="0" wp14:anchorId="75C916DC" wp14:editId="25CE155F">
            <wp:extent cx="6063789" cy="404578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5">
                      <a:extLst>
                        <a:ext uri="{28A0092B-C50C-407E-A947-70E740481C1C}">
                          <a14:useLocalDpi xmlns:a14="http://schemas.microsoft.com/office/drawing/2010/main" val="0"/>
                        </a:ext>
                      </a:extLst>
                    </a:blip>
                    <a:srcRect l="1723" t="5362" r="5940" b="12497"/>
                    <a:stretch/>
                  </pic:blipFill>
                  <pic:spPr bwMode="auto">
                    <a:xfrm>
                      <a:off x="0" y="0"/>
                      <a:ext cx="6063789" cy="4045789"/>
                    </a:xfrm>
                    <a:prstGeom prst="rect">
                      <a:avLst/>
                    </a:prstGeom>
                    <a:ln>
                      <a:noFill/>
                    </a:ln>
                    <a:extLst>
                      <a:ext uri="{53640926-AAD7-44D8-BBD7-CCE9431645EC}">
                        <a14:shadowObscured xmlns:a14="http://schemas.microsoft.com/office/drawing/2010/main"/>
                      </a:ext>
                    </a:extLst>
                  </pic:spPr>
                </pic:pic>
              </a:graphicData>
            </a:graphic>
          </wp:inline>
        </w:drawing>
      </w:r>
    </w:p>
    <w:p w14:paraId="65BA2AE4" w14:textId="6FE3BDC2" w:rsidR="004266A3" w:rsidRDefault="004266A3" w:rsidP="009653DF">
      <w:pPr>
        <w:pStyle w:val="BodyText"/>
      </w:pPr>
    </w:p>
    <w:p w14:paraId="7C5B9C67" w14:textId="77777777" w:rsidR="00B91716" w:rsidRDefault="00B91716">
      <w:pPr>
        <w:rPr>
          <w:rFonts w:asciiTheme="majorHAnsi" w:hAnsiTheme="majorHAnsi" w:cstheme="majorHAnsi"/>
          <w:i/>
          <w:iCs/>
          <w:sz w:val="20"/>
          <w:szCs w:val="20"/>
        </w:rPr>
      </w:pPr>
      <w:r>
        <w:rPr>
          <w:i/>
          <w:iCs/>
          <w:sz w:val="20"/>
          <w:szCs w:val="20"/>
        </w:rPr>
        <w:br w:type="page"/>
      </w:r>
    </w:p>
    <w:p w14:paraId="3388A12B" w14:textId="2CBA2649" w:rsidR="00B91716" w:rsidRPr="00B91716" w:rsidRDefault="00B91716" w:rsidP="00B91716">
      <w:pPr>
        <w:pStyle w:val="BodyText"/>
        <w:rPr>
          <w:i/>
          <w:iCs/>
          <w:sz w:val="20"/>
          <w:szCs w:val="20"/>
        </w:rPr>
      </w:pPr>
      <w:r w:rsidRPr="00B91716">
        <w:rPr>
          <w:i/>
          <w:iCs/>
          <w:sz w:val="20"/>
          <w:szCs w:val="20"/>
        </w:rPr>
        <w:lastRenderedPageBreak/>
        <w:t xml:space="preserve">Figure </w:t>
      </w:r>
      <w:r>
        <w:rPr>
          <w:i/>
          <w:iCs/>
          <w:sz w:val="20"/>
          <w:szCs w:val="20"/>
        </w:rPr>
        <w:t>2</w:t>
      </w:r>
      <w:r w:rsidRPr="00B91716">
        <w:rPr>
          <w:i/>
          <w:iCs/>
          <w:sz w:val="20"/>
          <w:szCs w:val="20"/>
        </w:rPr>
        <w:t xml:space="preserve">: DAG depicting relationships between exposure to </w:t>
      </w:r>
      <w:r>
        <w:rPr>
          <w:i/>
          <w:iCs/>
          <w:sz w:val="20"/>
          <w:szCs w:val="20"/>
        </w:rPr>
        <w:t>road traffic noise</w:t>
      </w:r>
      <w:r w:rsidRPr="00B91716">
        <w:rPr>
          <w:i/>
          <w:iCs/>
          <w:sz w:val="20"/>
          <w:szCs w:val="20"/>
        </w:rPr>
        <w:t xml:space="preserve">, postnatal </w:t>
      </w:r>
      <w:proofErr w:type="gramStart"/>
      <w:r w:rsidRPr="00B91716">
        <w:rPr>
          <w:i/>
          <w:iCs/>
          <w:sz w:val="20"/>
          <w:szCs w:val="20"/>
        </w:rPr>
        <w:t>depression</w:t>
      </w:r>
      <w:proofErr w:type="gramEnd"/>
      <w:r w:rsidRPr="00B91716">
        <w:rPr>
          <w:i/>
          <w:iCs/>
          <w:sz w:val="20"/>
          <w:szCs w:val="20"/>
        </w:rPr>
        <w:t xml:space="preserve"> and </w:t>
      </w:r>
      <w:commentRangeStart w:id="81"/>
      <w:r w:rsidRPr="00B91716">
        <w:rPr>
          <w:i/>
          <w:iCs/>
          <w:sz w:val="20"/>
          <w:szCs w:val="20"/>
        </w:rPr>
        <w:t>covariates</w:t>
      </w:r>
      <w:commentRangeEnd w:id="81"/>
      <w:r w:rsidR="00766305">
        <w:rPr>
          <w:rStyle w:val="CommentReference"/>
          <w:rFonts w:ascii="Akzidenz Grotesk BE Light" w:hAnsi="Akzidenz Grotesk BE Light" w:cstheme="minorBidi"/>
        </w:rPr>
        <w:commentReference w:id="81"/>
      </w:r>
    </w:p>
    <w:p w14:paraId="0EF3A188" w14:textId="19276D3C" w:rsidR="00B91716" w:rsidRDefault="00B91716" w:rsidP="009653DF">
      <w:pPr>
        <w:pStyle w:val="BodyText"/>
      </w:pPr>
      <w:r>
        <w:rPr>
          <w:noProof/>
        </w:rPr>
        <w:drawing>
          <wp:inline distT="0" distB="0" distL="0" distR="0" wp14:anchorId="18964F38" wp14:editId="589EF85E">
            <wp:extent cx="5867400" cy="4198226"/>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6">
                      <a:extLst>
                        <a:ext uri="{28A0092B-C50C-407E-A947-70E740481C1C}">
                          <a14:useLocalDpi xmlns:a14="http://schemas.microsoft.com/office/drawing/2010/main" val="0"/>
                        </a:ext>
                      </a:extLst>
                    </a:blip>
                    <a:srcRect l="1586" t="5496" r="6458" b="6779"/>
                    <a:stretch/>
                  </pic:blipFill>
                  <pic:spPr bwMode="auto">
                    <a:xfrm>
                      <a:off x="0" y="0"/>
                      <a:ext cx="5867400" cy="4198226"/>
                    </a:xfrm>
                    <a:prstGeom prst="rect">
                      <a:avLst/>
                    </a:prstGeom>
                    <a:ln>
                      <a:noFill/>
                    </a:ln>
                    <a:extLst>
                      <a:ext uri="{53640926-AAD7-44D8-BBD7-CCE9431645EC}">
                        <a14:shadowObscured xmlns:a14="http://schemas.microsoft.com/office/drawing/2010/main"/>
                      </a:ext>
                    </a:extLst>
                  </pic:spPr>
                </pic:pic>
              </a:graphicData>
            </a:graphic>
          </wp:inline>
        </w:drawing>
      </w:r>
    </w:p>
    <w:p w14:paraId="3E5DD8AE" w14:textId="77777777" w:rsidR="002E089D" w:rsidRDefault="002E089D">
      <w:pPr>
        <w:rPr>
          <w:rFonts w:asciiTheme="majorHAnsi" w:hAnsiTheme="majorHAnsi" w:cstheme="majorHAnsi"/>
          <w:i/>
          <w:iCs/>
          <w:sz w:val="20"/>
          <w:szCs w:val="20"/>
        </w:rPr>
      </w:pPr>
      <w:r>
        <w:rPr>
          <w:i/>
          <w:iCs/>
          <w:sz w:val="20"/>
          <w:szCs w:val="20"/>
        </w:rPr>
        <w:br w:type="page"/>
      </w:r>
    </w:p>
    <w:p w14:paraId="4E372541" w14:textId="5620AB70" w:rsidR="002E089D" w:rsidRDefault="00BA2D23" w:rsidP="009653DF">
      <w:pPr>
        <w:pStyle w:val="BodyText"/>
        <w:rPr>
          <w:noProof/>
        </w:rPr>
      </w:pPr>
      <w:r w:rsidRPr="00B91716">
        <w:rPr>
          <w:i/>
          <w:iCs/>
          <w:sz w:val="20"/>
          <w:szCs w:val="20"/>
        </w:rPr>
        <w:lastRenderedPageBreak/>
        <w:t xml:space="preserve">Figure </w:t>
      </w:r>
      <w:r>
        <w:rPr>
          <w:i/>
          <w:iCs/>
          <w:sz w:val="20"/>
          <w:szCs w:val="20"/>
        </w:rPr>
        <w:t>3</w:t>
      </w:r>
      <w:r w:rsidRPr="00B91716">
        <w:rPr>
          <w:i/>
          <w:iCs/>
          <w:sz w:val="20"/>
          <w:szCs w:val="20"/>
        </w:rPr>
        <w:t xml:space="preserve">: DAG depicting relationships between exposure to </w:t>
      </w:r>
      <w:r>
        <w:rPr>
          <w:i/>
          <w:iCs/>
          <w:sz w:val="20"/>
          <w:szCs w:val="20"/>
        </w:rPr>
        <w:t>natural spaces</w:t>
      </w:r>
      <w:r w:rsidRPr="00B91716">
        <w:rPr>
          <w:i/>
          <w:iCs/>
          <w:sz w:val="20"/>
          <w:szCs w:val="20"/>
        </w:rPr>
        <w:t xml:space="preserve">, postnatal </w:t>
      </w:r>
      <w:proofErr w:type="gramStart"/>
      <w:r w:rsidRPr="00B91716">
        <w:rPr>
          <w:i/>
          <w:iCs/>
          <w:sz w:val="20"/>
          <w:szCs w:val="20"/>
        </w:rPr>
        <w:t>depression</w:t>
      </w:r>
      <w:proofErr w:type="gramEnd"/>
      <w:r w:rsidRPr="00B91716">
        <w:rPr>
          <w:i/>
          <w:iCs/>
          <w:sz w:val="20"/>
          <w:szCs w:val="20"/>
        </w:rPr>
        <w:t xml:space="preserve"> and </w:t>
      </w:r>
      <w:commentRangeStart w:id="82"/>
      <w:r w:rsidRPr="00B91716">
        <w:rPr>
          <w:i/>
          <w:iCs/>
          <w:sz w:val="20"/>
          <w:szCs w:val="20"/>
        </w:rPr>
        <w:t>covariates</w:t>
      </w:r>
      <w:commentRangeEnd w:id="82"/>
      <w:r w:rsidR="00766305">
        <w:rPr>
          <w:rStyle w:val="CommentReference"/>
          <w:rFonts w:ascii="Akzidenz Grotesk BE Light" w:hAnsi="Akzidenz Grotesk BE Light" w:cstheme="minorBidi"/>
        </w:rPr>
        <w:commentReference w:id="82"/>
      </w:r>
    </w:p>
    <w:p w14:paraId="05CAA4CC" w14:textId="77777777" w:rsidR="002E089D" w:rsidRDefault="002E089D" w:rsidP="009653DF">
      <w:pPr>
        <w:pStyle w:val="BodyText"/>
        <w:rPr>
          <w:noProof/>
        </w:rPr>
      </w:pPr>
    </w:p>
    <w:p w14:paraId="6776761D" w14:textId="77777777" w:rsidR="002E089D" w:rsidRDefault="002E089D" w:rsidP="009653DF">
      <w:pPr>
        <w:pStyle w:val="BodyText"/>
      </w:pPr>
      <w:r>
        <w:rPr>
          <w:noProof/>
        </w:rPr>
        <w:drawing>
          <wp:inline distT="0" distB="0" distL="0" distR="0" wp14:anchorId="3C956213" wp14:editId="51825D43">
            <wp:extent cx="6007735" cy="38766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7">
                      <a:extLst>
                        <a:ext uri="{28A0092B-C50C-407E-A947-70E740481C1C}">
                          <a14:useLocalDpi xmlns:a14="http://schemas.microsoft.com/office/drawing/2010/main" val="0"/>
                        </a:ext>
                      </a:extLst>
                    </a:blip>
                    <a:srcRect t="4862" b="9104"/>
                    <a:stretch/>
                  </pic:blipFill>
                  <pic:spPr bwMode="auto">
                    <a:xfrm>
                      <a:off x="0" y="0"/>
                      <a:ext cx="6007735" cy="3876675"/>
                    </a:xfrm>
                    <a:prstGeom prst="rect">
                      <a:avLst/>
                    </a:prstGeom>
                    <a:ln>
                      <a:noFill/>
                    </a:ln>
                    <a:extLst>
                      <a:ext uri="{53640926-AAD7-44D8-BBD7-CCE9431645EC}">
                        <a14:shadowObscured xmlns:a14="http://schemas.microsoft.com/office/drawing/2010/main"/>
                      </a:ext>
                    </a:extLst>
                  </pic:spPr>
                </pic:pic>
              </a:graphicData>
            </a:graphic>
          </wp:inline>
        </w:drawing>
      </w:r>
    </w:p>
    <w:p w14:paraId="735E4C30" w14:textId="18DF2D1D" w:rsidR="00C9550D" w:rsidRDefault="009653DF" w:rsidP="009653DF">
      <w:pPr>
        <w:pStyle w:val="BodyText"/>
      </w:pPr>
      <w:r>
        <w:t xml:space="preserve">We will adjust for maternal socioeconomic position (SEP) as indicated by maternal education, </w:t>
      </w:r>
      <w:r w:rsidR="00CD0903">
        <w:t xml:space="preserve">income, </w:t>
      </w:r>
      <w:r>
        <w:t>area-specific SEP,</w:t>
      </w:r>
      <w:r w:rsidR="0098400F">
        <w:t xml:space="preserve"> </w:t>
      </w:r>
      <w:r w:rsidR="009A752E">
        <w:t xml:space="preserve">ethnicity, </w:t>
      </w:r>
      <w:r w:rsidR="0098400F" w:rsidRPr="00766305">
        <w:rPr>
          <w:strike/>
          <w:rPrChange w:id="83" w:author="Marie Pedersen" w:date="2020-12-14T10:41:00Z">
            <w:rPr/>
          </w:rPrChange>
        </w:rPr>
        <w:t>season of birth</w:t>
      </w:r>
      <w:r w:rsidR="004218E1">
        <w:t>, maternal age</w:t>
      </w:r>
      <w:r w:rsidR="002E089D">
        <w:t xml:space="preserve"> at birth</w:t>
      </w:r>
      <w:r>
        <w:t xml:space="preserve"> and parity</w:t>
      </w:r>
      <w:ins w:id="84" w:author="Marie Pedersen" w:date="2020-12-14T10:41:00Z">
        <w:r w:rsidR="00766305">
          <w:t>, maybe cohort and year of birth</w:t>
        </w:r>
      </w:ins>
      <w:r w:rsidR="00E8072F">
        <w:t xml:space="preserve"> </w:t>
      </w:r>
      <w:r w:rsidR="00E8072F" w:rsidRPr="00E8072F">
        <w:rPr>
          <w:color w:val="FF0000"/>
        </w:rPr>
        <w:t>[+finalise list in next meeting]</w:t>
      </w:r>
      <w:r>
        <w:t xml:space="preserve">. </w:t>
      </w:r>
      <w:r w:rsidR="009A752E">
        <w:t>W</w:t>
      </w:r>
      <w:r w:rsidR="00835A5D">
        <w:t xml:space="preserve">here there </w:t>
      </w:r>
      <w:r w:rsidR="00832CB9">
        <w:t>is</w:t>
      </w:r>
      <w:r w:rsidR="00835A5D">
        <w:t xml:space="preserve"> evidence of sex </w:t>
      </w:r>
      <w:commentRangeStart w:id="85"/>
      <w:r w:rsidR="00835A5D">
        <w:t>differences</w:t>
      </w:r>
      <w:commentRangeEnd w:id="85"/>
      <w:r w:rsidR="00766305">
        <w:rPr>
          <w:rStyle w:val="CommentReference"/>
          <w:rFonts w:ascii="Akzidenz Grotesk BE Light" w:hAnsi="Akzidenz Grotesk BE Light" w:cstheme="minorBidi"/>
        </w:rPr>
        <w:commentReference w:id="85"/>
      </w:r>
      <w:r w:rsidR="003814EA">
        <w:t xml:space="preserve"> in associations</w:t>
      </w:r>
      <w:r w:rsidR="002E089D">
        <w:t>,</w:t>
      </w:r>
      <w:r w:rsidR="00832CB9">
        <w:t xml:space="preserve"> we will</w:t>
      </w:r>
      <w:r w:rsidR="003814EA">
        <w:t xml:space="preserve"> stratify analyses by sex.</w:t>
      </w:r>
    </w:p>
    <w:p w14:paraId="20174AA5" w14:textId="00BDECF7" w:rsidR="00456C0A" w:rsidRDefault="00AB711D" w:rsidP="00ED5860">
      <w:pPr>
        <w:pStyle w:val="Heading1"/>
      </w:pPr>
      <w:bookmarkStart w:id="86" w:name="_Toc39566279"/>
      <w:bookmarkStart w:id="87" w:name="statistical-analysis"/>
      <w:bookmarkEnd w:id="78"/>
      <w:r>
        <w:t>Statistical analysis</w:t>
      </w:r>
      <w:bookmarkEnd w:id="86"/>
    </w:p>
    <w:p w14:paraId="4440176D" w14:textId="79F0B8F2" w:rsidR="00871800" w:rsidRDefault="00871800" w:rsidP="005B0131">
      <w:pPr>
        <w:pStyle w:val="Heading2"/>
      </w:pPr>
      <w:r>
        <w:t>Overview of analysis</w:t>
      </w:r>
    </w:p>
    <w:p w14:paraId="7CADB842" w14:textId="00587CC4" w:rsidR="00DB02C2" w:rsidRDefault="00C50C0A" w:rsidP="00A54E8B">
      <w:pPr>
        <w:pStyle w:val="BodyText"/>
      </w:pPr>
      <w:r>
        <w:t xml:space="preserve">All analyses will be conducted using DataSHIELD. </w:t>
      </w:r>
      <w:r w:rsidR="005070F4">
        <w:t>For each cohort, w</w:t>
      </w:r>
      <w:r w:rsidR="00DB02C2">
        <w:t xml:space="preserve">e will first produce </w:t>
      </w:r>
      <w:r w:rsidR="003563B2">
        <w:t xml:space="preserve">descriptive statistics for all </w:t>
      </w:r>
      <w:ins w:id="88" w:author="Marie Pedersen" w:date="2020-12-14T10:46:00Z">
        <w:r w:rsidR="00766305">
          <w:t>urban environmen</w:t>
        </w:r>
      </w:ins>
      <w:ins w:id="89" w:author="Marie Pedersen" w:date="2020-12-14T10:47:00Z">
        <w:r w:rsidR="00766305">
          <w:t xml:space="preserve">tal </w:t>
        </w:r>
      </w:ins>
      <w:r w:rsidR="003563B2">
        <w:t xml:space="preserve">exposures, </w:t>
      </w:r>
      <w:ins w:id="90" w:author="Marie Pedersen" w:date="2020-12-14T10:47:00Z">
        <w:r w:rsidR="00766305">
          <w:t xml:space="preserve">PND </w:t>
        </w:r>
      </w:ins>
      <w:del w:id="91" w:author="Marie Pedersen" w:date="2020-12-14T10:47:00Z">
        <w:r w:rsidR="003563B2" w:rsidDel="00766305">
          <w:delText xml:space="preserve">outcomes </w:delText>
        </w:r>
      </w:del>
      <w:r w:rsidR="003563B2">
        <w:t xml:space="preserve">and </w:t>
      </w:r>
      <w:ins w:id="92" w:author="Marie Pedersen" w:date="2020-12-14T10:47:00Z">
        <w:r w:rsidR="00766305">
          <w:t xml:space="preserve">the </w:t>
        </w:r>
      </w:ins>
      <w:r w:rsidR="003563B2">
        <w:t xml:space="preserve">covariates. </w:t>
      </w:r>
      <w:r w:rsidR="00962BBD">
        <w:t xml:space="preserve">We will </w:t>
      </w:r>
      <w:r w:rsidR="00607D97">
        <w:t xml:space="preserve">calculate bivariate associations between </w:t>
      </w:r>
      <w:ins w:id="93" w:author="Marie Pedersen" w:date="2020-12-14T10:47:00Z">
        <w:r w:rsidR="00766305">
          <w:t xml:space="preserve">the urban environmental </w:t>
        </w:r>
      </w:ins>
      <w:r w:rsidR="0010157C">
        <w:t>exposures</w:t>
      </w:r>
      <w:r w:rsidR="001478C2">
        <w:t xml:space="preserve"> </w:t>
      </w:r>
      <w:del w:id="94" w:author="Marie Pedersen" w:date="2020-12-14T10:47:00Z">
        <w:r w:rsidR="001478C2" w:rsidDel="00766305">
          <w:delText>at each time point</w:delText>
        </w:r>
        <w:r w:rsidR="0010157C" w:rsidDel="00766305">
          <w:delText xml:space="preserve"> </w:delText>
        </w:r>
      </w:del>
      <w:r w:rsidR="0010157C">
        <w:t xml:space="preserve">and </w:t>
      </w:r>
      <w:r w:rsidR="001478C2">
        <w:t>the outcome</w:t>
      </w:r>
      <w:ins w:id="95" w:author="Marie Pedersen" w:date="2020-12-14T10:45:00Z">
        <w:r w:rsidR="00766305">
          <w:t xml:space="preserve"> by in single exposure models fitted </w:t>
        </w:r>
      </w:ins>
      <w:ins w:id="96" w:author="Marie Pedersen" w:date="2020-12-14T10:46:00Z">
        <w:r w:rsidR="00766305">
          <w:t>each exposure one-by-one</w:t>
        </w:r>
      </w:ins>
      <w:ins w:id="97" w:author="Marie Pedersen" w:date="2020-12-14T10:45:00Z">
        <w:r w:rsidR="00766305">
          <w:t xml:space="preserve"> </w:t>
        </w:r>
      </w:ins>
      <w:ins w:id="98" w:author="Marie Pedersen" w:date="2020-12-14T10:47:00Z">
        <w:r w:rsidR="00766305">
          <w:t xml:space="preserve">at each time point </w:t>
        </w:r>
        <w:proofErr w:type="spellStart"/>
        <w:r w:rsidR="00766305">
          <w:t>seperately</w:t>
        </w:r>
      </w:ins>
      <w:proofErr w:type="spellEnd"/>
      <w:r w:rsidR="000A2519">
        <w:t xml:space="preserve">. </w:t>
      </w:r>
      <w:commentRangeStart w:id="99"/>
      <w:r w:rsidR="000A2519">
        <w:t>We will test for non-linearity in exposure-outcome association</w:t>
      </w:r>
      <w:r w:rsidR="00D67A64">
        <w:t xml:space="preserve">s by binning the exposures into </w:t>
      </w:r>
      <w:r w:rsidR="00347BB1">
        <w:t>strata (</w:t>
      </w:r>
      <w:proofErr w:type="gramStart"/>
      <w:r w:rsidR="00347BB1">
        <w:t>e.g.</w:t>
      </w:r>
      <w:proofErr w:type="gramEnd"/>
      <w:r w:rsidR="00347BB1">
        <w:t xml:space="preserve"> 5 levels of exposure) and examining associations between </w:t>
      </w:r>
      <w:r w:rsidR="008A4957">
        <w:lastRenderedPageBreak/>
        <w:t xml:space="preserve">these strata and the outcome at each time period. </w:t>
      </w:r>
      <w:commentRangeEnd w:id="99"/>
      <w:r w:rsidR="00B24BE4">
        <w:rPr>
          <w:rStyle w:val="CommentReference"/>
          <w:rFonts w:ascii="Akzidenz Grotesk BE Light" w:hAnsi="Akzidenz Grotesk BE Light" w:cstheme="minorBidi"/>
        </w:rPr>
        <w:commentReference w:id="99"/>
      </w:r>
      <w:r w:rsidR="00946824">
        <w:t>We will examine</w:t>
      </w:r>
      <w:r w:rsidR="00946824" w:rsidRPr="00640996">
        <w:t xml:space="preserve"> h</w:t>
      </w:r>
      <w:r w:rsidR="0052284F" w:rsidRPr="00640996">
        <w:t xml:space="preserve">eterogeneity between cohorts </w:t>
      </w:r>
      <w:r w:rsidR="00640996" w:rsidRPr="00640996">
        <w:t>in distributions and associations between study variables</w:t>
      </w:r>
      <w:r w:rsidR="0052284F" w:rsidRPr="00640996">
        <w:t>.</w:t>
      </w:r>
    </w:p>
    <w:p w14:paraId="188788F2" w14:textId="6C2B90D1" w:rsidR="008C45F2" w:rsidRDefault="00EF3D74" w:rsidP="008C45F2">
      <w:pPr>
        <w:pStyle w:val="BodyText"/>
      </w:pPr>
      <w:r w:rsidRPr="009653DF">
        <w:t xml:space="preserve">Logistic regression </w:t>
      </w:r>
      <w:commentRangeStart w:id="100"/>
      <w:r w:rsidRPr="009653DF">
        <w:t>will</w:t>
      </w:r>
      <w:commentRangeEnd w:id="100"/>
      <w:r w:rsidR="00766305">
        <w:rPr>
          <w:rStyle w:val="CommentReference"/>
          <w:rFonts w:ascii="Akzidenz Grotesk BE Light" w:hAnsi="Akzidenz Grotesk BE Light" w:cstheme="minorBidi"/>
        </w:rPr>
        <w:commentReference w:id="100"/>
      </w:r>
      <w:r w:rsidRPr="009653DF">
        <w:t xml:space="preserve"> be used to estimate</w:t>
      </w:r>
      <w:r w:rsidR="000058F8">
        <w:t xml:space="preserve"> </w:t>
      </w:r>
      <w:r w:rsidR="007563DD">
        <w:t xml:space="preserve">associations between </w:t>
      </w:r>
      <w:r w:rsidR="0099317B">
        <w:t xml:space="preserve">(i) each </w:t>
      </w:r>
      <w:ins w:id="101" w:author="Marie Pedersen" w:date="2020-12-14T10:48:00Z">
        <w:r w:rsidR="00766305">
          <w:t xml:space="preserve">urban </w:t>
        </w:r>
      </w:ins>
      <w:r w:rsidR="0099317B">
        <w:t xml:space="preserve">environmental exposure and PND, and (ii) all </w:t>
      </w:r>
      <w:ins w:id="102" w:author="Marie Pedersen" w:date="2020-12-14T10:48:00Z">
        <w:r w:rsidR="00766305">
          <w:t xml:space="preserve">urban </w:t>
        </w:r>
      </w:ins>
      <w:r w:rsidR="0099317B">
        <w:t>environmental exposures together and PND.</w:t>
      </w:r>
      <w:r w:rsidR="006165EA">
        <w:t xml:space="preserve"> </w:t>
      </w:r>
      <w:r w:rsidR="008C45F2">
        <w:t>To determine whether to include multiple indicators of each category of exposure we will first examine correlations between each indicator (NO</w:t>
      </w:r>
      <w:r w:rsidR="008C45F2" w:rsidRPr="00362832">
        <w:rPr>
          <w:vertAlign w:val="subscript"/>
        </w:rPr>
        <w:t xml:space="preserve">2 </w:t>
      </w:r>
      <w:r w:rsidR="008C45F2">
        <w:t>and PM</w:t>
      </w:r>
      <w:r w:rsidR="008C45F2" w:rsidRPr="00362832">
        <w:rPr>
          <w:vertAlign w:val="subscript"/>
        </w:rPr>
        <w:t>2.5</w:t>
      </w:r>
      <w:r w:rsidR="008C45F2">
        <w:t>, NDVI and distance to green and blue spaces). If these are highly correlated (R&gt;0.80), only one variable will be included in regression models. We also test for multicollinearity between covariates.</w:t>
      </w:r>
    </w:p>
    <w:p w14:paraId="05077C8F" w14:textId="6C80419A" w:rsidR="00362832" w:rsidRDefault="00886D8A" w:rsidP="0099317B">
      <w:pPr>
        <w:pStyle w:val="BodyText"/>
      </w:pPr>
      <w:r>
        <w:t>Analys</w:t>
      </w:r>
      <w:r w:rsidR="0099317B">
        <w:t>es</w:t>
      </w:r>
      <w:r>
        <w:t xml:space="preserve"> will first be conducted separately within each cohort. </w:t>
      </w:r>
      <w:r w:rsidR="006165EA">
        <w:t>We will</w:t>
      </w:r>
      <w:r w:rsidR="00FC32D4">
        <w:t xml:space="preserve"> then</w:t>
      </w:r>
      <w:r w:rsidR="006165EA">
        <w:t xml:space="preserve"> examine the consistency </w:t>
      </w:r>
      <w:r>
        <w:t>in</w:t>
      </w:r>
      <w:r w:rsidR="006165EA">
        <w:t xml:space="preserve"> exposure-outcome associations </w:t>
      </w:r>
      <w:r w:rsidR="00495459">
        <w:t>across</w:t>
      </w:r>
      <w:r>
        <w:t xml:space="preserve"> cohort</w:t>
      </w:r>
      <w:r w:rsidR="00495459">
        <w:t>s</w:t>
      </w:r>
      <w:r w:rsidR="00FC32D4">
        <w:t>. I</w:t>
      </w:r>
      <w:r>
        <w:t xml:space="preserve">f </w:t>
      </w:r>
      <w:r w:rsidR="00362832">
        <w:t>there is sufficient homogeneity between results</w:t>
      </w:r>
      <w:r w:rsidR="00FC32D4">
        <w:t>,</w:t>
      </w:r>
      <w:r w:rsidR="00362832">
        <w:t xml:space="preserve"> we will pool effect estimates using study-level meta-analysis</w:t>
      </w:r>
      <w:ins w:id="103" w:author="Marie Pedersen" w:date="2020-12-14T10:48:00Z">
        <w:r w:rsidR="00766305">
          <w:t xml:space="preserve"> with random effects o</w:t>
        </w:r>
      </w:ins>
      <w:ins w:id="104" w:author="Marie Pedersen" w:date="2020-12-14T10:49:00Z">
        <w:r w:rsidR="00766305">
          <w:t xml:space="preserve">f cohort/study </w:t>
        </w:r>
        <w:commentRangeStart w:id="105"/>
        <w:r w:rsidR="00766305">
          <w:t>area</w:t>
        </w:r>
      </w:ins>
      <w:commentRangeEnd w:id="105"/>
      <w:ins w:id="106" w:author="Marie Pedersen" w:date="2020-12-14T10:54:00Z">
        <w:r w:rsidR="00766305">
          <w:rPr>
            <w:rStyle w:val="CommentReference"/>
            <w:rFonts w:ascii="Akzidenz Grotesk BE Light" w:hAnsi="Akzidenz Grotesk BE Light" w:cstheme="minorBidi"/>
          </w:rPr>
          <w:commentReference w:id="105"/>
        </w:r>
      </w:ins>
      <w:r w:rsidR="00362832">
        <w:t xml:space="preserve">. </w:t>
      </w:r>
      <w:ins w:id="107" w:author="Marie Pedersen" w:date="2020-12-14T10:54:00Z">
        <w:r w:rsidR="00766305">
          <w:t>You need to add interactions between exposures</w:t>
        </w:r>
      </w:ins>
    </w:p>
    <w:p w14:paraId="6AD7F5C3" w14:textId="7B62DE85" w:rsidR="0029536B" w:rsidRDefault="00417663" w:rsidP="00A54E8B">
      <w:pPr>
        <w:pStyle w:val="BodyText"/>
      </w:pPr>
      <w:commentRangeStart w:id="108"/>
      <w:r>
        <w:t xml:space="preserve">As previous research has suggested that SEP may be an effect modifier of the association between environmental exposures and </w:t>
      </w:r>
      <w:r w:rsidR="004F7224">
        <w:t xml:space="preserve">maternal </w:t>
      </w:r>
      <w:proofErr w:type="gramStart"/>
      <w:r w:rsidR="004F7224">
        <w:t>depression</w:t>
      </w:r>
      <w:proofErr w:type="gramEnd"/>
      <w:r>
        <w:t xml:space="preserve"> we </w:t>
      </w:r>
      <w:r w:rsidR="00105F52">
        <w:t>also</w:t>
      </w:r>
      <w:r w:rsidR="002D3D7B">
        <w:t xml:space="preserve"> aim</w:t>
      </w:r>
      <w:r w:rsidR="00105F52">
        <w:t xml:space="preserve"> explore this</w:t>
      </w:r>
      <w:r>
        <w:t>.</w:t>
      </w:r>
      <w:r w:rsidR="00CF7221" w:rsidRPr="00CF7221">
        <w:t xml:space="preserve"> </w:t>
      </w:r>
      <w:r w:rsidR="00C869ED">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instrText xml:space="preserve"> ADDIN EN.CITE </w:instrText>
      </w:r>
      <w:r w:rsidR="00C869ED">
        <w:fldChar w:fldCharType="begin">
          <w:fldData xml:space="preserve">PEVuZE5vdGU+PENpdGU+PEF1dGhvcj5NY0VhY2hhbjwvQXV0aG9yPjxZZWFyPjIwMTY8L1llYXI+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</w:fldData>
        </w:fldChar>
      </w:r>
      <w:r w:rsidR="00C869ED">
        <w:instrText xml:space="preserve"> ADDIN EN.CITE.DATA </w:instrText>
      </w:r>
      <w:r w:rsidR="00C869ED">
        <w:fldChar w:fldCharType="end"/>
      </w:r>
      <w:r w:rsidR="00C869ED">
        <w:fldChar w:fldCharType="separate"/>
      </w:r>
      <w:r w:rsidR="00C869ED">
        <w:rPr>
          <w:noProof/>
        </w:rPr>
        <w:t>[15]</w:t>
      </w:r>
      <w:r w:rsidR="00C869ED">
        <w:fldChar w:fldCharType="end"/>
      </w:r>
      <w:r w:rsidR="00CF7221">
        <w:t xml:space="preserve"> </w:t>
      </w:r>
      <w:r w:rsidR="002D3D7B">
        <w:t xml:space="preserve">However, given that our outcome is </w:t>
      </w:r>
      <w:proofErr w:type="gramStart"/>
      <w:r w:rsidR="002D3D7B">
        <w:t>binary</w:t>
      </w:r>
      <w:proofErr w:type="gramEnd"/>
      <w:r w:rsidR="002D3D7B">
        <w:t xml:space="preserve"> and prevalence is</w:t>
      </w:r>
      <w:r w:rsidR="00722745">
        <w:t xml:space="preserve"> relatively</w:t>
      </w:r>
      <w:r w:rsidR="002D3D7B">
        <w:t xml:space="preserve"> rare we</w:t>
      </w:r>
      <w:r w:rsidR="00421138">
        <w:t xml:space="preserve"> will are unlikely to have power to</w:t>
      </w:r>
      <w:r w:rsidR="00722745">
        <w:t xml:space="preserve"> test this within each cohort. </w:t>
      </w:r>
      <w:commentRangeEnd w:id="108"/>
      <w:r w:rsidR="00020451">
        <w:rPr>
          <w:rStyle w:val="CommentReference"/>
          <w:rFonts w:ascii="Akzidenz Grotesk BE Light" w:hAnsi="Akzidenz Grotesk BE Light" w:cstheme="minorBidi"/>
        </w:rPr>
        <w:commentReference w:id="108"/>
      </w:r>
    </w:p>
    <w:p w14:paraId="11A1CD99" w14:textId="15099931" w:rsidR="00871800" w:rsidRDefault="00871800" w:rsidP="005D6B2F">
      <w:pPr>
        <w:pStyle w:val="Heading2"/>
      </w:pPr>
      <w:r>
        <w:t>Model equations</w:t>
      </w:r>
    </w:p>
    <w:p w14:paraId="2C46AD51" w14:textId="5B1B98D3" w:rsidR="001B37F1" w:rsidRPr="001B37F1" w:rsidRDefault="001B37F1" w:rsidP="001B37F1">
      <w:pPr>
        <w:pStyle w:val="BodyText"/>
      </w:pPr>
      <w:r>
        <w:t xml:space="preserve">Equations for the planned models are </w:t>
      </w:r>
      <w:r w:rsidR="00A548CB">
        <w:t xml:space="preserve">detailed below. </w:t>
      </w:r>
      <w:r w:rsidR="003908A2">
        <w:t>We will initially fit unadjusted models</w:t>
      </w:r>
      <w:r w:rsidR="00755594">
        <w:t xml:space="preserve"> and </w:t>
      </w:r>
      <w:r w:rsidR="00705FFA">
        <w:t>then</w:t>
      </w:r>
      <w:r w:rsidR="006C1D15">
        <w:t xml:space="preserve"> models</w:t>
      </w:r>
      <w:r w:rsidR="00705FFA">
        <w:t xml:space="preserve"> </w:t>
      </w:r>
      <w:r w:rsidR="00755594">
        <w:t>adjusted for covariates described in section 3</w:t>
      </w:r>
      <w:r w:rsidR="00705FFA">
        <w:t xml:space="preserve"> (</w:t>
      </w:r>
      <w:r w:rsidR="00F316C2">
        <w:t>for brevity unadjusted models are not shown</w:t>
      </w:r>
      <w:r w:rsidR="00FB47C9">
        <w:t xml:space="preserve"> here</w:t>
      </w:r>
      <w:r w:rsidR="00705FFA">
        <w:t>)</w:t>
      </w:r>
      <w:r w:rsidR="00755594">
        <w:t xml:space="preserve">. </w:t>
      </w:r>
      <w:r w:rsidR="00A04CF0">
        <w:t xml:space="preserve">Three versions of each model will be </w:t>
      </w:r>
      <w:r w:rsidR="00505689">
        <w:t>fit</w:t>
      </w:r>
      <w:r w:rsidR="00D45C21">
        <w:t>ted</w:t>
      </w:r>
      <w:r w:rsidR="00505689">
        <w:t xml:space="preserve"> corresponding to the three time periods of exposure (</w:t>
      </w:r>
      <w:r w:rsidR="00755594">
        <w:t>pregnancy</w:t>
      </w:r>
      <w:r w:rsidR="00505689">
        <w:t xml:space="preserve">, postnatal, both). </w:t>
      </w:r>
    </w:p>
    <w:p w14:paraId="6FF03D08" w14:textId="0488989A" w:rsidR="00C25E96" w:rsidRDefault="00230CD2" w:rsidP="00871800">
      <w:pPr>
        <w:pStyle w:val="Heading3"/>
      </w:pPr>
      <w:r>
        <w:t>Separate associations between each exposure and PND</w:t>
      </w:r>
    </w:p>
    <w:p w14:paraId="0752FA2E" w14:textId="12265582" w:rsidR="00230CD2" w:rsidRPr="00230CD2" w:rsidRDefault="00230CD2" w:rsidP="00230CD2">
      <w:pPr>
        <w:pStyle w:val="BodyText"/>
        <w:rPr>
          <w:b/>
          <w:bCs/>
        </w:rPr>
      </w:pPr>
      <w:r w:rsidRPr="00230CD2">
        <w:rPr>
          <w:b/>
          <w:bCs/>
        </w:rPr>
        <w:t>Ambient air pollution:</w:t>
      </w:r>
    </w:p>
    <w:p w14:paraId="3BAF6518" w14:textId="0F837C20" w:rsidR="002C6AEF" w:rsidRPr="00F8625C" w:rsidRDefault="00774CDF"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m:t>
              </m:r>
              <m:d>
                <m:dPr>
                  <m:begChr m:val="|"/>
                  <m:endChr m:val="|"/>
                  <m:ctrlPr>
                    <w:rPr>
                      <w:rFonts w:ascii="Cambria Math" w:hAnsi="Cambria Math"/>
                      <w:i/>
                    </w:rPr>
                  </m:ctrlPr>
                </m:dPr>
                <m:e>
                  <m:r>
                    <w:rPr>
                      <w:rFonts w:ascii="Cambria Math" w:hAnsi="Cambria Math"/>
                    </w:rPr>
                    <m:t>postnatal</m:t>
                  </m:r>
                </m:e>
              </m:d>
              <m:r>
                <w:rPr>
                  <w:rFonts w:ascii="Cambria Math" w:hAnsi="Cambria Math"/>
                </w:rPr>
                <m:t>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N02</m:t>
              </m:r>
            </m:e>
          </m:d>
          <m:r>
            <w:rPr>
              <w:rFonts w:ascii="Cambria Math" w:hAnsi="Cambria Math"/>
            </w:rPr>
            <m:t>+covariates+cohort+year+ ε</m:t>
          </m:r>
        </m:oMath>
      </m:oMathPara>
    </w:p>
    <w:p w14:paraId="3C4290C3" w14:textId="2E9FEF8E" w:rsidR="00B5631C" w:rsidRDefault="00774CDF" w:rsidP="008722DA">
      <w:pPr>
        <w:pStyle w:val="BodyText"/>
        <w:rPr>
          <w:rFonts w:eastAsiaTheme="minorEastAsia"/>
          <w:b/>
          <w:bCs/>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m:t>
              </m:r>
              <m:d>
                <m:dPr>
                  <m:begChr m:val="|"/>
                  <m:endChr m:val="|"/>
                  <m:ctrlPr>
                    <w:rPr>
                      <w:rFonts w:ascii="Cambria Math" w:hAnsi="Cambria Math"/>
                      <w:i/>
                    </w:rPr>
                  </m:ctrlPr>
                </m:dPr>
                <m:e>
                  <m:r>
                    <w:rPr>
                      <w:rFonts w:ascii="Cambria Math" w:hAnsi="Cambria Math"/>
                    </w:rPr>
                    <m:t>postnatal</m:t>
                  </m:r>
                </m:e>
              </m:d>
              <m:r>
                <w:rPr>
                  <w:rFonts w:ascii="Cambria Math" w:hAnsi="Cambria Math"/>
                </w:rPr>
                <m:t>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PM2.5</m:t>
              </m:r>
            </m:e>
          </m:d>
          <m:r>
            <w:rPr>
              <w:rFonts w:ascii="Cambria Math" w:hAnsi="Cambria Math"/>
            </w:rPr>
            <m:t>+covariates+cohort+year+ ε</m:t>
          </m:r>
        </m:oMath>
      </m:oMathPara>
    </w:p>
    <w:p w14:paraId="2C204F2E" w14:textId="68CFAE02" w:rsidR="00D85905" w:rsidRDefault="00D85905" w:rsidP="008722DA">
      <w:pPr>
        <w:pStyle w:val="BodyText"/>
        <w:rPr>
          <w:rFonts w:eastAsiaTheme="minorEastAsia"/>
        </w:rPr>
      </w:pPr>
      <w:r w:rsidRPr="00411220">
        <w:rPr>
          <w:rFonts w:eastAsiaTheme="minorEastAsia"/>
        </w:rPr>
        <w:t xml:space="preserve">If </w:t>
      </w:r>
      <w:r w:rsidRPr="00411220">
        <w:rPr>
          <w:rFonts w:eastAsiaTheme="minorEastAsia"/>
          <w:i/>
          <w:iCs/>
        </w:rPr>
        <w:t>N</w:t>
      </w:r>
      <w:r w:rsidR="00411220" w:rsidRPr="00411220">
        <w:rPr>
          <w:rFonts w:eastAsiaTheme="minorEastAsia"/>
        </w:rPr>
        <w:t>02</w:t>
      </w:r>
      <w:r w:rsidR="00411220">
        <w:rPr>
          <w:rFonts w:eastAsiaTheme="minorEastAsia"/>
        </w:rPr>
        <w:t xml:space="preserve"> and </w:t>
      </w:r>
      <w:r w:rsidR="00411220" w:rsidRPr="00411220">
        <w:rPr>
          <w:rFonts w:eastAsiaTheme="minorEastAsia"/>
          <w:i/>
          <w:iCs/>
        </w:rPr>
        <w:t>PM</w:t>
      </w:r>
      <w:r w:rsidR="00411220">
        <w:rPr>
          <w:rFonts w:eastAsiaTheme="minorEastAsia"/>
        </w:rPr>
        <w:t xml:space="preserve">2.5 are not highly </w:t>
      </w:r>
      <w:proofErr w:type="gramStart"/>
      <w:r w:rsidR="00411220">
        <w:rPr>
          <w:rFonts w:eastAsiaTheme="minorEastAsia"/>
        </w:rPr>
        <w:t>correlated</w:t>
      </w:r>
      <w:proofErr w:type="gramEnd"/>
      <w:r w:rsidR="00411220">
        <w:rPr>
          <w:rFonts w:eastAsiaTheme="minorEastAsia"/>
        </w:rPr>
        <w:t xml:space="preserve"> we will also fit:</w:t>
      </w:r>
    </w:p>
    <w:p w14:paraId="02536689" w14:textId="06FBD072" w:rsidR="00411220" w:rsidRDefault="00774CDF"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m:t>
              </m:r>
              <m:d>
                <m:dPr>
                  <m:begChr m:val="|"/>
                  <m:endChr m:val="|"/>
                  <m:ctrlPr>
                    <w:rPr>
                      <w:rFonts w:ascii="Cambria Math" w:hAnsi="Cambria Math"/>
                      <w:i/>
                    </w:rPr>
                  </m:ctrlPr>
                </m:dPr>
                <m:e>
                  <m:r>
                    <w:rPr>
                      <w:rFonts w:ascii="Cambria Math" w:hAnsi="Cambria Math"/>
                    </w:rPr>
                    <m:t>postnatal</m:t>
                  </m:r>
                </m:e>
              </m:d>
              <m:r>
                <w:rPr>
                  <w:rFonts w:ascii="Cambria Math" w:hAnsi="Cambria Math"/>
                </w:rPr>
                <m:t>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N02</m:t>
              </m:r>
            </m:e>
          </m:d>
          <m:r>
            <w:rPr>
              <w:rFonts w:ascii="Cambria Math" w:hAnsi="Cambria Math"/>
            </w:rPr>
            <m:t xml:space="preserve">+ </m:t>
          </m:r>
          <m:d>
            <m:dPr>
              <m:ctrlPr>
                <w:rPr>
                  <w:rFonts w:ascii="Cambria Math" w:hAnsi="Cambria Math"/>
                  <w:i/>
                </w:rPr>
              </m:ctrlPr>
            </m:dPr>
            <m:e>
              <m:r>
                <w:rPr>
                  <w:rFonts w:ascii="Cambria Math" w:hAnsi="Cambria Math"/>
                </w:rPr>
                <m:t>β2</m:t>
              </m:r>
            </m:e>
          </m:d>
          <m:d>
            <m:dPr>
              <m:ctrlPr>
                <w:rPr>
                  <w:rFonts w:ascii="Cambria Math" w:hAnsi="Cambria Math"/>
                  <w:i/>
                </w:rPr>
              </m:ctrlPr>
            </m:dPr>
            <m:e>
              <m:r>
                <w:rPr>
                  <w:rFonts w:ascii="Cambria Math" w:hAnsi="Cambria Math"/>
                </w:rPr>
                <m:t>PM2.5</m:t>
              </m:r>
            </m:e>
          </m:d>
          <m:r>
            <w:rPr>
              <w:rFonts w:ascii="Cambria Math" w:hAnsi="Cambria Math"/>
            </w:rPr>
            <m:t>+covariates+cohort+year+ ε</m:t>
          </m:r>
        </m:oMath>
      </m:oMathPara>
    </w:p>
    <w:p w14:paraId="64826A00" w14:textId="2F7FAF0F" w:rsidR="00411220" w:rsidRDefault="00411220" w:rsidP="008722DA">
      <w:pPr>
        <w:pStyle w:val="BodyText"/>
        <w:rPr>
          <w:rFonts w:eastAsiaTheme="minorEastAsia"/>
        </w:rPr>
      </w:pPr>
    </w:p>
    <w:p w14:paraId="4A6A8AD6" w14:textId="1DE7C63E" w:rsidR="00230CD2" w:rsidRPr="00230CD2" w:rsidRDefault="00230CD2" w:rsidP="00230CD2">
      <w:pPr>
        <w:pStyle w:val="BodyText"/>
        <w:rPr>
          <w:b/>
          <w:bCs/>
        </w:rPr>
      </w:pPr>
      <w:r w:rsidRPr="00230CD2">
        <w:rPr>
          <w:b/>
          <w:bCs/>
        </w:rPr>
        <w:lastRenderedPageBreak/>
        <w:t>Road traffic noise:</w:t>
      </w:r>
    </w:p>
    <w:p w14:paraId="059B95E0" w14:textId="769AA19E" w:rsidR="00B5631C" w:rsidRPr="00B5631C" w:rsidRDefault="00774CDF" w:rsidP="008722DA">
      <w:pPr>
        <w:pStyle w:val="BodyText"/>
        <w:rPr>
          <w:rFonts w:eastAsiaTheme="minorEastAsia"/>
          <w:b/>
          <w:bCs/>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lden</m:t>
              </m:r>
            </m:e>
          </m:d>
          <m:r>
            <w:rPr>
              <w:rFonts w:ascii="Cambria Math" w:hAnsi="Cambria Math"/>
            </w:rPr>
            <m:t>+covariates+cohort+year+ ε</m:t>
          </m:r>
        </m:oMath>
      </m:oMathPara>
    </w:p>
    <w:p w14:paraId="0F757B32" w14:textId="52762230" w:rsidR="00755594" w:rsidRPr="00230CD2" w:rsidRDefault="00230CD2" w:rsidP="00230CD2">
      <w:pPr>
        <w:pStyle w:val="Heading3"/>
        <w:numPr>
          <w:ilvl w:val="0"/>
          <w:numId w:val="0"/>
        </w:numPr>
        <w:ind w:left="720" w:hanging="720"/>
        <w:rPr>
          <w:b/>
          <w:bCs/>
          <w:i w:val="0"/>
          <w:iCs w:val="0"/>
        </w:rPr>
      </w:pPr>
      <w:r w:rsidRPr="00230CD2">
        <w:rPr>
          <w:b/>
          <w:bCs/>
          <w:i w:val="0"/>
          <w:iCs w:val="0"/>
        </w:rPr>
        <w:t>N</w:t>
      </w:r>
      <w:r w:rsidR="00755594" w:rsidRPr="00230CD2">
        <w:rPr>
          <w:b/>
          <w:bCs/>
          <w:i w:val="0"/>
          <w:iCs w:val="0"/>
        </w:rPr>
        <w:t>atural spaces</w:t>
      </w:r>
      <w:r>
        <w:rPr>
          <w:b/>
          <w:bCs/>
          <w:i w:val="0"/>
          <w:iCs w:val="0"/>
        </w:rPr>
        <w:t>:</w:t>
      </w:r>
    </w:p>
    <w:p w14:paraId="5EA0ADA3" w14:textId="41189C2C" w:rsidR="00E93D50" w:rsidRPr="00B57A7A" w:rsidRDefault="00774CDF"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ndvi300</m:t>
              </m:r>
            </m:e>
          </m:d>
          <m:r>
            <w:rPr>
              <w:rFonts w:ascii="Cambria Math" w:hAnsi="Cambria Math"/>
            </w:rPr>
            <m:t>+covariates+cohort+year+ ε</m:t>
          </m:r>
        </m:oMath>
      </m:oMathPara>
    </w:p>
    <w:p w14:paraId="283D6226" w14:textId="7F97F849" w:rsidR="00E93D50" w:rsidRPr="00B57A7A" w:rsidRDefault="00774CDF"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green distance</m:t>
              </m:r>
            </m:e>
          </m:d>
          <m:r>
            <w:rPr>
              <w:rFonts w:ascii="Cambria Math" w:hAnsi="Cambria Math"/>
            </w:rPr>
            <m:t>+covariates+cohort+year+ ε</m:t>
          </m:r>
        </m:oMath>
      </m:oMathPara>
    </w:p>
    <w:p w14:paraId="5F559F4B" w14:textId="69A22A6B" w:rsidR="00755594" w:rsidRPr="00B57A7A" w:rsidRDefault="00774CDF" w:rsidP="00755594">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blue distance</m:t>
              </m:r>
            </m:e>
          </m:d>
          <m:r>
            <w:rPr>
              <w:rFonts w:ascii="Cambria Math" w:hAnsi="Cambria Math"/>
            </w:rPr>
            <m:t>+covariates+cohort+year+ ε</m:t>
          </m:r>
        </m:oMath>
      </m:oMathPara>
    </w:p>
    <w:p w14:paraId="0D4227C9" w14:textId="77777777" w:rsidR="00B57A7A" w:rsidRDefault="00B57A7A" w:rsidP="00755594">
      <w:pPr>
        <w:pStyle w:val="BodyText"/>
        <w:rPr>
          <w:rFonts w:eastAsiaTheme="minorEastAsia"/>
        </w:rPr>
      </w:pPr>
    </w:p>
    <w:p w14:paraId="4BC809E2" w14:textId="703FEC35" w:rsidR="00755594" w:rsidRDefault="00755594" w:rsidP="00755594">
      <w:pPr>
        <w:pStyle w:val="BodyText"/>
        <w:rPr>
          <w:rFonts w:eastAsiaTheme="minorEastAsia"/>
        </w:rPr>
      </w:pPr>
      <w:r w:rsidRPr="00411220">
        <w:rPr>
          <w:rFonts w:eastAsiaTheme="minorEastAsia"/>
        </w:rPr>
        <w:t xml:space="preserve">If </w:t>
      </w:r>
      <w:r>
        <w:rPr>
          <w:rFonts w:eastAsiaTheme="minorEastAsia"/>
        </w:rPr>
        <w:t xml:space="preserve">separate indicators of natural spaces are not highly </w:t>
      </w:r>
      <w:proofErr w:type="gramStart"/>
      <w:r>
        <w:rPr>
          <w:rFonts w:eastAsiaTheme="minorEastAsia"/>
        </w:rPr>
        <w:t>correlated</w:t>
      </w:r>
      <w:proofErr w:type="gramEnd"/>
      <w:r>
        <w:rPr>
          <w:rFonts w:eastAsiaTheme="minorEastAsia"/>
        </w:rPr>
        <w:t xml:space="preserve"> we will also fit:</w:t>
      </w:r>
    </w:p>
    <w:p w14:paraId="6FA53505" w14:textId="525088D7" w:rsidR="00E93D50" w:rsidRPr="00D42DC7" w:rsidRDefault="00774CDF" w:rsidP="008722DA">
      <w:pPr>
        <w:pStyle w:val="BodyText"/>
        <w:rPr>
          <w:rFonts w:eastAsiaTheme="minorEastAsia"/>
        </w:rPr>
      </w:pPr>
      <m:oMathPara>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pregnancy|postnatal|both</m:t>
              </m:r>
            </m:sub>
          </m:sSub>
          <m:r>
            <w:rPr>
              <w:rFonts w:ascii="Cambria Math" w:hAnsi="Cambria Math"/>
            </w:rPr>
            <m:t>)=β0+</m:t>
          </m:r>
          <m:d>
            <m:dPr>
              <m:ctrlPr>
                <w:rPr>
                  <w:rFonts w:ascii="Cambria Math" w:hAnsi="Cambria Math"/>
                  <w:i/>
                </w:rPr>
              </m:ctrlPr>
            </m:dPr>
            <m:e>
              <m:r>
                <w:rPr>
                  <w:rFonts w:ascii="Cambria Math" w:hAnsi="Cambria Math"/>
                </w:rPr>
                <m:t>β1</m:t>
              </m:r>
            </m:e>
          </m:d>
          <m:d>
            <m:dPr>
              <m:ctrlPr>
                <w:rPr>
                  <w:rFonts w:ascii="Cambria Math" w:hAnsi="Cambria Math"/>
                  <w:i/>
                </w:rPr>
              </m:ctrlPr>
            </m:dPr>
            <m:e>
              <m:r>
                <w:rPr>
                  <w:rFonts w:ascii="Cambria Math" w:hAnsi="Cambria Math"/>
                </w:rPr>
                <m:t>ndvi300</m:t>
              </m:r>
            </m:e>
          </m:d>
          <m:r>
            <w:rPr>
              <w:rFonts w:ascii="Cambria Math" w:hAnsi="Cambria Math"/>
            </w:rPr>
            <m:t>+</m:t>
          </m:r>
          <m:d>
            <m:dPr>
              <m:ctrlPr>
                <w:rPr>
                  <w:rFonts w:ascii="Cambria Math" w:hAnsi="Cambria Math"/>
                  <w:i/>
                </w:rPr>
              </m:ctrlPr>
            </m:dPr>
            <m:e>
              <m:r>
                <w:rPr>
                  <w:rFonts w:ascii="Cambria Math" w:hAnsi="Cambria Math"/>
                </w:rPr>
                <m:t>β2</m:t>
              </m:r>
            </m:e>
          </m:d>
          <m:d>
            <m:dPr>
              <m:ctrlPr>
                <w:rPr>
                  <w:rFonts w:ascii="Cambria Math" w:hAnsi="Cambria Math"/>
                  <w:i/>
                </w:rPr>
              </m:ctrlPr>
            </m:dPr>
            <m:e>
              <m:r>
                <w:rPr>
                  <w:rFonts w:ascii="Cambria Math" w:hAnsi="Cambria Math"/>
                </w:rPr>
                <m:t>green distance</m:t>
              </m:r>
            </m:e>
          </m:d>
          <m:r>
            <w:rPr>
              <w:rFonts w:ascii="Cambria Math" w:hAnsi="Cambria Math"/>
            </w:rPr>
            <m:t>+</m:t>
          </m:r>
          <m:d>
            <m:dPr>
              <m:ctrlPr>
                <w:rPr>
                  <w:rFonts w:ascii="Cambria Math" w:hAnsi="Cambria Math"/>
                  <w:i/>
                </w:rPr>
              </m:ctrlPr>
            </m:dPr>
            <m:e>
              <m:r>
                <w:rPr>
                  <w:rFonts w:ascii="Cambria Math" w:hAnsi="Cambria Math"/>
                </w:rPr>
                <m:t>β3</m:t>
              </m:r>
            </m:e>
          </m:d>
          <m:d>
            <m:dPr>
              <m:ctrlPr>
                <w:rPr>
                  <w:rFonts w:ascii="Cambria Math" w:hAnsi="Cambria Math"/>
                  <w:i/>
                </w:rPr>
              </m:ctrlPr>
            </m:dPr>
            <m:e>
              <m:r>
                <w:rPr>
                  <w:rFonts w:ascii="Cambria Math" w:hAnsi="Cambria Math"/>
                </w:rPr>
                <m:t>blue distance</m:t>
              </m:r>
            </m:e>
          </m:d>
          <m:r>
            <w:rPr>
              <w:rFonts w:ascii="Cambria Math" w:hAnsi="Cambria Math"/>
            </w:rPr>
            <m:t>+covariates+cohort+year+ ε</m:t>
          </m:r>
        </m:oMath>
      </m:oMathPara>
    </w:p>
    <w:p w14:paraId="769E8E19" w14:textId="77777777" w:rsidR="00D42DC7" w:rsidRDefault="00D42DC7" w:rsidP="008722DA">
      <w:pPr>
        <w:pStyle w:val="BodyText"/>
        <w:rPr>
          <w:lang w:val="fr-FR"/>
        </w:rPr>
      </w:pPr>
    </w:p>
    <w:p w14:paraId="4DCD0CCB" w14:textId="46C8CA93" w:rsidR="00755594" w:rsidRPr="00766305" w:rsidRDefault="00D42DC7" w:rsidP="00465E2F">
      <w:pPr>
        <w:pStyle w:val="Heading3"/>
        <w:rPr>
          <w:lang w:val="en-US"/>
          <w:rPrChange w:id="109" w:author="Marie Pedersen" w:date="2020-12-14T09:24:00Z">
            <w:rPr>
              <w:lang w:val="fr-FR"/>
            </w:rPr>
          </w:rPrChange>
        </w:rPr>
      </w:pPr>
      <w:r w:rsidRPr="00766305">
        <w:rPr>
          <w:lang w:val="en-US"/>
          <w:rPrChange w:id="110" w:author="Marie Pedersen" w:date="2020-12-14T09:24:00Z">
            <w:rPr>
              <w:lang w:val="fr-FR"/>
            </w:rPr>
          </w:rPrChange>
        </w:rPr>
        <w:t>Joint</w:t>
      </w:r>
      <w:r w:rsidR="00CC5A2D" w:rsidRPr="00766305">
        <w:rPr>
          <w:lang w:val="en-US"/>
          <w:rPrChange w:id="111" w:author="Marie Pedersen" w:date="2020-12-14T09:24:00Z">
            <w:rPr>
              <w:lang w:val="fr-FR"/>
            </w:rPr>
          </w:rPrChange>
        </w:rPr>
        <w:t xml:space="preserve"> </w:t>
      </w:r>
      <w:r w:rsidR="00755594" w:rsidRPr="00766305">
        <w:rPr>
          <w:lang w:val="en-US"/>
          <w:rPrChange w:id="112" w:author="Marie Pedersen" w:date="2020-12-14T09:24:00Z">
            <w:rPr>
              <w:lang w:val="fr-FR"/>
            </w:rPr>
          </w:rPrChange>
        </w:rPr>
        <w:t xml:space="preserve">associations between all </w:t>
      </w:r>
      <w:r w:rsidR="00465E2F" w:rsidRPr="00465E2F">
        <w:t>environmental</w:t>
      </w:r>
      <w:r w:rsidR="00465E2F" w:rsidRPr="00766305">
        <w:rPr>
          <w:lang w:val="en-US"/>
          <w:rPrChange w:id="113" w:author="Marie Pedersen" w:date="2020-12-14T09:24:00Z">
            <w:rPr>
              <w:lang w:val="fr-FR"/>
            </w:rPr>
          </w:rPrChange>
        </w:rPr>
        <w:t xml:space="preserve"> exposures and PND</w:t>
      </w:r>
    </w:p>
    <w:p w14:paraId="720C844A" w14:textId="7CB026A3" w:rsidR="006F4D5F" w:rsidRDefault="00774CDF" w:rsidP="006F4D5F">
      <w:pPr>
        <w:pStyle w:val="BodyText"/>
        <w:rPr>
          <w:u w:val="single"/>
        </w:rPr>
      </w:pPr>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pregnancy|postnatal|both</m:t>
            </m:r>
          </m:sub>
        </m:sSub>
        <m:r>
          <w:rPr>
            <w:rFonts w:ascii="Cambria Math" w:hAnsi="Cambria Math"/>
          </w:rPr>
          <m:t>)=β0+(β1)(N02)+(β2)(PM2.5)+(β3)(lden)+ (β4)(ndvi300)+(β5)(green distance)+(β6)(blue distance)+ covariates+cohort+year+ ε</m:t>
        </m:r>
      </m:oMath>
      <w:r w:rsidR="006F4D5F">
        <w:rPr>
          <w:u w:val="single"/>
        </w:rPr>
        <w:t xml:space="preserve"> </w:t>
      </w:r>
    </w:p>
    <w:p w14:paraId="0CC73BDF" w14:textId="77777777" w:rsidR="00D42DC7" w:rsidRDefault="00D42DC7" w:rsidP="006F4D5F">
      <w:pPr>
        <w:pStyle w:val="BodyText"/>
        <w:rPr>
          <w:u w:val="single"/>
        </w:rPr>
      </w:pPr>
    </w:p>
    <w:p w14:paraId="1D0BBE21" w14:textId="77777777" w:rsidR="00310FC9" w:rsidRDefault="00310FC9" w:rsidP="00B25C46">
      <w:pPr>
        <w:pStyle w:val="Heading3"/>
      </w:pPr>
      <w:r>
        <w:t>Effect modification of associations by SEP</w:t>
      </w:r>
    </w:p>
    <w:p w14:paraId="6175CF42" w14:textId="77777777" w:rsidR="00230CD2" w:rsidRPr="00766305" w:rsidRDefault="00230CD2" w:rsidP="00230CD2">
      <w:pPr>
        <w:pStyle w:val="BodyText"/>
        <w:rPr>
          <w:b/>
          <w:bCs/>
          <w:lang w:val="fr-FR"/>
          <w:rPrChange w:id="114" w:author="Marie Pedersen" w:date="2020-12-14T09:24:00Z">
            <w:rPr>
              <w:b/>
              <w:bCs/>
            </w:rPr>
          </w:rPrChange>
        </w:rPr>
      </w:pPr>
      <w:r w:rsidRPr="00766305">
        <w:rPr>
          <w:b/>
          <w:bCs/>
          <w:lang w:val="fr-FR"/>
          <w:rPrChange w:id="115" w:author="Marie Pedersen" w:date="2020-12-14T09:24:00Z">
            <w:rPr>
              <w:b/>
              <w:bCs/>
            </w:rPr>
          </w:rPrChange>
        </w:rPr>
        <w:t xml:space="preserve">Ambient air </w:t>
      </w:r>
      <w:proofErr w:type="gramStart"/>
      <w:r w:rsidRPr="00766305">
        <w:rPr>
          <w:b/>
          <w:bCs/>
          <w:lang w:val="fr-FR"/>
          <w:rPrChange w:id="116" w:author="Marie Pedersen" w:date="2020-12-14T09:24:00Z">
            <w:rPr>
              <w:b/>
              <w:bCs/>
            </w:rPr>
          </w:rPrChange>
        </w:rPr>
        <w:t>pollution:</w:t>
      </w:r>
      <w:proofErr w:type="gramEnd"/>
    </w:p>
    <w:p w14:paraId="35409BDB" w14:textId="27C23867" w:rsidR="00BF2651" w:rsidRPr="0016027A" w:rsidRDefault="00774CDF" w:rsidP="00BF2651">
      <w:pPr>
        <w:pStyle w:val="BodyText"/>
        <w:rPr>
          <w:lang w:val="fr-FR"/>
        </w:rPr>
      </w:pPr>
      <m:oMath>
        <m:sSub>
          <m:sSubPr>
            <m:ctrlPr>
              <w:rPr>
                <w:rFonts w:ascii="Cambria Math" w:hAnsi="Cambria Math"/>
                <w:i/>
              </w:rPr>
            </m:ctrlPr>
          </m:sSubPr>
          <m:e>
            <m:r>
              <m:rPr>
                <m:sty m:val="p"/>
              </m:rPr>
              <w:rPr>
                <w:rFonts w:ascii="Cambria Math" w:hAnsi="Cambria Math"/>
                <w:lang w:val="fr-FR"/>
                <w:rPrChange w:id="117" w:author="Marie Pedersen" w:date="2020-12-14T09:24:00Z">
                  <w:rPr>
                    <w:rFonts w:ascii="Cambria Math" w:hAnsi="Cambria Math"/>
                  </w:rPr>
                </w:rPrChange>
              </w:rPr>
              <m:t>log⁡</m:t>
            </m:r>
            <m:r>
              <w:rPr>
                <w:rFonts w:ascii="Cambria Math" w:hAnsi="Cambria Math"/>
                <w:lang w:val="fr-FR"/>
                <w:rPrChange w:id="118" w:author="Marie Pedersen" w:date="2020-12-14T09:24:00Z">
                  <w:rPr>
                    <w:rFonts w:ascii="Cambria Math" w:hAnsi="Cambria Math"/>
                  </w:rPr>
                </w:rPrChange>
              </w:rPr>
              <m:t>(</m:t>
            </m:r>
            <m:r>
              <w:rPr>
                <w:rFonts w:ascii="Cambria Math" w:hAnsi="Cambria Math"/>
              </w:rPr>
              <m:t>odds</m:t>
            </m:r>
            <m:r>
              <w:rPr>
                <w:rFonts w:ascii="Cambria Math" w:hAnsi="Cambria Math"/>
                <w:lang w:val="fr-FR"/>
                <w:rPrChange w:id="119" w:author="Marie Pedersen" w:date="2020-12-14T09:24:00Z">
                  <w:rPr>
                    <w:rFonts w:ascii="Cambria Math" w:hAnsi="Cambria Math"/>
                  </w:rPr>
                </w:rPrChange>
              </w:rPr>
              <m:t xml:space="preserve"> </m:t>
            </m:r>
            <m:r>
              <w:rPr>
                <w:rFonts w:ascii="Cambria Math" w:hAnsi="Cambria Math"/>
              </w:rPr>
              <m:t>PND</m:t>
            </m:r>
          </m:e>
          <m:sub>
            <m:r>
              <w:rPr>
                <w:rFonts w:ascii="Cambria Math" w:hAnsi="Cambria Math"/>
              </w:rPr>
              <m:t>antenatal</m:t>
            </m:r>
            <m:r>
              <w:rPr>
                <w:rFonts w:ascii="Cambria Math" w:hAnsi="Cambria Math"/>
                <w:lang w:val="fr-FR"/>
                <w:rPrChange w:id="120" w:author="Marie Pedersen" w:date="2020-12-14T09:24:00Z">
                  <w:rPr>
                    <w:rFonts w:ascii="Cambria Math" w:hAnsi="Cambria Math"/>
                  </w:rPr>
                </w:rPrChange>
              </w:rPr>
              <m:t>|</m:t>
            </m:r>
            <m:r>
              <w:rPr>
                <w:rFonts w:ascii="Cambria Math" w:hAnsi="Cambria Math"/>
              </w:rPr>
              <m:t>postnatal</m:t>
            </m:r>
            <m:r>
              <w:rPr>
                <w:rFonts w:ascii="Cambria Math" w:hAnsi="Cambria Math"/>
                <w:lang w:val="fr-FR"/>
                <w:rPrChange w:id="121" w:author="Marie Pedersen" w:date="2020-12-14T09:24:00Z">
                  <w:rPr>
                    <w:rFonts w:ascii="Cambria Math" w:hAnsi="Cambria Math"/>
                  </w:rPr>
                </w:rPrChange>
              </w:rPr>
              <m:t>|</m:t>
            </m:r>
            <m:r>
              <w:rPr>
                <w:rFonts w:ascii="Cambria Math" w:hAnsi="Cambria Math"/>
              </w:rPr>
              <m:t>bot</m:t>
            </m:r>
            <m:r>
              <w:rPr>
                <w:rFonts w:ascii="Cambria Math" w:hAnsi="Cambria Math"/>
                <w:lang w:val="fr-FR"/>
                <w:rPrChange w:id="122" w:author="Marie Pedersen" w:date="2020-12-14T09:24:00Z">
                  <w:rPr>
                    <w:rFonts w:ascii="Cambria Math" w:hAnsi="Cambria Math"/>
                  </w:rPr>
                </w:rPrChange>
              </w:rPr>
              <m:t>h</m:t>
            </m:r>
          </m:sub>
        </m:sSub>
        <m:r>
          <w:rPr>
            <w:rFonts w:ascii="Cambria Math" w:hAnsi="Cambria Math"/>
            <w:lang w:val="fr-FR"/>
            <w:rPrChange w:id="123" w:author="Marie Pedersen" w:date="2020-12-14T09:24:00Z">
              <w:rPr>
                <w:rFonts w:ascii="Cambria Math" w:hAnsi="Cambria Math"/>
              </w:rPr>
            </w:rPrChange>
          </w:rPr>
          <m:t>)</m:t>
        </m:r>
        <m:r>
          <w:rPr>
            <w:rFonts w:ascii="Cambria Math" w:hAnsi="Cambria Math"/>
            <w:lang w:val="fr-FR"/>
          </w:rPr>
          <m:t>=</m:t>
        </m:r>
        <m:r>
          <w:rPr>
            <w:rFonts w:ascii="Cambria Math" w:hAnsi="Cambria Math"/>
          </w:rPr>
          <m:t>β</m:t>
        </m:r>
        <m:r>
          <w:rPr>
            <w:rFonts w:ascii="Cambria Math" w:hAnsi="Cambria Math"/>
            <w:lang w:val="fr-FR"/>
          </w:rPr>
          <m:t>0+</m:t>
        </m:r>
        <m:d>
          <m:dPr>
            <m:ctrlPr>
              <w:rPr>
                <w:rFonts w:ascii="Cambria Math" w:hAnsi="Cambria Math"/>
                <w:i/>
              </w:rPr>
            </m:ctrlPr>
          </m:dPr>
          <m:e>
            <m:r>
              <w:rPr>
                <w:rFonts w:ascii="Cambria Math" w:hAnsi="Cambria Math"/>
              </w:rPr>
              <m:t>β</m:t>
            </m:r>
            <m:r>
              <w:rPr>
                <w:rFonts w:ascii="Cambria Math" w:hAnsi="Cambria Math"/>
                <w:lang w:val="fr-FR"/>
              </w:rPr>
              <m:t>1</m:t>
            </m:r>
          </m:e>
        </m:d>
        <m:d>
          <m:dPr>
            <m:ctrlPr>
              <w:rPr>
                <w:rFonts w:ascii="Cambria Math" w:hAnsi="Cambria Math"/>
                <w:i/>
              </w:rPr>
            </m:ctrlPr>
          </m:dPr>
          <m:e>
            <m:r>
              <w:rPr>
                <w:rFonts w:ascii="Cambria Math" w:hAnsi="Cambria Math"/>
              </w:rPr>
              <m:t>N</m:t>
            </m:r>
            <m:r>
              <w:rPr>
                <w:rFonts w:ascii="Cambria Math" w:hAnsi="Cambria Math"/>
                <w:lang w:val="fr-FR"/>
              </w:rPr>
              <m:t>02</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2</m:t>
            </m:r>
          </m:e>
        </m:d>
        <m:d>
          <m:dPr>
            <m:ctrlPr>
              <w:rPr>
                <w:rFonts w:ascii="Cambria Math" w:hAnsi="Cambria Math"/>
                <w:i/>
              </w:rPr>
            </m:ctrlPr>
          </m:dPr>
          <m:e>
            <m:r>
              <w:rPr>
                <w:rFonts w:ascii="Cambria Math" w:hAnsi="Cambria Math"/>
              </w:rPr>
              <m:t>PM</m:t>
            </m:r>
            <m:r>
              <w:rPr>
                <w:rFonts w:ascii="Cambria Math" w:hAnsi="Cambria Math"/>
                <w:lang w:val="fr-FR"/>
              </w:rPr>
              <m:t>2.5</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3</m:t>
            </m:r>
          </m:e>
        </m:d>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e>
        </m:d>
        <m:r>
          <w:rPr>
            <w:rFonts w:ascii="Cambria Math" w:hAnsi="Cambria Math"/>
            <w:lang w:val="fr-FR"/>
          </w:rPr>
          <m:t>+</m:t>
        </m:r>
        <m:d>
          <m:dPr>
            <m:ctrlPr>
              <w:rPr>
                <w:rFonts w:ascii="Cambria Math" w:hAnsi="Cambria Math"/>
                <w:i/>
              </w:rPr>
            </m:ctrlPr>
          </m:dPr>
          <m:e>
            <m:r>
              <w:rPr>
                <w:rFonts w:ascii="Cambria Math" w:hAnsi="Cambria Math"/>
              </w:rPr>
              <m:t>β</m:t>
            </m:r>
            <m:r>
              <w:rPr>
                <w:rFonts w:ascii="Cambria Math" w:hAnsi="Cambria Math"/>
                <w:lang w:val="fr-FR"/>
              </w:rPr>
              <m:t>4</m:t>
            </m:r>
          </m:e>
        </m:d>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r>
              <w:rPr>
                <w:rFonts w:ascii="Cambria Math" w:hAnsi="Cambria Math"/>
                <w:lang w:val="fr-FR"/>
              </w:rPr>
              <m:t xml:space="preserve"> </m:t>
            </m:r>
            <m:r>
              <w:rPr>
                <w:rFonts w:ascii="Cambria Math" w:hAnsi="Cambria Math"/>
              </w:rPr>
              <m:t>x</m:t>
            </m:r>
            <m:r>
              <w:rPr>
                <w:rFonts w:ascii="Cambria Math" w:hAnsi="Cambria Math"/>
                <w:lang w:val="fr-FR"/>
              </w:rPr>
              <m:t xml:space="preserve"> </m:t>
            </m:r>
            <m:r>
              <w:rPr>
                <w:rFonts w:ascii="Cambria Math" w:hAnsi="Cambria Math"/>
              </w:rPr>
              <m:t>NO</m:t>
            </m:r>
            <m:r>
              <w:rPr>
                <w:rFonts w:ascii="Cambria Math" w:hAnsi="Cambria Math"/>
                <w:lang w:val="fr-FR"/>
              </w:rPr>
              <m:t>2</m:t>
            </m:r>
          </m:e>
        </m:d>
        <m:r>
          <w:rPr>
            <w:rFonts w:ascii="Cambria Math" w:hAnsi="Cambria Math"/>
            <w:lang w:val="fr-FR"/>
          </w:rPr>
          <m:t xml:space="preserve">+ </m:t>
        </m:r>
        <m:d>
          <m:dPr>
            <m:ctrlPr>
              <w:rPr>
                <w:rFonts w:ascii="Cambria Math" w:hAnsi="Cambria Math"/>
                <w:i/>
              </w:rPr>
            </m:ctrlPr>
          </m:dPr>
          <m:e>
            <m:r>
              <w:rPr>
                <w:rFonts w:ascii="Cambria Math" w:hAnsi="Cambria Math"/>
              </w:rPr>
              <m:t>β</m:t>
            </m:r>
            <m:r>
              <w:rPr>
                <w:rFonts w:ascii="Cambria Math" w:hAnsi="Cambria Math"/>
                <w:lang w:val="fr-FR"/>
              </w:rPr>
              <m:t>5</m:t>
            </m:r>
          </m:e>
        </m:d>
        <m:d>
          <m:dPr>
            <m:ctrlPr>
              <w:rPr>
                <w:rFonts w:ascii="Cambria Math" w:hAnsi="Cambria Math"/>
                <w:i/>
              </w:rPr>
            </m:ctrlPr>
          </m:dPr>
          <m:e>
            <m:r>
              <w:rPr>
                <w:rFonts w:ascii="Cambria Math" w:hAnsi="Cambria Math"/>
              </w:rPr>
              <m:t>maternal</m:t>
            </m:r>
            <m:r>
              <w:rPr>
                <w:rFonts w:ascii="Cambria Math" w:hAnsi="Cambria Math"/>
                <w:lang w:val="fr-FR"/>
              </w:rPr>
              <m:t xml:space="preserve"> </m:t>
            </m:r>
            <m:r>
              <w:rPr>
                <w:rFonts w:ascii="Cambria Math" w:hAnsi="Cambria Math"/>
              </w:rPr>
              <m:t>education</m:t>
            </m:r>
            <m:r>
              <w:rPr>
                <w:rFonts w:ascii="Cambria Math" w:hAnsi="Cambria Math"/>
                <w:lang w:val="fr-FR"/>
              </w:rPr>
              <m:t xml:space="preserve"> </m:t>
            </m:r>
            <m:r>
              <w:rPr>
                <w:rFonts w:ascii="Cambria Math" w:hAnsi="Cambria Math"/>
              </w:rPr>
              <m:t>x</m:t>
            </m:r>
            <m:r>
              <w:rPr>
                <w:rFonts w:ascii="Cambria Math" w:hAnsi="Cambria Math"/>
                <w:lang w:val="fr-FR"/>
              </w:rPr>
              <m:t xml:space="preserve"> </m:t>
            </m:r>
            <m:r>
              <w:rPr>
                <w:rFonts w:ascii="Cambria Math" w:hAnsi="Cambria Math"/>
              </w:rPr>
              <m:t>PM</m:t>
            </m:r>
            <m:r>
              <w:rPr>
                <w:rFonts w:ascii="Cambria Math" w:hAnsi="Cambria Math"/>
                <w:lang w:val="fr-FR"/>
              </w:rPr>
              <m:t>2.5</m:t>
            </m:r>
          </m:e>
        </m:d>
        <m:r>
          <w:rPr>
            <w:rFonts w:ascii="Cambria Math" w:hAnsi="Cambria Math"/>
            <w:lang w:val="fr-FR"/>
          </w:rPr>
          <m:t>+</m:t>
        </m:r>
        <m:r>
          <w:rPr>
            <w:rFonts w:ascii="Cambria Math" w:hAnsi="Cambria Math"/>
          </w:rPr>
          <m:t>covariates</m:t>
        </m:r>
        <m:r>
          <w:rPr>
            <w:rFonts w:ascii="Cambria Math" w:hAnsi="Cambria Math"/>
            <w:lang w:val="fr-FR"/>
            <w:rPrChange w:id="124" w:author="Marie Pedersen" w:date="2020-12-14T09:24:00Z">
              <w:rPr>
                <w:rFonts w:ascii="Cambria Math" w:hAnsi="Cambria Math"/>
              </w:rPr>
            </w:rPrChange>
          </w:rPr>
          <m:t>+</m:t>
        </m:r>
        <m:r>
          <w:rPr>
            <w:rFonts w:ascii="Cambria Math" w:hAnsi="Cambria Math"/>
          </w:rPr>
          <m:t>co</m:t>
        </m:r>
        <m:r>
          <w:rPr>
            <w:rFonts w:ascii="Cambria Math" w:hAnsi="Cambria Math"/>
            <w:lang w:val="fr-FR"/>
            <w:rPrChange w:id="125" w:author="Marie Pedersen" w:date="2020-12-14T09:24:00Z">
              <w:rPr>
                <w:rFonts w:ascii="Cambria Math" w:hAnsi="Cambria Math"/>
              </w:rPr>
            </w:rPrChange>
          </w:rPr>
          <m:t>h</m:t>
        </m:r>
        <m:r>
          <w:rPr>
            <w:rFonts w:ascii="Cambria Math" w:hAnsi="Cambria Math"/>
          </w:rPr>
          <m:t>ort</m:t>
        </m:r>
        <m:r>
          <w:rPr>
            <w:rFonts w:ascii="Cambria Math" w:hAnsi="Cambria Math"/>
            <w:lang w:val="fr-FR"/>
            <w:rPrChange w:id="126" w:author="Marie Pedersen" w:date="2020-12-14T09:24:00Z">
              <w:rPr>
                <w:rFonts w:ascii="Cambria Math" w:hAnsi="Cambria Math"/>
              </w:rPr>
            </w:rPrChange>
          </w:rPr>
          <m:t>+</m:t>
        </m:r>
        <m:r>
          <w:rPr>
            <w:rFonts w:ascii="Cambria Math" w:hAnsi="Cambria Math"/>
          </w:rPr>
          <m:t>year</m:t>
        </m:r>
        <m:r>
          <w:rPr>
            <w:rFonts w:ascii="Cambria Math" w:hAnsi="Cambria Math"/>
            <w:lang w:val="fr-FR"/>
            <w:rPrChange w:id="127" w:author="Marie Pedersen" w:date="2020-12-14T09:24:00Z">
              <w:rPr>
                <w:rFonts w:ascii="Cambria Math" w:hAnsi="Cambria Math"/>
              </w:rPr>
            </w:rPrChange>
          </w:rPr>
          <m:t xml:space="preserve">+ </m:t>
        </m:r>
        <m:r>
          <w:rPr>
            <w:rFonts w:ascii="Cambria Math" w:hAnsi="Cambria Math"/>
          </w:rPr>
          <m:t>ε</m:t>
        </m:r>
      </m:oMath>
      <w:r w:rsidR="00BF2651" w:rsidRPr="0016027A">
        <w:rPr>
          <w:lang w:val="fr-FR"/>
        </w:rPr>
        <w:t xml:space="preserve"> </w:t>
      </w:r>
    </w:p>
    <w:p w14:paraId="38DAEF2C" w14:textId="06F07DE4" w:rsidR="007852F0" w:rsidRPr="00766305" w:rsidRDefault="00AA2A92" w:rsidP="005D6B2F">
      <w:pPr>
        <w:pStyle w:val="BodyText"/>
        <w:rPr>
          <w:lang w:val="en-US"/>
          <w:rPrChange w:id="128" w:author="Marie Pedersen" w:date="2020-12-14T09:24:00Z">
            <w:rPr>
              <w:lang w:val="fr-FR"/>
            </w:rPr>
          </w:rPrChange>
        </w:rPr>
      </w:pPr>
      <w:r w:rsidRPr="00766305">
        <w:rPr>
          <w:b/>
          <w:bCs/>
          <w:lang w:val="en-US"/>
          <w:rPrChange w:id="129" w:author="Marie Pedersen" w:date="2020-12-14T09:24:00Z">
            <w:rPr>
              <w:b/>
              <w:bCs/>
              <w:lang w:val="fr-FR"/>
            </w:rPr>
          </w:rPrChange>
        </w:rPr>
        <w:t xml:space="preserve">Road traffic </w:t>
      </w:r>
      <w:proofErr w:type="gramStart"/>
      <w:r w:rsidRPr="00766305">
        <w:rPr>
          <w:b/>
          <w:bCs/>
          <w:lang w:val="en-US"/>
          <w:rPrChange w:id="130" w:author="Marie Pedersen" w:date="2020-12-14T09:24:00Z">
            <w:rPr>
              <w:b/>
              <w:bCs/>
              <w:lang w:val="fr-FR"/>
            </w:rPr>
          </w:rPrChange>
        </w:rPr>
        <w:t>noise :</w:t>
      </w:r>
      <w:proofErr w:type="gramEnd"/>
    </w:p>
    <w:p w14:paraId="29F71D7E" w14:textId="5C08BD4A" w:rsidR="002D092E" w:rsidRPr="00766305" w:rsidRDefault="00774CDF" w:rsidP="002D092E">
      <w:pPr>
        <w:pStyle w:val="BodyText"/>
        <w:rPr>
          <w:lang w:val="en-US"/>
          <w:rPrChange w:id="131" w:author="Marie Pedersen" w:date="2020-12-14T09:24:00Z">
            <w:rPr>
              <w:lang w:val="fr-FR"/>
            </w:rPr>
          </w:rPrChange>
        </w:rPr>
      </w:pPr>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pregnancy|postnatal|both</m:t>
            </m:r>
          </m:sub>
        </m:sSub>
        <m:r>
          <w:rPr>
            <w:rFonts w:ascii="Cambria Math" w:hAnsi="Cambria Math"/>
          </w:rPr>
          <m:t>)</m:t>
        </m:r>
        <m:r>
          <w:rPr>
            <w:rFonts w:ascii="Cambria Math" w:hAnsi="Cambria Math"/>
            <w:lang w:val="en-US"/>
            <w:rPrChange w:id="132" w:author="Marie Pedersen" w:date="2020-12-14T09:24:00Z">
              <w:rPr>
                <w:rFonts w:ascii="Cambria Math" w:hAnsi="Cambria Math"/>
                <w:lang w:val="fr-FR"/>
              </w:rPr>
            </w:rPrChange>
          </w:rPr>
          <m:t>=</m:t>
        </m:r>
        <m:r>
          <w:rPr>
            <w:rFonts w:ascii="Cambria Math" w:hAnsi="Cambria Math"/>
          </w:rPr>
          <m:t>β</m:t>
        </m:r>
        <m:r>
          <w:rPr>
            <w:rFonts w:ascii="Cambria Math" w:hAnsi="Cambria Math"/>
            <w:lang w:val="en-US"/>
            <w:rPrChange w:id="133" w:author="Marie Pedersen" w:date="2020-12-14T09:24:00Z">
              <w:rPr>
                <w:rFonts w:ascii="Cambria Math" w:hAnsi="Cambria Math"/>
                <w:lang w:val="fr-FR"/>
              </w:rPr>
            </w:rPrChange>
          </w:rPr>
          <m:t>0+</m:t>
        </m:r>
        <m:d>
          <m:dPr>
            <m:ctrlPr>
              <w:rPr>
                <w:rFonts w:ascii="Cambria Math" w:hAnsi="Cambria Math"/>
                <w:i/>
              </w:rPr>
            </m:ctrlPr>
          </m:dPr>
          <m:e>
            <m:r>
              <w:rPr>
                <w:rFonts w:ascii="Cambria Math" w:hAnsi="Cambria Math"/>
              </w:rPr>
              <m:t>β</m:t>
            </m:r>
            <m:r>
              <w:rPr>
                <w:rFonts w:ascii="Cambria Math" w:hAnsi="Cambria Math"/>
                <w:lang w:val="en-US"/>
                <w:rPrChange w:id="134" w:author="Marie Pedersen" w:date="2020-12-14T09:24:00Z">
                  <w:rPr>
                    <w:rFonts w:ascii="Cambria Math" w:hAnsi="Cambria Math"/>
                    <w:lang w:val="fr-FR"/>
                  </w:rPr>
                </w:rPrChange>
              </w:rPr>
              <m:t>1</m:t>
            </m:r>
          </m:e>
        </m:d>
        <m:d>
          <m:dPr>
            <m:ctrlPr>
              <w:rPr>
                <w:rFonts w:ascii="Cambria Math" w:hAnsi="Cambria Math"/>
                <w:i/>
              </w:rPr>
            </m:ctrlPr>
          </m:dPr>
          <m:e>
            <m:r>
              <w:rPr>
                <w:rFonts w:ascii="Cambria Math" w:hAnsi="Cambria Math"/>
              </w:rPr>
              <m:t>lden</m:t>
            </m:r>
          </m:e>
        </m:d>
        <m:r>
          <w:rPr>
            <w:rFonts w:ascii="Cambria Math" w:hAnsi="Cambria Math"/>
            <w:lang w:val="en-US"/>
            <w:rPrChange w:id="135" w:author="Marie Pedersen" w:date="2020-12-14T09:24:00Z">
              <w:rPr>
                <w:rFonts w:ascii="Cambria Math" w:hAnsi="Cambria Math"/>
                <w:lang w:val="fr-FR"/>
              </w:rPr>
            </w:rPrChange>
          </w:rPr>
          <m:t>+</m:t>
        </m:r>
        <m:d>
          <m:dPr>
            <m:ctrlPr>
              <w:rPr>
                <w:rFonts w:ascii="Cambria Math" w:hAnsi="Cambria Math"/>
                <w:i/>
              </w:rPr>
            </m:ctrlPr>
          </m:dPr>
          <m:e>
            <m:r>
              <w:rPr>
                <w:rFonts w:ascii="Cambria Math" w:hAnsi="Cambria Math"/>
              </w:rPr>
              <m:t>β</m:t>
            </m:r>
            <m:r>
              <w:rPr>
                <w:rFonts w:ascii="Cambria Math" w:hAnsi="Cambria Math"/>
                <w:lang w:val="en-US"/>
                <w:rPrChange w:id="136" w:author="Marie Pedersen" w:date="2020-12-14T09:24:00Z">
                  <w:rPr>
                    <w:rFonts w:ascii="Cambria Math" w:hAnsi="Cambria Math"/>
                    <w:lang w:val="fr-FR"/>
                  </w:rPr>
                </w:rPrChange>
              </w:rPr>
              <m:t>2</m:t>
            </m:r>
          </m:e>
        </m:d>
        <m:d>
          <m:dPr>
            <m:ctrlPr>
              <w:rPr>
                <w:rFonts w:ascii="Cambria Math" w:hAnsi="Cambria Math"/>
                <w:i/>
              </w:rPr>
            </m:ctrlPr>
          </m:dPr>
          <m:e>
            <m:r>
              <w:rPr>
                <w:rFonts w:ascii="Cambria Math" w:hAnsi="Cambria Math"/>
              </w:rPr>
              <m:t>maternal</m:t>
            </m:r>
            <m:r>
              <w:rPr>
                <w:rFonts w:ascii="Cambria Math" w:hAnsi="Cambria Math"/>
                <w:lang w:val="en-US"/>
                <w:rPrChange w:id="137" w:author="Marie Pedersen" w:date="2020-12-14T09:24:00Z">
                  <w:rPr>
                    <w:rFonts w:ascii="Cambria Math" w:hAnsi="Cambria Math"/>
                    <w:lang w:val="fr-FR"/>
                  </w:rPr>
                </w:rPrChange>
              </w:rPr>
              <m:t xml:space="preserve"> </m:t>
            </m:r>
            <m:r>
              <w:rPr>
                <w:rFonts w:ascii="Cambria Math" w:hAnsi="Cambria Math"/>
              </w:rPr>
              <m:t>education</m:t>
            </m:r>
          </m:e>
        </m:d>
        <m:r>
          <w:rPr>
            <w:rFonts w:ascii="Cambria Math" w:hAnsi="Cambria Math"/>
            <w:lang w:val="en-US"/>
            <w:rPrChange w:id="138" w:author="Marie Pedersen" w:date="2020-12-14T09:24:00Z">
              <w:rPr>
                <w:rFonts w:ascii="Cambria Math" w:hAnsi="Cambria Math"/>
                <w:lang w:val="fr-FR"/>
              </w:rPr>
            </w:rPrChange>
          </w:rPr>
          <m:t>+</m:t>
        </m:r>
        <m:d>
          <m:dPr>
            <m:ctrlPr>
              <w:rPr>
                <w:rFonts w:ascii="Cambria Math" w:hAnsi="Cambria Math"/>
                <w:i/>
              </w:rPr>
            </m:ctrlPr>
          </m:dPr>
          <m:e>
            <m:r>
              <w:rPr>
                <w:rFonts w:ascii="Cambria Math" w:hAnsi="Cambria Math"/>
              </w:rPr>
              <m:t>β</m:t>
            </m:r>
            <m:r>
              <w:rPr>
                <w:rFonts w:ascii="Cambria Math" w:hAnsi="Cambria Math"/>
                <w:lang w:val="en-US"/>
                <w:rPrChange w:id="139" w:author="Marie Pedersen" w:date="2020-12-14T09:24:00Z">
                  <w:rPr>
                    <w:rFonts w:ascii="Cambria Math" w:hAnsi="Cambria Math"/>
                    <w:lang w:val="fr-FR"/>
                  </w:rPr>
                </w:rPrChange>
              </w:rPr>
              <m:t>3</m:t>
            </m:r>
          </m:e>
        </m:d>
        <m:d>
          <m:dPr>
            <m:ctrlPr>
              <w:rPr>
                <w:rFonts w:ascii="Cambria Math" w:hAnsi="Cambria Math"/>
                <w:i/>
              </w:rPr>
            </m:ctrlPr>
          </m:dPr>
          <m:e>
            <m:r>
              <w:rPr>
                <w:rFonts w:ascii="Cambria Math" w:hAnsi="Cambria Math"/>
              </w:rPr>
              <m:t>maternal</m:t>
            </m:r>
            <m:r>
              <w:rPr>
                <w:rFonts w:ascii="Cambria Math" w:hAnsi="Cambria Math"/>
                <w:lang w:val="en-US"/>
                <w:rPrChange w:id="140" w:author="Marie Pedersen" w:date="2020-12-14T09:24:00Z">
                  <w:rPr>
                    <w:rFonts w:ascii="Cambria Math" w:hAnsi="Cambria Math"/>
                    <w:lang w:val="fr-FR"/>
                  </w:rPr>
                </w:rPrChange>
              </w:rPr>
              <m:t xml:space="preserve"> </m:t>
            </m:r>
            <m:r>
              <w:rPr>
                <w:rFonts w:ascii="Cambria Math" w:hAnsi="Cambria Math"/>
              </w:rPr>
              <m:t>education</m:t>
            </m:r>
            <m:r>
              <w:rPr>
                <w:rFonts w:ascii="Cambria Math" w:hAnsi="Cambria Math"/>
                <w:lang w:val="en-US"/>
                <w:rPrChange w:id="141" w:author="Marie Pedersen" w:date="2020-12-14T09:24:00Z">
                  <w:rPr>
                    <w:rFonts w:ascii="Cambria Math" w:hAnsi="Cambria Math"/>
                    <w:lang w:val="fr-FR"/>
                  </w:rPr>
                </w:rPrChange>
              </w:rPr>
              <m:t xml:space="preserve"> </m:t>
            </m:r>
            <m:r>
              <w:rPr>
                <w:rFonts w:ascii="Cambria Math" w:hAnsi="Cambria Math"/>
              </w:rPr>
              <m:t>x</m:t>
            </m:r>
            <m:r>
              <w:rPr>
                <w:rFonts w:ascii="Cambria Math" w:hAnsi="Cambria Math"/>
                <w:lang w:val="en-US"/>
                <w:rPrChange w:id="142" w:author="Marie Pedersen" w:date="2020-12-14T09:24:00Z">
                  <w:rPr>
                    <w:rFonts w:ascii="Cambria Math" w:hAnsi="Cambria Math"/>
                    <w:lang w:val="fr-FR"/>
                  </w:rPr>
                </w:rPrChange>
              </w:rPr>
              <m:t xml:space="preserve"> </m:t>
            </m:r>
            <m:r>
              <w:rPr>
                <w:rFonts w:ascii="Cambria Math" w:hAnsi="Cambria Math"/>
              </w:rPr>
              <m:t>lden</m:t>
            </m:r>
          </m:e>
        </m:d>
        <m:r>
          <w:rPr>
            <w:rFonts w:ascii="Cambria Math" w:hAnsi="Cambria Math"/>
          </w:rPr>
          <m:t>+covariates+cohort+year+ ε</m:t>
        </m:r>
      </m:oMath>
      <w:r w:rsidR="002D092E" w:rsidRPr="00766305">
        <w:rPr>
          <w:lang w:val="en-US"/>
          <w:rPrChange w:id="143" w:author="Marie Pedersen" w:date="2020-12-14T09:24:00Z">
            <w:rPr>
              <w:lang w:val="fr-FR"/>
            </w:rPr>
          </w:rPrChange>
        </w:rPr>
        <w:t xml:space="preserve"> </w:t>
      </w:r>
    </w:p>
    <w:p w14:paraId="5652B3DF" w14:textId="6BCEB568" w:rsidR="00C54E9A" w:rsidRPr="00766305" w:rsidRDefault="00C54E9A" w:rsidP="002D092E">
      <w:pPr>
        <w:pStyle w:val="BodyText"/>
        <w:rPr>
          <w:b/>
          <w:bCs/>
          <w:lang w:val="en-US"/>
          <w:rPrChange w:id="144" w:author="Marie Pedersen" w:date="2020-12-14T09:24:00Z">
            <w:rPr>
              <w:b/>
              <w:bCs/>
              <w:lang w:val="fr-FR"/>
            </w:rPr>
          </w:rPrChange>
        </w:rPr>
      </w:pPr>
      <w:r w:rsidRPr="00766305">
        <w:rPr>
          <w:b/>
          <w:bCs/>
          <w:lang w:val="en-US"/>
          <w:rPrChange w:id="145" w:author="Marie Pedersen" w:date="2020-12-14T09:24:00Z">
            <w:rPr>
              <w:b/>
              <w:bCs/>
              <w:lang w:val="fr-FR"/>
            </w:rPr>
          </w:rPrChange>
        </w:rPr>
        <w:t xml:space="preserve">Natural </w:t>
      </w:r>
      <w:proofErr w:type="gramStart"/>
      <w:r w:rsidRPr="00766305">
        <w:rPr>
          <w:b/>
          <w:bCs/>
          <w:lang w:val="en-US"/>
          <w:rPrChange w:id="146" w:author="Marie Pedersen" w:date="2020-12-14T09:24:00Z">
            <w:rPr>
              <w:b/>
              <w:bCs/>
              <w:lang w:val="fr-FR"/>
            </w:rPr>
          </w:rPrChange>
        </w:rPr>
        <w:t>spaces :</w:t>
      </w:r>
      <w:proofErr w:type="gramEnd"/>
    </w:p>
    <w:p w14:paraId="0D1341E1" w14:textId="3E86FF9B" w:rsidR="00151C7E" w:rsidRPr="00766305" w:rsidRDefault="00774CDF" w:rsidP="00151C7E">
      <w:pPr>
        <w:pStyle w:val="BodyText"/>
        <w:rPr>
          <w:lang w:val="en-US"/>
          <w:rPrChange w:id="147" w:author="Marie Pedersen" w:date="2020-12-14T09:24:00Z">
            <w:rPr>
              <w:lang w:val="fr-FR"/>
            </w:rPr>
          </w:rPrChange>
        </w:rPr>
      </w:pPr>
      <m:oMath>
        <m:sSub>
          <m:sSubPr>
            <m:ctrlPr>
              <w:rPr>
                <w:rFonts w:ascii="Cambria Math" w:hAnsi="Cambria Math"/>
                <w:i/>
              </w:rPr>
            </m:ctrlPr>
          </m:sSubPr>
          <m:e>
            <m:r>
              <m:rPr>
                <m:sty m:val="p"/>
              </m:rPr>
              <w:rPr>
                <w:rFonts w:ascii="Cambria Math" w:hAnsi="Cambria Math"/>
              </w:rPr>
              <m:t>log⁡</m:t>
            </m:r>
            <m:r>
              <w:rPr>
                <w:rFonts w:ascii="Cambria Math" w:hAnsi="Cambria Math"/>
              </w:rPr>
              <m:t>(odds PND</m:t>
            </m:r>
          </m:e>
          <m:sub>
            <m:r>
              <w:rPr>
                <w:rFonts w:ascii="Cambria Math" w:hAnsi="Cambria Math"/>
              </w:rPr>
              <m:t>antenatal|postnatal|both</m:t>
            </m:r>
          </m:sub>
        </m:sSub>
        <m:r>
          <w:rPr>
            <w:rFonts w:ascii="Cambria Math" w:hAnsi="Cambria Math"/>
          </w:rPr>
          <m:t>)</m:t>
        </m:r>
        <m:r>
          <w:rPr>
            <w:rFonts w:ascii="Cambria Math" w:hAnsi="Cambria Math"/>
            <w:lang w:val="en-US"/>
            <w:rPrChange w:id="148" w:author="Marie Pedersen" w:date="2020-12-14T09:24:00Z">
              <w:rPr>
                <w:rFonts w:ascii="Cambria Math" w:hAnsi="Cambria Math"/>
                <w:lang w:val="fr-FR"/>
              </w:rPr>
            </w:rPrChange>
          </w:rPr>
          <m:t>=</m:t>
        </m:r>
        <m:r>
          <w:rPr>
            <w:rFonts w:ascii="Cambria Math" w:hAnsi="Cambria Math"/>
          </w:rPr>
          <m:t>β</m:t>
        </m:r>
        <m:r>
          <w:rPr>
            <w:rFonts w:ascii="Cambria Math" w:hAnsi="Cambria Math"/>
            <w:lang w:val="en-US"/>
            <w:rPrChange w:id="149" w:author="Marie Pedersen" w:date="2020-12-14T09:24:00Z">
              <w:rPr>
                <w:rFonts w:ascii="Cambria Math" w:hAnsi="Cambria Math"/>
                <w:lang w:val="fr-FR"/>
              </w:rPr>
            </w:rPrChange>
          </w:rPr>
          <m:t>0+</m:t>
        </m:r>
        <m:d>
          <m:dPr>
            <m:ctrlPr>
              <w:rPr>
                <w:rFonts w:ascii="Cambria Math" w:hAnsi="Cambria Math"/>
                <w:i/>
              </w:rPr>
            </m:ctrlPr>
          </m:dPr>
          <m:e>
            <m:r>
              <w:rPr>
                <w:rFonts w:ascii="Cambria Math" w:hAnsi="Cambria Math"/>
              </w:rPr>
              <m:t>β</m:t>
            </m:r>
            <m:r>
              <w:rPr>
                <w:rFonts w:ascii="Cambria Math" w:hAnsi="Cambria Math"/>
                <w:lang w:val="en-US"/>
                <w:rPrChange w:id="150" w:author="Marie Pedersen" w:date="2020-12-14T09:24:00Z">
                  <w:rPr>
                    <w:rFonts w:ascii="Cambria Math" w:hAnsi="Cambria Math"/>
                    <w:lang w:val="fr-FR"/>
                  </w:rPr>
                </w:rPrChange>
              </w:rPr>
              <m:t>1</m:t>
            </m:r>
          </m:e>
        </m:d>
        <m:d>
          <m:dPr>
            <m:ctrlPr>
              <w:rPr>
                <w:rFonts w:ascii="Cambria Math" w:hAnsi="Cambria Math"/>
                <w:i/>
              </w:rPr>
            </m:ctrlPr>
          </m:dPr>
          <m:e>
            <m:r>
              <w:rPr>
                <w:rFonts w:ascii="Cambria Math" w:hAnsi="Cambria Math"/>
              </w:rPr>
              <m:t>ndvi</m:t>
            </m:r>
            <m:r>
              <w:rPr>
                <w:rFonts w:ascii="Cambria Math" w:hAnsi="Cambria Math"/>
                <w:lang w:val="en-US"/>
                <w:rPrChange w:id="151" w:author="Marie Pedersen" w:date="2020-12-14T09:24:00Z">
                  <w:rPr>
                    <w:rFonts w:ascii="Cambria Math" w:hAnsi="Cambria Math"/>
                    <w:lang w:val="fr-FR"/>
                  </w:rPr>
                </w:rPrChange>
              </w:rPr>
              <m:t>300</m:t>
            </m:r>
          </m:e>
        </m:d>
        <m:r>
          <w:rPr>
            <w:rFonts w:ascii="Cambria Math" w:hAnsi="Cambria Math"/>
            <w:lang w:val="en-US"/>
            <w:rPrChange w:id="152" w:author="Marie Pedersen" w:date="2020-12-14T09:24:00Z">
              <w:rPr>
                <w:rFonts w:ascii="Cambria Math" w:hAnsi="Cambria Math"/>
                <w:lang w:val="fr-FR"/>
              </w:rPr>
            </w:rPrChange>
          </w:rPr>
          <m:t>+</m:t>
        </m:r>
        <m:d>
          <m:dPr>
            <m:ctrlPr>
              <w:rPr>
                <w:rFonts w:ascii="Cambria Math" w:hAnsi="Cambria Math"/>
                <w:i/>
              </w:rPr>
            </m:ctrlPr>
          </m:dPr>
          <m:e>
            <m:r>
              <w:rPr>
                <w:rFonts w:ascii="Cambria Math" w:hAnsi="Cambria Math"/>
              </w:rPr>
              <m:t>β</m:t>
            </m:r>
            <m:r>
              <w:rPr>
                <w:rFonts w:ascii="Cambria Math" w:hAnsi="Cambria Math"/>
                <w:lang w:val="en-US"/>
                <w:rPrChange w:id="153" w:author="Marie Pedersen" w:date="2020-12-14T09:24:00Z">
                  <w:rPr>
                    <w:rFonts w:ascii="Cambria Math" w:hAnsi="Cambria Math"/>
                    <w:lang w:val="fr-FR"/>
                  </w:rPr>
                </w:rPrChange>
              </w:rPr>
              <m:t>2</m:t>
            </m:r>
          </m:e>
        </m:d>
        <m:d>
          <m:dPr>
            <m:ctrlPr>
              <w:rPr>
                <w:rFonts w:ascii="Cambria Math" w:hAnsi="Cambria Math"/>
                <w:i/>
              </w:rPr>
            </m:ctrlPr>
          </m:dPr>
          <m:e>
            <m:r>
              <w:rPr>
                <w:rFonts w:ascii="Cambria Math" w:hAnsi="Cambria Math"/>
              </w:rPr>
              <m:t>green</m:t>
            </m:r>
            <m:r>
              <w:rPr>
                <w:rFonts w:ascii="Cambria Math" w:hAnsi="Cambria Math"/>
                <w:lang w:val="en-US"/>
                <w:rPrChange w:id="154" w:author="Marie Pedersen" w:date="2020-12-14T09:24:00Z">
                  <w:rPr>
                    <w:rFonts w:ascii="Cambria Math" w:hAnsi="Cambria Math"/>
                    <w:lang w:val="fr-FR"/>
                  </w:rPr>
                </w:rPrChange>
              </w:rPr>
              <m:t xml:space="preserve"> </m:t>
            </m:r>
            <m:r>
              <w:rPr>
                <w:rFonts w:ascii="Cambria Math" w:hAnsi="Cambria Math"/>
              </w:rPr>
              <m:t>distance</m:t>
            </m:r>
          </m:e>
        </m:d>
        <m:r>
          <w:rPr>
            <w:rFonts w:ascii="Cambria Math" w:hAnsi="Cambria Math"/>
            <w:lang w:val="en-US"/>
            <w:rPrChange w:id="155" w:author="Marie Pedersen" w:date="2020-12-14T09:24:00Z">
              <w:rPr>
                <w:rFonts w:ascii="Cambria Math" w:hAnsi="Cambria Math"/>
                <w:lang w:val="fr-FR"/>
              </w:rPr>
            </w:rPrChange>
          </w:rPr>
          <m:t>+</m:t>
        </m:r>
        <m:d>
          <m:dPr>
            <m:ctrlPr>
              <w:rPr>
                <w:rFonts w:ascii="Cambria Math" w:hAnsi="Cambria Math"/>
                <w:i/>
              </w:rPr>
            </m:ctrlPr>
          </m:dPr>
          <m:e>
            <m:r>
              <w:rPr>
                <w:rFonts w:ascii="Cambria Math" w:hAnsi="Cambria Math"/>
              </w:rPr>
              <m:t>β</m:t>
            </m:r>
            <m:r>
              <w:rPr>
                <w:rFonts w:ascii="Cambria Math" w:hAnsi="Cambria Math"/>
                <w:lang w:val="en-US"/>
                <w:rPrChange w:id="156" w:author="Marie Pedersen" w:date="2020-12-14T09:24:00Z">
                  <w:rPr>
                    <w:rFonts w:ascii="Cambria Math" w:hAnsi="Cambria Math"/>
                    <w:lang w:val="fr-FR"/>
                  </w:rPr>
                </w:rPrChange>
              </w:rPr>
              <m:t>3</m:t>
            </m:r>
          </m:e>
        </m:d>
        <m:d>
          <m:dPr>
            <m:ctrlPr>
              <w:rPr>
                <w:rFonts w:ascii="Cambria Math" w:hAnsi="Cambria Math"/>
                <w:i/>
              </w:rPr>
            </m:ctrlPr>
          </m:dPr>
          <m:e>
            <m:r>
              <w:rPr>
                <w:rFonts w:ascii="Cambria Math" w:hAnsi="Cambria Math"/>
              </w:rPr>
              <m:t>blue</m:t>
            </m:r>
            <m:r>
              <w:rPr>
                <w:rFonts w:ascii="Cambria Math" w:hAnsi="Cambria Math"/>
                <w:lang w:val="en-US"/>
                <w:rPrChange w:id="157" w:author="Marie Pedersen" w:date="2020-12-14T09:24:00Z">
                  <w:rPr>
                    <w:rFonts w:ascii="Cambria Math" w:hAnsi="Cambria Math"/>
                    <w:lang w:val="fr-FR"/>
                  </w:rPr>
                </w:rPrChange>
              </w:rPr>
              <m:t xml:space="preserve"> </m:t>
            </m:r>
            <m:r>
              <w:rPr>
                <w:rFonts w:ascii="Cambria Math" w:hAnsi="Cambria Math"/>
              </w:rPr>
              <m:t>distance</m:t>
            </m:r>
          </m:e>
        </m:d>
        <m:r>
          <w:rPr>
            <w:rFonts w:ascii="Cambria Math" w:hAnsi="Cambria Math"/>
            <w:lang w:val="en-US"/>
            <w:rPrChange w:id="158" w:author="Marie Pedersen" w:date="2020-12-14T09:24:00Z">
              <w:rPr>
                <w:rFonts w:ascii="Cambria Math" w:hAnsi="Cambria Math"/>
                <w:lang w:val="fr-FR"/>
              </w:rPr>
            </w:rPrChange>
          </w:rPr>
          <m:t>+</m:t>
        </m:r>
        <m:r>
          <w:rPr>
            <w:rFonts w:ascii="Cambria Math" w:hAnsi="Cambria Math"/>
          </w:rPr>
          <m:t>β</m:t>
        </m:r>
        <m:r>
          <w:rPr>
            <w:rFonts w:ascii="Cambria Math" w:hAnsi="Cambria Math"/>
            <w:lang w:val="en-US"/>
            <w:rPrChange w:id="159" w:author="Marie Pedersen" w:date="2020-12-14T09:24:00Z">
              <w:rPr>
                <w:rFonts w:ascii="Cambria Math" w:hAnsi="Cambria Math"/>
                <w:lang w:val="fr-FR"/>
              </w:rPr>
            </w:rPrChange>
          </w:rPr>
          <m:t>4</m:t>
        </m:r>
        <m:d>
          <m:dPr>
            <m:ctrlPr>
              <w:rPr>
                <w:rFonts w:ascii="Cambria Math" w:hAnsi="Cambria Math"/>
                <w:i/>
              </w:rPr>
            </m:ctrlPr>
          </m:dPr>
          <m:e>
            <m:r>
              <w:rPr>
                <w:rFonts w:ascii="Cambria Math" w:hAnsi="Cambria Math"/>
              </w:rPr>
              <m:t>maternal</m:t>
            </m:r>
            <m:r>
              <w:rPr>
                <w:rFonts w:ascii="Cambria Math" w:hAnsi="Cambria Math"/>
                <w:lang w:val="en-US"/>
                <w:rPrChange w:id="160" w:author="Marie Pedersen" w:date="2020-12-14T09:24:00Z">
                  <w:rPr>
                    <w:rFonts w:ascii="Cambria Math" w:hAnsi="Cambria Math"/>
                    <w:lang w:val="fr-FR"/>
                  </w:rPr>
                </w:rPrChange>
              </w:rPr>
              <m:t xml:space="preserve"> </m:t>
            </m:r>
            <m:r>
              <w:rPr>
                <w:rFonts w:ascii="Cambria Math" w:hAnsi="Cambria Math"/>
              </w:rPr>
              <m:t>education</m:t>
            </m:r>
          </m:e>
        </m:d>
        <m:r>
          <w:rPr>
            <w:rFonts w:ascii="Cambria Math" w:hAnsi="Cambria Math"/>
            <w:lang w:val="en-US"/>
            <w:rPrChange w:id="161" w:author="Marie Pedersen" w:date="2020-12-14T09:24:00Z">
              <w:rPr>
                <w:rFonts w:ascii="Cambria Math" w:hAnsi="Cambria Math"/>
                <w:lang w:val="fr-FR"/>
              </w:rPr>
            </w:rPrChange>
          </w:rPr>
          <m:t>+</m:t>
        </m:r>
        <m:d>
          <m:dPr>
            <m:ctrlPr>
              <w:rPr>
                <w:rFonts w:ascii="Cambria Math" w:hAnsi="Cambria Math"/>
                <w:i/>
              </w:rPr>
            </m:ctrlPr>
          </m:dPr>
          <m:e>
            <m:r>
              <w:rPr>
                <w:rFonts w:ascii="Cambria Math" w:hAnsi="Cambria Math"/>
              </w:rPr>
              <m:t>β</m:t>
            </m:r>
            <m:r>
              <w:rPr>
                <w:rFonts w:ascii="Cambria Math" w:hAnsi="Cambria Math"/>
                <w:lang w:val="en-US"/>
                <w:rPrChange w:id="162" w:author="Marie Pedersen" w:date="2020-12-14T09:24:00Z">
                  <w:rPr>
                    <w:rFonts w:ascii="Cambria Math" w:hAnsi="Cambria Math"/>
                    <w:lang w:val="fr-FR"/>
                  </w:rPr>
                </w:rPrChange>
              </w:rPr>
              <m:t>5</m:t>
            </m:r>
          </m:e>
        </m:d>
        <m:d>
          <m:dPr>
            <m:ctrlPr>
              <w:rPr>
                <w:rFonts w:ascii="Cambria Math" w:hAnsi="Cambria Math"/>
                <w:i/>
              </w:rPr>
            </m:ctrlPr>
          </m:dPr>
          <m:e>
            <m:r>
              <w:rPr>
                <w:rFonts w:ascii="Cambria Math" w:hAnsi="Cambria Math"/>
              </w:rPr>
              <m:t>maternal</m:t>
            </m:r>
            <m:r>
              <w:rPr>
                <w:rFonts w:ascii="Cambria Math" w:hAnsi="Cambria Math"/>
                <w:lang w:val="en-US"/>
                <w:rPrChange w:id="163" w:author="Marie Pedersen" w:date="2020-12-14T09:24:00Z">
                  <w:rPr>
                    <w:rFonts w:ascii="Cambria Math" w:hAnsi="Cambria Math"/>
                    <w:lang w:val="fr-FR"/>
                  </w:rPr>
                </w:rPrChange>
              </w:rPr>
              <m:t xml:space="preserve"> </m:t>
            </m:r>
            <m:r>
              <w:rPr>
                <w:rFonts w:ascii="Cambria Math" w:hAnsi="Cambria Math"/>
              </w:rPr>
              <m:t>education</m:t>
            </m:r>
            <m:r>
              <w:rPr>
                <w:rFonts w:ascii="Cambria Math" w:hAnsi="Cambria Math"/>
                <w:lang w:val="en-US"/>
                <w:rPrChange w:id="164" w:author="Marie Pedersen" w:date="2020-12-14T09:24:00Z">
                  <w:rPr>
                    <w:rFonts w:ascii="Cambria Math" w:hAnsi="Cambria Math"/>
                    <w:lang w:val="fr-FR"/>
                  </w:rPr>
                </w:rPrChange>
              </w:rPr>
              <m:t xml:space="preserve"> </m:t>
            </m:r>
            <m:r>
              <w:rPr>
                <w:rFonts w:ascii="Cambria Math" w:hAnsi="Cambria Math"/>
              </w:rPr>
              <m:t>x</m:t>
            </m:r>
            <m:r>
              <w:rPr>
                <w:rFonts w:ascii="Cambria Math" w:hAnsi="Cambria Math"/>
                <w:lang w:val="en-US"/>
                <w:rPrChange w:id="165" w:author="Marie Pedersen" w:date="2020-12-14T09:24:00Z">
                  <w:rPr>
                    <w:rFonts w:ascii="Cambria Math" w:hAnsi="Cambria Math"/>
                    <w:lang w:val="fr-FR"/>
                  </w:rPr>
                </w:rPrChange>
              </w:rPr>
              <m:t xml:space="preserve"> </m:t>
            </m:r>
            <m:r>
              <w:rPr>
                <w:rFonts w:ascii="Cambria Math" w:hAnsi="Cambria Math"/>
              </w:rPr>
              <m:t>ndvi</m:t>
            </m:r>
            <m:r>
              <w:rPr>
                <w:rFonts w:ascii="Cambria Math" w:hAnsi="Cambria Math"/>
                <w:lang w:val="en-US"/>
                <w:rPrChange w:id="166" w:author="Marie Pedersen" w:date="2020-12-14T09:24:00Z">
                  <w:rPr>
                    <w:rFonts w:ascii="Cambria Math" w:hAnsi="Cambria Math"/>
                    <w:lang w:val="fr-FR"/>
                  </w:rPr>
                </w:rPrChange>
              </w:rPr>
              <m:t>300</m:t>
            </m:r>
          </m:e>
        </m:d>
        <m:r>
          <w:rPr>
            <w:rFonts w:ascii="Cambria Math" w:hAnsi="Cambria Math"/>
            <w:lang w:val="en-US"/>
            <w:rPrChange w:id="167" w:author="Marie Pedersen" w:date="2020-12-14T09:24:00Z">
              <w:rPr>
                <w:rFonts w:ascii="Cambria Math" w:hAnsi="Cambria Math"/>
                <w:lang w:val="fr-FR"/>
              </w:rPr>
            </w:rPrChange>
          </w:rPr>
          <m:t>+</m:t>
        </m:r>
        <m:d>
          <m:dPr>
            <m:ctrlPr>
              <w:rPr>
                <w:rFonts w:ascii="Cambria Math" w:hAnsi="Cambria Math"/>
                <w:i/>
              </w:rPr>
            </m:ctrlPr>
          </m:dPr>
          <m:e>
            <m:r>
              <w:rPr>
                <w:rFonts w:ascii="Cambria Math" w:hAnsi="Cambria Math"/>
              </w:rPr>
              <m:t>β</m:t>
            </m:r>
            <m:r>
              <w:rPr>
                <w:rFonts w:ascii="Cambria Math" w:hAnsi="Cambria Math"/>
                <w:lang w:val="en-US"/>
                <w:rPrChange w:id="168" w:author="Marie Pedersen" w:date="2020-12-14T09:24:00Z">
                  <w:rPr>
                    <w:rFonts w:ascii="Cambria Math" w:hAnsi="Cambria Math"/>
                    <w:lang w:val="fr-FR"/>
                  </w:rPr>
                </w:rPrChange>
              </w:rPr>
              <m:t>6</m:t>
            </m:r>
          </m:e>
        </m:d>
        <m:d>
          <m:dPr>
            <m:ctrlPr>
              <w:rPr>
                <w:rFonts w:ascii="Cambria Math" w:hAnsi="Cambria Math"/>
                <w:i/>
              </w:rPr>
            </m:ctrlPr>
          </m:dPr>
          <m:e>
            <m:r>
              <w:rPr>
                <w:rFonts w:ascii="Cambria Math" w:hAnsi="Cambria Math"/>
              </w:rPr>
              <m:t>maternal</m:t>
            </m:r>
            <m:r>
              <w:rPr>
                <w:rFonts w:ascii="Cambria Math" w:hAnsi="Cambria Math"/>
                <w:lang w:val="en-US"/>
                <w:rPrChange w:id="169" w:author="Marie Pedersen" w:date="2020-12-14T09:24:00Z">
                  <w:rPr>
                    <w:rFonts w:ascii="Cambria Math" w:hAnsi="Cambria Math"/>
                    <w:lang w:val="fr-FR"/>
                  </w:rPr>
                </w:rPrChange>
              </w:rPr>
              <m:t xml:space="preserve"> </m:t>
            </m:r>
            <m:r>
              <w:rPr>
                <w:rFonts w:ascii="Cambria Math" w:hAnsi="Cambria Math"/>
              </w:rPr>
              <m:t>education</m:t>
            </m:r>
            <m:r>
              <w:rPr>
                <w:rFonts w:ascii="Cambria Math" w:hAnsi="Cambria Math"/>
                <w:lang w:val="en-US"/>
                <w:rPrChange w:id="170" w:author="Marie Pedersen" w:date="2020-12-14T09:24:00Z">
                  <w:rPr>
                    <w:rFonts w:ascii="Cambria Math" w:hAnsi="Cambria Math"/>
                    <w:lang w:val="fr-FR"/>
                  </w:rPr>
                </w:rPrChange>
              </w:rPr>
              <m:t xml:space="preserve"> </m:t>
            </m:r>
            <m:r>
              <w:rPr>
                <w:rFonts w:ascii="Cambria Math" w:hAnsi="Cambria Math"/>
              </w:rPr>
              <m:t>x</m:t>
            </m:r>
            <m:r>
              <w:rPr>
                <w:rFonts w:ascii="Cambria Math" w:hAnsi="Cambria Math"/>
                <w:lang w:val="en-US"/>
                <w:rPrChange w:id="171" w:author="Marie Pedersen" w:date="2020-12-14T09:24:00Z">
                  <w:rPr>
                    <w:rFonts w:ascii="Cambria Math" w:hAnsi="Cambria Math"/>
                    <w:lang w:val="fr-FR"/>
                  </w:rPr>
                </w:rPrChange>
              </w:rPr>
              <m:t xml:space="preserve"> </m:t>
            </m:r>
            <m:r>
              <w:rPr>
                <w:rFonts w:ascii="Cambria Math" w:hAnsi="Cambria Math"/>
              </w:rPr>
              <m:t>green</m:t>
            </m:r>
            <m:r>
              <w:rPr>
                <w:rFonts w:ascii="Cambria Math" w:hAnsi="Cambria Math"/>
                <w:lang w:val="en-US"/>
                <w:rPrChange w:id="172" w:author="Marie Pedersen" w:date="2020-12-14T09:24:00Z">
                  <w:rPr>
                    <w:rFonts w:ascii="Cambria Math" w:hAnsi="Cambria Math"/>
                    <w:lang w:val="fr-FR"/>
                  </w:rPr>
                </w:rPrChange>
              </w:rPr>
              <m:t xml:space="preserve"> </m:t>
            </m:r>
            <m:r>
              <w:rPr>
                <w:rFonts w:ascii="Cambria Math" w:hAnsi="Cambria Math"/>
              </w:rPr>
              <m:t>distance</m:t>
            </m:r>
          </m:e>
        </m:d>
        <m:r>
          <w:rPr>
            <w:rFonts w:ascii="Cambria Math" w:hAnsi="Cambria Math"/>
            <w:lang w:val="en-US"/>
            <w:rPrChange w:id="173" w:author="Marie Pedersen" w:date="2020-12-14T09:24:00Z">
              <w:rPr>
                <w:rFonts w:ascii="Cambria Math" w:hAnsi="Cambria Math"/>
                <w:lang w:val="fr-FR"/>
              </w:rPr>
            </w:rPrChange>
          </w:rPr>
          <m:t>+</m:t>
        </m:r>
        <m:d>
          <m:dPr>
            <m:ctrlPr>
              <w:rPr>
                <w:rFonts w:ascii="Cambria Math" w:hAnsi="Cambria Math"/>
                <w:i/>
              </w:rPr>
            </m:ctrlPr>
          </m:dPr>
          <m:e>
            <m:r>
              <w:rPr>
                <w:rFonts w:ascii="Cambria Math" w:hAnsi="Cambria Math"/>
              </w:rPr>
              <m:t>β</m:t>
            </m:r>
            <m:r>
              <w:rPr>
                <w:rFonts w:ascii="Cambria Math" w:hAnsi="Cambria Math"/>
                <w:lang w:val="en-US"/>
                <w:rPrChange w:id="174" w:author="Marie Pedersen" w:date="2020-12-14T09:24:00Z">
                  <w:rPr>
                    <w:rFonts w:ascii="Cambria Math" w:hAnsi="Cambria Math"/>
                    <w:lang w:val="fr-FR"/>
                  </w:rPr>
                </w:rPrChange>
              </w:rPr>
              <m:t>7</m:t>
            </m:r>
          </m:e>
        </m:d>
        <m:d>
          <m:dPr>
            <m:ctrlPr>
              <w:rPr>
                <w:rFonts w:ascii="Cambria Math" w:hAnsi="Cambria Math"/>
                <w:i/>
              </w:rPr>
            </m:ctrlPr>
          </m:dPr>
          <m:e>
            <m:r>
              <w:rPr>
                <w:rFonts w:ascii="Cambria Math" w:hAnsi="Cambria Math"/>
              </w:rPr>
              <m:t>maternal</m:t>
            </m:r>
            <m:r>
              <w:rPr>
                <w:rFonts w:ascii="Cambria Math" w:hAnsi="Cambria Math"/>
                <w:lang w:val="en-US"/>
                <w:rPrChange w:id="175" w:author="Marie Pedersen" w:date="2020-12-14T09:24:00Z">
                  <w:rPr>
                    <w:rFonts w:ascii="Cambria Math" w:hAnsi="Cambria Math"/>
                    <w:lang w:val="fr-FR"/>
                  </w:rPr>
                </w:rPrChange>
              </w:rPr>
              <m:t xml:space="preserve"> </m:t>
            </m:r>
            <m:r>
              <w:rPr>
                <w:rFonts w:ascii="Cambria Math" w:hAnsi="Cambria Math"/>
              </w:rPr>
              <m:t>education</m:t>
            </m:r>
            <m:r>
              <w:rPr>
                <w:rFonts w:ascii="Cambria Math" w:hAnsi="Cambria Math"/>
                <w:lang w:val="en-US"/>
                <w:rPrChange w:id="176" w:author="Marie Pedersen" w:date="2020-12-14T09:24:00Z">
                  <w:rPr>
                    <w:rFonts w:ascii="Cambria Math" w:hAnsi="Cambria Math"/>
                    <w:lang w:val="fr-FR"/>
                  </w:rPr>
                </w:rPrChange>
              </w:rPr>
              <m:t xml:space="preserve"> </m:t>
            </m:r>
            <m:r>
              <w:rPr>
                <w:rFonts w:ascii="Cambria Math" w:hAnsi="Cambria Math"/>
              </w:rPr>
              <m:t>x</m:t>
            </m:r>
            <m:r>
              <w:rPr>
                <w:rFonts w:ascii="Cambria Math" w:hAnsi="Cambria Math"/>
                <w:lang w:val="en-US"/>
                <w:rPrChange w:id="177" w:author="Marie Pedersen" w:date="2020-12-14T09:24:00Z">
                  <w:rPr>
                    <w:rFonts w:ascii="Cambria Math" w:hAnsi="Cambria Math"/>
                    <w:lang w:val="fr-FR"/>
                  </w:rPr>
                </w:rPrChange>
              </w:rPr>
              <m:t xml:space="preserve"> </m:t>
            </m:r>
            <m:r>
              <w:rPr>
                <w:rFonts w:ascii="Cambria Math" w:hAnsi="Cambria Math"/>
              </w:rPr>
              <m:t>blue</m:t>
            </m:r>
            <m:r>
              <w:rPr>
                <w:rFonts w:ascii="Cambria Math" w:hAnsi="Cambria Math"/>
                <w:lang w:val="en-US"/>
                <w:rPrChange w:id="178" w:author="Marie Pedersen" w:date="2020-12-14T09:24:00Z">
                  <w:rPr>
                    <w:rFonts w:ascii="Cambria Math" w:hAnsi="Cambria Math"/>
                    <w:lang w:val="fr-FR"/>
                  </w:rPr>
                </w:rPrChange>
              </w:rPr>
              <m:t xml:space="preserve"> </m:t>
            </m:r>
            <m:r>
              <w:rPr>
                <w:rFonts w:ascii="Cambria Math" w:hAnsi="Cambria Math"/>
              </w:rPr>
              <m:t>distance</m:t>
            </m:r>
          </m:e>
        </m:d>
        <m:r>
          <w:rPr>
            <w:rFonts w:ascii="Cambria Math" w:hAnsi="Cambria Math"/>
          </w:rPr>
          <m:t>+covariates+cohort+year+ ε</m:t>
        </m:r>
      </m:oMath>
      <w:r w:rsidR="00151C7E" w:rsidRPr="00766305">
        <w:rPr>
          <w:lang w:val="en-US"/>
          <w:rPrChange w:id="179" w:author="Marie Pedersen" w:date="2020-12-14T09:24:00Z">
            <w:rPr>
              <w:lang w:val="fr-FR"/>
            </w:rPr>
          </w:rPrChange>
        </w:rPr>
        <w:t xml:space="preserve"> </w:t>
      </w:r>
    </w:p>
    <w:bookmarkEnd w:id="87"/>
    <w:p w14:paraId="4FBC198A" w14:textId="5EA1A251" w:rsidR="00AF3CD8" w:rsidRDefault="00CF3E27" w:rsidP="00ED5860">
      <w:pPr>
        <w:pStyle w:val="Heading2"/>
      </w:pPr>
      <w:r>
        <w:t xml:space="preserve">Sensitivity </w:t>
      </w:r>
      <w:r w:rsidR="00DE59A5">
        <w:t xml:space="preserve">/ additional </w:t>
      </w:r>
      <w:r>
        <w:t>analys</w:t>
      </w:r>
      <w:r w:rsidR="000001AE">
        <w:t>e</w:t>
      </w:r>
      <w:r>
        <w:t>s</w:t>
      </w:r>
    </w:p>
    <w:p w14:paraId="3CCE2A92" w14:textId="53C95CBA" w:rsidR="00B522B5" w:rsidRDefault="003F43CE" w:rsidP="00B522B5">
      <w:pPr>
        <w:pStyle w:val="BodyText"/>
      </w:pPr>
      <w:r>
        <w:t>W</w:t>
      </w:r>
      <w:r w:rsidR="00B522B5">
        <w:t>e will repeat analyses restricting the sample to</w:t>
      </w:r>
      <w:r w:rsidR="006734E6">
        <w:t xml:space="preserve"> (i) first-time mother</w:t>
      </w:r>
      <w:r w:rsidR="00AF70CA">
        <w:t>s</w:t>
      </w:r>
      <w:r w:rsidR="009C3BD1">
        <w:t>,</w:t>
      </w:r>
      <w:r w:rsidR="00B522B5">
        <w:t xml:space="preserve"> (</w:t>
      </w:r>
      <w:r w:rsidR="009C3BD1">
        <w:t>i</w:t>
      </w:r>
      <w:r w:rsidR="00B522B5">
        <w:t>i) pregnancies free of comorbidities (gestational diabetes, hypertensive disorders, and preterm deliveries)</w:t>
      </w:r>
      <w:r w:rsidR="00CC4922">
        <w:t xml:space="preserve"> </w:t>
      </w:r>
      <w:r w:rsidR="001E07B4">
        <w:t>and</w:t>
      </w:r>
      <w:r w:rsidR="00B522B5">
        <w:t xml:space="preserve"> (ii</w:t>
      </w:r>
      <w:r w:rsidR="009C3BD1">
        <w:t>i</w:t>
      </w:r>
      <w:r w:rsidR="00B522B5">
        <w:t>) women reporting no prior history of depression</w:t>
      </w:r>
      <w:r w:rsidR="00EB49AC">
        <w:t>. We will compare results in subsets</w:t>
      </w:r>
      <w:r w:rsidR="001E07B4">
        <w:t xml:space="preserve"> where</w:t>
      </w:r>
      <w:r w:rsidR="00EB49AC">
        <w:t xml:space="preserve"> PND was measured by questionnaire, self-</w:t>
      </w:r>
      <w:proofErr w:type="gramStart"/>
      <w:r w:rsidR="00EB49AC">
        <w:t>report</w:t>
      </w:r>
      <w:proofErr w:type="gramEnd"/>
      <w:r w:rsidR="00EB49AC">
        <w:t xml:space="preserve"> or linked</w:t>
      </w:r>
      <w:r w:rsidR="00BC0197">
        <w:t xml:space="preserve"> registry data</w:t>
      </w:r>
      <w:r w:rsidR="00EB49AC">
        <w:t xml:space="preserve">. </w:t>
      </w:r>
    </w:p>
    <w:p w14:paraId="53DD11D8" w14:textId="797A0C8B" w:rsidR="00DC0798" w:rsidRDefault="00DC0798" w:rsidP="00ED5860">
      <w:pPr>
        <w:pStyle w:val="Heading1"/>
      </w:pPr>
      <w:bookmarkStart w:id="180" w:name="_Toc39566280"/>
      <w:r>
        <w:t>Data access</w:t>
      </w:r>
      <w:bookmarkEnd w:id="180"/>
    </w:p>
    <w:p w14:paraId="5A402DA0" w14:textId="1D04D616" w:rsidR="00DC0798" w:rsidRPr="00DC0798" w:rsidRDefault="00DC0798" w:rsidP="00DC0798">
      <w:pPr>
        <w:pStyle w:val="BodyText"/>
      </w:pPr>
      <w:r>
        <w:t>Individual data access agreements</w:t>
      </w:r>
      <w:r w:rsidR="00C54E9A">
        <w:t xml:space="preserve"> are currently being arranged with eligible cohorts</w:t>
      </w:r>
      <w:r w:rsidR="000D4032">
        <w:t>.</w:t>
      </w:r>
    </w:p>
    <w:p w14:paraId="1BB7F772" w14:textId="573EBF9E" w:rsidR="00DC0798" w:rsidRDefault="00DC0798" w:rsidP="00ED5860">
      <w:pPr>
        <w:pStyle w:val="Heading1"/>
      </w:pPr>
      <w:bookmarkStart w:id="181" w:name="_Toc39566281"/>
      <w:r>
        <w:t>Authorship</w:t>
      </w:r>
      <w:bookmarkEnd w:id="181"/>
    </w:p>
    <w:p w14:paraId="1D4A05AA" w14:textId="3D2C60E0" w:rsidR="009D5645" w:rsidRPr="009D5645" w:rsidRDefault="006E7033" w:rsidP="009D5645">
      <w:pPr>
        <w:pStyle w:val="BodyText"/>
      </w:pPr>
      <w:r>
        <w:t xml:space="preserve">TC will be </w:t>
      </w:r>
      <w:r w:rsidR="000D4032">
        <w:t xml:space="preserve">listed as </w:t>
      </w:r>
      <w:r>
        <w:t>first author, MP last author, and all remaining authors from the analysis plan as co-authors. In addition,</w:t>
      </w:r>
      <w:r w:rsidR="000D4032">
        <w:t xml:space="preserve"> one to two</w:t>
      </w:r>
      <w:r>
        <w:t xml:space="preserve"> </w:t>
      </w:r>
      <w:ins w:id="182" w:author="Marie Pedersen" w:date="2020-12-14T10:55:00Z">
        <w:r w:rsidR="00766305">
          <w:t xml:space="preserve">or more </w:t>
        </w:r>
      </w:ins>
      <w:r w:rsidR="00876B66">
        <w:t>researchers from each participating cohort will be invited as co-authors.</w:t>
      </w:r>
    </w:p>
    <w:p w14:paraId="209DBF8D" w14:textId="4817729F" w:rsidR="00456C0A" w:rsidRDefault="00E85EC5" w:rsidP="007B5EF3">
      <w:pPr>
        <w:pStyle w:val="Heading1"/>
      </w:pPr>
      <w:bookmarkStart w:id="183" w:name="_Toc39566282"/>
      <w:r>
        <w:t>References</w:t>
      </w:r>
      <w:bookmarkEnd w:id="183"/>
    </w:p>
    <w:p w14:paraId="220EC2D5" w14:textId="77777777" w:rsidR="000D4032" w:rsidRPr="00C869ED" w:rsidRDefault="000D4032" w:rsidP="000D4032">
      <w:pPr>
        <w:pStyle w:val="BodyText"/>
        <w:rPr>
          <w:noProof/>
        </w:rPr>
      </w:pPr>
      <w:r>
        <w:fldChar w:fldCharType="begin"/>
      </w:r>
      <w:r>
        <w:instrText xml:space="preserve"> ADDIN EN.REFLIST </w:instrText>
      </w:r>
      <w:r>
        <w:fldChar w:fldCharType="separate"/>
      </w:r>
      <w:r w:rsidRPr="00C869ED">
        <w:rPr>
          <w:noProof/>
        </w:rPr>
        <w:t>1.</w:t>
      </w:r>
      <w:r w:rsidRPr="00C869ED">
        <w:rPr>
          <w:noProof/>
        </w:rPr>
        <w:tab/>
        <w:t xml:space="preserve">Putnam, K.T., et al., Clinical phenotypes of perinatal depression and time of symptom onset: analysis of data from an international consortium. The lancet. Psychiatry, 2017. </w:t>
      </w:r>
      <w:r w:rsidRPr="00C869ED">
        <w:rPr>
          <w:b/>
          <w:noProof/>
        </w:rPr>
        <w:t>4</w:t>
      </w:r>
      <w:r w:rsidRPr="00C869ED">
        <w:rPr>
          <w:noProof/>
        </w:rPr>
        <w:t>(6): p. 477-485.</w:t>
      </w:r>
    </w:p>
    <w:p w14:paraId="2B5528BE" w14:textId="77777777" w:rsidR="000D4032" w:rsidRPr="00C869ED" w:rsidRDefault="000D4032" w:rsidP="000D4032">
      <w:pPr>
        <w:pStyle w:val="BodyText"/>
        <w:rPr>
          <w:noProof/>
        </w:rPr>
      </w:pPr>
      <w:r w:rsidRPr="00C869ED">
        <w:rPr>
          <w:noProof/>
        </w:rPr>
        <w:t>2.</w:t>
      </w:r>
      <w:r w:rsidRPr="00C869ED">
        <w:rPr>
          <w:noProof/>
        </w:rPr>
        <w:tab/>
        <w:t xml:space="preserve">Howard, L.M., et al., Non-psychotic mental disorders in the perinatal period. Lancet, 2014. </w:t>
      </w:r>
      <w:r w:rsidRPr="00C869ED">
        <w:rPr>
          <w:b/>
          <w:noProof/>
        </w:rPr>
        <w:t>384</w:t>
      </w:r>
      <w:r w:rsidRPr="00C869ED">
        <w:rPr>
          <w:noProof/>
        </w:rPr>
        <w:t>(9956): p. 1775-88.</w:t>
      </w:r>
    </w:p>
    <w:p w14:paraId="7D08BFCF" w14:textId="77777777" w:rsidR="000D4032" w:rsidRPr="00C869ED" w:rsidRDefault="000D4032" w:rsidP="000D4032">
      <w:pPr>
        <w:pStyle w:val="BodyText"/>
        <w:rPr>
          <w:noProof/>
        </w:rPr>
      </w:pPr>
      <w:r w:rsidRPr="00C869ED">
        <w:rPr>
          <w:noProof/>
        </w:rPr>
        <w:t>3.</w:t>
      </w:r>
      <w:r w:rsidRPr="00C869ED">
        <w:rPr>
          <w:noProof/>
        </w:rPr>
        <w:tab/>
        <w:t xml:space="preserve">Stein, A., et al., Effects of perinatal mental disorders on the fetus and child. The Lancet, 2014. </w:t>
      </w:r>
      <w:r w:rsidRPr="00C869ED">
        <w:rPr>
          <w:b/>
          <w:noProof/>
        </w:rPr>
        <w:t>384</w:t>
      </w:r>
      <w:r w:rsidRPr="00C869ED">
        <w:rPr>
          <w:noProof/>
        </w:rPr>
        <w:t>(9956): p. 1800-1819.</w:t>
      </w:r>
    </w:p>
    <w:p w14:paraId="53B370A5" w14:textId="77777777" w:rsidR="000D4032" w:rsidRPr="00C869ED" w:rsidRDefault="000D4032" w:rsidP="000D4032">
      <w:pPr>
        <w:pStyle w:val="BodyText"/>
        <w:rPr>
          <w:noProof/>
        </w:rPr>
      </w:pPr>
      <w:r w:rsidRPr="00C869ED">
        <w:rPr>
          <w:noProof/>
        </w:rPr>
        <w:lastRenderedPageBreak/>
        <w:t>4.</w:t>
      </w:r>
      <w:r w:rsidRPr="00C869ED">
        <w:rPr>
          <w:noProof/>
        </w:rPr>
        <w:tab/>
        <w:t xml:space="preserve">Tzivian, L., et al., Effect of long-term outdoor air pollution and noise on cognitive and psychological functions in adults. Int J Hyg Environ Health, 2015. </w:t>
      </w:r>
      <w:r w:rsidRPr="00C869ED">
        <w:rPr>
          <w:b/>
          <w:noProof/>
        </w:rPr>
        <w:t>218</w:t>
      </w:r>
      <w:r w:rsidRPr="00C869ED">
        <w:rPr>
          <w:noProof/>
        </w:rPr>
        <w:t>(1): p. 1-11.</w:t>
      </w:r>
    </w:p>
    <w:p w14:paraId="25F53AF1" w14:textId="77777777" w:rsidR="000D4032" w:rsidRPr="00C869ED" w:rsidRDefault="000D4032" w:rsidP="000D4032">
      <w:pPr>
        <w:pStyle w:val="BodyText"/>
        <w:rPr>
          <w:noProof/>
        </w:rPr>
      </w:pPr>
      <w:r w:rsidRPr="00C869ED">
        <w:rPr>
          <w:noProof/>
        </w:rPr>
        <w:t>5.</w:t>
      </w:r>
      <w:r w:rsidRPr="00C869ED">
        <w:rPr>
          <w:noProof/>
        </w:rPr>
        <w:tab/>
        <w:t>Kotzeva, M.M. and T. Brandmüller, Urban Europe: statistics on cities, towns and suburbs. 2016: Publications office of the European Union.</w:t>
      </w:r>
    </w:p>
    <w:p w14:paraId="4BE2F097" w14:textId="77777777" w:rsidR="000D4032" w:rsidRPr="00C869ED" w:rsidRDefault="000D4032" w:rsidP="000D4032">
      <w:pPr>
        <w:pStyle w:val="BodyText"/>
        <w:rPr>
          <w:noProof/>
        </w:rPr>
      </w:pPr>
      <w:r w:rsidRPr="00C869ED">
        <w:rPr>
          <w:noProof/>
        </w:rPr>
        <w:t>6.</w:t>
      </w:r>
      <w:r w:rsidRPr="00C869ED">
        <w:rPr>
          <w:noProof/>
        </w:rPr>
        <w:tab/>
        <w:t xml:space="preserve">Gong, Y., et al., A systematic review of the relationship between objective measurements of the urban environment and psychological distress. Environment international, 2016. </w:t>
      </w:r>
      <w:r w:rsidRPr="00C869ED">
        <w:rPr>
          <w:b/>
          <w:noProof/>
        </w:rPr>
        <w:t>96</w:t>
      </w:r>
      <w:r w:rsidRPr="00C869ED">
        <w:rPr>
          <w:noProof/>
        </w:rPr>
        <w:t>: p. 48-57.</w:t>
      </w:r>
    </w:p>
    <w:p w14:paraId="5C349DCE" w14:textId="77777777" w:rsidR="000D4032" w:rsidRPr="00C869ED" w:rsidRDefault="000D4032" w:rsidP="000D4032">
      <w:pPr>
        <w:pStyle w:val="BodyText"/>
        <w:rPr>
          <w:noProof/>
        </w:rPr>
      </w:pPr>
      <w:r w:rsidRPr="00C869ED">
        <w:rPr>
          <w:noProof/>
        </w:rPr>
        <w:t>7.</w:t>
      </w:r>
      <w:r w:rsidRPr="00C869ED">
        <w:rPr>
          <w:noProof/>
        </w:rPr>
        <w:tab/>
        <w:t xml:space="preserve">Fan, S.J., et al., Ambient air pollution and depression: A systematic review with meta-analysis up to 2019. Sci Total Environ, 2020. </w:t>
      </w:r>
      <w:r w:rsidRPr="00C869ED">
        <w:rPr>
          <w:b/>
          <w:noProof/>
        </w:rPr>
        <w:t>701</w:t>
      </w:r>
      <w:r w:rsidRPr="00C869ED">
        <w:rPr>
          <w:noProof/>
        </w:rPr>
        <w:t>: p. 134721.</w:t>
      </w:r>
    </w:p>
    <w:p w14:paraId="6996D694" w14:textId="77777777" w:rsidR="000D4032" w:rsidRPr="00C869ED" w:rsidRDefault="000D4032" w:rsidP="000D4032">
      <w:pPr>
        <w:pStyle w:val="BodyText"/>
        <w:rPr>
          <w:noProof/>
        </w:rPr>
      </w:pPr>
      <w:r w:rsidRPr="00C869ED">
        <w:rPr>
          <w:noProof/>
        </w:rPr>
        <w:t>8.</w:t>
      </w:r>
      <w:r w:rsidRPr="00C869ED">
        <w:rPr>
          <w:noProof/>
        </w:rPr>
        <w:tab/>
        <w:t>Callaghan, A., et al., The impact of green spaces on mental health in urban settings: a scoping review. Journal of Mental Health, 2020: p. 1-15.</w:t>
      </w:r>
    </w:p>
    <w:p w14:paraId="5AB2D770" w14:textId="77777777" w:rsidR="000D4032" w:rsidRPr="00C869ED" w:rsidRDefault="000D4032" w:rsidP="000D4032">
      <w:pPr>
        <w:pStyle w:val="BodyText"/>
        <w:rPr>
          <w:noProof/>
        </w:rPr>
      </w:pPr>
      <w:r w:rsidRPr="00C869ED">
        <w:rPr>
          <w:noProof/>
        </w:rPr>
        <w:t>9.</w:t>
      </w:r>
      <w:r w:rsidRPr="00C869ED">
        <w:rPr>
          <w:noProof/>
        </w:rPr>
        <w:tab/>
        <w:t xml:space="preserve">Amitai, Y., et al., Neuropsychological Impairment From Acute Low-Level Exposure to Carbon Monoxide. Archives of Neurology, 1998. </w:t>
      </w:r>
      <w:r w:rsidRPr="00C869ED">
        <w:rPr>
          <w:b/>
          <w:noProof/>
        </w:rPr>
        <w:t>55</w:t>
      </w:r>
      <w:r w:rsidRPr="00C869ED">
        <w:rPr>
          <w:noProof/>
        </w:rPr>
        <w:t>(6): p. 845-848.</w:t>
      </w:r>
    </w:p>
    <w:p w14:paraId="19FFBE34" w14:textId="77777777" w:rsidR="000D4032" w:rsidRPr="00C869ED" w:rsidRDefault="000D4032" w:rsidP="000D4032">
      <w:pPr>
        <w:pStyle w:val="BodyText"/>
        <w:rPr>
          <w:noProof/>
        </w:rPr>
      </w:pPr>
      <w:r w:rsidRPr="00C869ED">
        <w:rPr>
          <w:noProof/>
        </w:rPr>
        <w:t>10.</w:t>
      </w:r>
      <w:r w:rsidRPr="00C869ED">
        <w:rPr>
          <w:noProof/>
        </w:rPr>
        <w:tab/>
        <w:t xml:space="preserve">Pirrera, S., E. De Valck, and R. Cluydts, Nocturnal road traffic noise: A review on its assessment and consequences on sleep and health. Environment International, 2010. </w:t>
      </w:r>
      <w:r w:rsidRPr="00C869ED">
        <w:rPr>
          <w:b/>
          <w:noProof/>
        </w:rPr>
        <w:t>36</w:t>
      </w:r>
      <w:r w:rsidRPr="00C869ED">
        <w:rPr>
          <w:noProof/>
        </w:rPr>
        <w:t>(5): p. 492-498.</w:t>
      </w:r>
    </w:p>
    <w:p w14:paraId="0330948E" w14:textId="77777777" w:rsidR="000D4032" w:rsidRPr="00C869ED" w:rsidRDefault="000D4032" w:rsidP="000D4032">
      <w:pPr>
        <w:pStyle w:val="BodyText"/>
        <w:rPr>
          <w:noProof/>
        </w:rPr>
      </w:pPr>
      <w:r w:rsidRPr="00C869ED">
        <w:rPr>
          <w:noProof/>
        </w:rPr>
        <w:t>11.</w:t>
      </w:r>
      <w:r w:rsidRPr="00C869ED">
        <w:rPr>
          <w:noProof/>
        </w:rPr>
        <w:tab/>
        <w:t xml:space="preserve">Hartig, T., et al., Nature and Health. Annual Review of Public Health, 2014. </w:t>
      </w:r>
      <w:r w:rsidRPr="00C869ED">
        <w:rPr>
          <w:b/>
          <w:noProof/>
        </w:rPr>
        <w:t>35</w:t>
      </w:r>
      <w:r w:rsidRPr="00C869ED">
        <w:rPr>
          <w:noProof/>
        </w:rPr>
        <w:t>(1): p. 207-228.</w:t>
      </w:r>
    </w:p>
    <w:p w14:paraId="79BFBFE2" w14:textId="77777777" w:rsidR="000D4032" w:rsidRPr="00C869ED" w:rsidRDefault="000D4032" w:rsidP="000D4032">
      <w:pPr>
        <w:pStyle w:val="BodyText"/>
        <w:rPr>
          <w:noProof/>
        </w:rPr>
      </w:pPr>
      <w:r w:rsidRPr="00C869ED">
        <w:rPr>
          <w:noProof/>
        </w:rPr>
        <w:t>12.</w:t>
      </w:r>
      <w:r w:rsidRPr="00C869ED">
        <w:rPr>
          <w:noProof/>
        </w:rPr>
        <w:tab/>
        <w:t xml:space="preserve">Niedzwiecki, M.M., et al., Particulate air pollution exposure during pregnancy and postpartum depression symptoms in women in Mexico City. Environment International, 2020. </w:t>
      </w:r>
      <w:r w:rsidRPr="00C869ED">
        <w:rPr>
          <w:b/>
          <w:noProof/>
        </w:rPr>
        <w:t>134</w:t>
      </w:r>
      <w:r w:rsidRPr="00C869ED">
        <w:rPr>
          <w:noProof/>
        </w:rPr>
        <w:t>: p. 105325.</w:t>
      </w:r>
    </w:p>
    <w:p w14:paraId="4C313910" w14:textId="77777777" w:rsidR="000D4032" w:rsidRPr="00C869ED" w:rsidRDefault="000D4032" w:rsidP="000D4032">
      <w:pPr>
        <w:pStyle w:val="BodyText"/>
        <w:rPr>
          <w:noProof/>
        </w:rPr>
      </w:pPr>
      <w:r w:rsidRPr="00C869ED">
        <w:rPr>
          <w:noProof/>
        </w:rPr>
        <w:t>13.</w:t>
      </w:r>
      <w:r w:rsidRPr="00C869ED">
        <w:rPr>
          <w:noProof/>
        </w:rPr>
        <w:tab/>
        <w:t xml:space="preserve">Sheffield, P.E., et al., Association between particulate air pollution exposure during pregnancy and postpartum maternal psychological functioning. PLoS One, 2018. </w:t>
      </w:r>
      <w:r w:rsidRPr="00C869ED">
        <w:rPr>
          <w:b/>
          <w:noProof/>
        </w:rPr>
        <w:t>13</w:t>
      </w:r>
      <w:r w:rsidRPr="00C869ED">
        <w:rPr>
          <w:noProof/>
        </w:rPr>
        <w:t>(4): p. e0195267.</w:t>
      </w:r>
    </w:p>
    <w:p w14:paraId="1767043D" w14:textId="77777777" w:rsidR="000D4032" w:rsidRPr="00C869ED" w:rsidRDefault="000D4032" w:rsidP="000D4032">
      <w:pPr>
        <w:pStyle w:val="BodyText"/>
        <w:rPr>
          <w:noProof/>
        </w:rPr>
      </w:pPr>
      <w:r w:rsidRPr="00C869ED">
        <w:rPr>
          <w:noProof/>
        </w:rPr>
        <w:t>14.</w:t>
      </w:r>
      <w:r w:rsidRPr="00C869ED">
        <w:rPr>
          <w:noProof/>
        </w:rPr>
        <w:tab/>
        <w:t xml:space="preserve">He, S., et al., Residential noise exposure and the longitudinal risk of hospitalization for depression after pregnancy: Postpartum and beyond. Environ Res, 2019. </w:t>
      </w:r>
      <w:r w:rsidRPr="00C869ED">
        <w:rPr>
          <w:b/>
          <w:noProof/>
        </w:rPr>
        <w:t>170</w:t>
      </w:r>
      <w:r w:rsidRPr="00C869ED">
        <w:rPr>
          <w:noProof/>
        </w:rPr>
        <w:t>: p. 26-32.</w:t>
      </w:r>
    </w:p>
    <w:p w14:paraId="661A6170" w14:textId="77777777" w:rsidR="000D4032" w:rsidRPr="00C869ED" w:rsidRDefault="000D4032" w:rsidP="000D4032">
      <w:pPr>
        <w:pStyle w:val="BodyText"/>
        <w:rPr>
          <w:noProof/>
        </w:rPr>
      </w:pPr>
      <w:r w:rsidRPr="00C869ED">
        <w:rPr>
          <w:noProof/>
        </w:rPr>
        <w:t>15.</w:t>
      </w:r>
      <w:r w:rsidRPr="00C869ED">
        <w:rPr>
          <w:noProof/>
        </w:rPr>
        <w:tab/>
        <w:t xml:space="preserve">McEachan, R.R., et al., The association between green space and depressive symptoms in pregnant women: moderating roles of socioeconomic status and physical activity. J Epidemiol Community Health, 2016. </w:t>
      </w:r>
      <w:r w:rsidRPr="00C869ED">
        <w:rPr>
          <w:b/>
          <w:noProof/>
        </w:rPr>
        <w:t>70</w:t>
      </w:r>
      <w:r w:rsidRPr="00C869ED">
        <w:rPr>
          <w:noProof/>
        </w:rPr>
        <w:t>(3): p. 253-9.</w:t>
      </w:r>
    </w:p>
    <w:p w14:paraId="1D18F841" w14:textId="77777777" w:rsidR="000D4032" w:rsidRPr="00C869ED" w:rsidRDefault="000D4032" w:rsidP="000D4032">
      <w:pPr>
        <w:pStyle w:val="BodyText"/>
        <w:rPr>
          <w:noProof/>
        </w:rPr>
      </w:pPr>
      <w:r w:rsidRPr="00C869ED">
        <w:rPr>
          <w:noProof/>
        </w:rPr>
        <w:t>16.</w:t>
      </w:r>
      <w:r w:rsidRPr="00C869ED">
        <w:rPr>
          <w:noProof/>
        </w:rPr>
        <w:tab/>
        <w:t xml:space="preserve">Cho, J., et al., Air pollution as a risk factor for depressive episode in patients with cardiovascular disease, diabetes mellitus, or asthma. J Affect Disord, 2014. </w:t>
      </w:r>
      <w:r w:rsidRPr="00C869ED">
        <w:rPr>
          <w:b/>
          <w:noProof/>
        </w:rPr>
        <w:t>157</w:t>
      </w:r>
      <w:r w:rsidRPr="00C869ED">
        <w:rPr>
          <w:noProof/>
        </w:rPr>
        <w:t>: p. 45-51.</w:t>
      </w:r>
    </w:p>
    <w:p w14:paraId="61F8A509" w14:textId="77777777" w:rsidR="000D4032" w:rsidRPr="00C869ED" w:rsidRDefault="000D4032" w:rsidP="000D4032">
      <w:pPr>
        <w:pStyle w:val="BodyText"/>
        <w:rPr>
          <w:noProof/>
        </w:rPr>
      </w:pPr>
      <w:r w:rsidRPr="00C869ED">
        <w:rPr>
          <w:noProof/>
        </w:rPr>
        <w:lastRenderedPageBreak/>
        <w:t>17.</w:t>
      </w:r>
      <w:r w:rsidRPr="00C869ED">
        <w:rPr>
          <w:noProof/>
        </w:rPr>
        <w:tab/>
        <w:t xml:space="preserve">Zijlema, W.L., et al., The association of air pollution and depressed mood in 70,928 individuals from four European cohorts. Int J Hyg Environ Health, 2016. </w:t>
      </w:r>
      <w:r w:rsidRPr="00C869ED">
        <w:rPr>
          <w:b/>
          <w:noProof/>
        </w:rPr>
        <w:t>219</w:t>
      </w:r>
      <w:r w:rsidRPr="00C869ED">
        <w:rPr>
          <w:noProof/>
        </w:rPr>
        <w:t>(2): p. 212-9.</w:t>
      </w:r>
    </w:p>
    <w:p w14:paraId="1AE038CB" w14:textId="77777777" w:rsidR="000D4032" w:rsidRPr="00C869ED" w:rsidRDefault="000D4032" w:rsidP="000D4032">
      <w:pPr>
        <w:pStyle w:val="BodyText"/>
        <w:rPr>
          <w:noProof/>
        </w:rPr>
      </w:pPr>
      <w:r w:rsidRPr="00C869ED">
        <w:rPr>
          <w:noProof/>
        </w:rPr>
        <w:t>18.</w:t>
      </w:r>
      <w:r w:rsidRPr="00C869ED">
        <w:rPr>
          <w:noProof/>
        </w:rPr>
        <w:tab/>
        <w:t xml:space="preserve">Lim, Y.-H., et al., Air Pollution and Symptoms of Depression in Elderly Adults. Environmental Health Perspectives, 2012. </w:t>
      </w:r>
      <w:r w:rsidRPr="00C869ED">
        <w:rPr>
          <w:b/>
          <w:noProof/>
        </w:rPr>
        <w:t>120</w:t>
      </w:r>
      <w:r w:rsidRPr="00C869ED">
        <w:rPr>
          <w:noProof/>
        </w:rPr>
        <w:t>(7): p. 1023-1028.</w:t>
      </w:r>
    </w:p>
    <w:p w14:paraId="26EF7427" w14:textId="77777777" w:rsidR="000D4032" w:rsidRPr="00C869ED" w:rsidRDefault="000D4032" w:rsidP="000D4032">
      <w:pPr>
        <w:pStyle w:val="BodyText"/>
        <w:rPr>
          <w:noProof/>
        </w:rPr>
      </w:pPr>
      <w:r w:rsidRPr="00C869ED">
        <w:rPr>
          <w:noProof/>
        </w:rPr>
        <w:t>19.</w:t>
      </w:r>
      <w:r w:rsidRPr="00C869ED">
        <w:rPr>
          <w:noProof/>
        </w:rPr>
        <w:tab/>
        <w:t xml:space="preserve">Gascon, M., et al., Long-term exposure to residential green and blue spaces and anxiety and depression in adults: A cross-sectional study. Environ Res, 2018. </w:t>
      </w:r>
      <w:r w:rsidRPr="00C869ED">
        <w:rPr>
          <w:b/>
          <w:noProof/>
        </w:rPr>
        <w:t>162</w:t>
      </w:r>
      <w:r w:rsidRPr="00C869ED">
        <w:rPr>
          <w:noProof/>
        </w:rPr>
        <w:t>: p. 231-239.</w:t>
      </w:r>
    </w:p>
    <w:p w14:paraId="4B47BCAE" w14:textId="77777777" w:rsidR="000D4032" w:rsidRPr="00C869ED" w:rsidRDefault="000D4032" w:rsidP="000D4032">
      <w:pPr>
        <w:pStyle w:val="BodyText"/>
        <w:rPr>
          <w:noProof/>
        </w:rPr>
      </w:pPr>
      <w:r w:rsidRPr="00C869ED">
        <w:rPr>
          <w:noProof/>
        </w:rPr>
        <w:t>20.</w:t>
      </w:r>
      <w:r w:rsidRPr="00C869ED">
        <w:rPr>
          <w:noProof/>
        </w:rPr>
        <w:tab/>
        <w:t xml:space="preserve">Vandenbroucke, J.P., et al., Strengthening the Reporting of Observational Studies in Epidemiology (STROBE): explanation and elaboration. PLoS medicine, 2007. </w:t>
      </w:r>
      <w:r w:rsidRPr="00C869ED">
        <w:rPr>
          <w:b/>
          <w:noProof/>
        </w:rPr>
        <w:t>4</w:t>
      </w:r>
      <w:r w:rsidRPr="00C869ED">
        <w:rPr>
          <w:noProof/>
        </w:rPr>
        <w:t>(10): p. e297-e297.</w:t>
      </w:r>
    </w:p>
    <w:p w14:paraId="1A1E481D" w14:textId="77777777" w:rsidR="000D4032" w:rsidRPr="00C869ED" w:rsidRDefault="000D4032" w:rsidP="000D4032">
      <w:pPr>
        <w:pStyle w:val="BodyText"/>
        <w:rPr>
          <w:noProof/>
        </w:rPr>
      </w:pPr>
      <w:r w:rsidRPr="00C869ED">
        <w:rPr>
          <w:noProof/>
        </w:rPr>
        <w:t>21.</w:t>
      </w:r>
      <w:r w:rsidRPr="00C869ED">
        <w:rPr>
          <w:noProof/>
        </w:rPr>
        <w:tab/>
        <w:t xml:space="preserve">Rod, N.H., et al., Additive Interaction in Survival Analysis: Use of the Additive Hazards Model. Epidemiology, 2012. </w:t>
      </w:r>
      <w:r w:rsidRPr="00C869ED">
        <w:rPr>
          <w:b/>
          <w:noProof/>
        </w:rPr>
        <w:t>23</w:t>
      </w:r>
      <w:r w:rsidRPr="00C869ED">
        <w:rPr>
          <w:noProof/>
        </w:rPr>
        <w:t>(5).</w:t>
      </w:r>
    </w:p>
    <w:p w14:paraId="46952610" w14:textId="16C13F67" w:rsidR="009D5645" w:rsidRDefault="000D4032" w:rsidP="000D4032">
      <w:pPr>
        <w:pStyle w:val="BodyText"/>
      </w:pPr>
      <w:r>
        <w:fldChar w:fldCharType="end"/>
      </w:r>
    </w:p>
    <w:p w14:paraId="7936542B" w14:textId="3ABE1CBF" w:rsidR="009D5645" w:rsidRDefault="009D5645" w:rsidP="009D5645">
      <w:pPr>
        <w:pStyle w:val="Heading1"/>
      </w:pPr>
      <w:r>
        <w:t>Appendi</w:t>
      </w:r>
      <w:r w:rsidR="006C5B22">
        <w:t>ces</w:t>
      </w:r>
    </w:p>
    <w:p w14:paraId="098CA88A" w14:textId="32C02FEA" w:rsidR="006031D5" w:rsidRPr="00530E63" w:rsidRDefault="006031D5" w:rsidP="00530E63">
      <w:pPr>
        <w:pStyle w:val="Caption"/>
        <w:keepNext/>
        <w:rPr>
          <w:rFonts w:asciiTheme="majorHAnsi" w:hAnsiTheme="majorHAnsi"/>
          <w:sz w:val="20"/>
          <w:szCs w:val="20"/>
        </w:rPr>
      </w:pPr>
      <w:r w:rsidRPr="00530E63">
        <w:rPr>
          <w:rFonts w:asciiTheme="majorHAnsi" w:hAnsiTheme="majorHAnsi"/>
          <w:sz w:val="20"/>
          <w:szCs w:val="20"/>
        </w:rPr>
        <w:t>Table A</w:t>
      </w:r>
      <w:r w:rsidR="009C747A" w:rsidRPr="00530E63">
        <w:rPr>
          <w:rFonts w:asciiTheme="majorHAnsi" w:hAnsiTheme="majorHAnsi"/>
          <w:sz w:val="20"/>
          <w:szCs w:val="20"/>
        </w:rPr>
        <w:t>1</w:t>
      </w:r>
      <w:r w:rsidRPr="00530E63">
        <w:rPr>
          <w:rFonts w:asciiTheme="majorHAnsi" w:hAnsiTheme="majorHAnsi"/>
          <w:sz w:val="20"/>
          <w:szCs w:val="20"/>
        </w:rPr>
        <w:t>:</w:t>
      </w:r>
      <w:r w:rsidR="00530E63" w:rsidRPr="00530E63">
        <w:rPr>
          <w:rFonts w:asciiTheme="majorHAnsi" w:hAnsiTheme="majorHAnsi"/>
          <w:sz w:val="20"/>
          <w:szCs w:val="20"/>
        </w:rPr>
        <w:t xml:space="preserve"> Geocodes assigned to create year by year exposure estimates for traffic noise and green space variables (assumed geocodes in </w:t>
      </w:r>
      <w:r w:rsidR="00530E63" w:rsidRPr="00530E63">
        <w:rPr>
          <w:rFonts w:asciiTheme="majorHAnsi" w:hAnsiTheme="majorHAnsi"/>
          <w:i w:val="0"/>
          <w:sz w:val="20"/>
          <w:szCs w:val="20"/>
        </w:rPr>
        <w:t>italics</w:t>
      </w:r>
      <w:r w:rsidR="00530E63" w:rsidRPr="00530E63">
        <w:rPr>
          <w:rFonts w:asciiTheme="majorHAnsi" w:hAnsiTheme="majorHAns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26"/>
        <w:gridCol w:w="566"/>
        <w:gridCol w:w="568"/>
        <w:gridCol w:w="735"/>
        <w:gridCol w:w="734"/>
        <w:gridCol w:w="700"/>
        <w:gridCol w:w="568"/>
        <w:gridCol w:w="570"/>
        <w:gridCol w:w="568"/>
        <w:gridCol w:w="569"/>
        <w:gridCol w:w="569"/>
        <w:gridCol w:w="571"/>
        <w:gridCol w:w="569"/>
        <w:gridCol w:w="569"/>
        <w:gridCol w:w="569"/>
      </w:tblGrid>
      <w:tr w:rsidR="009C747A" w:rsidRPr="009C0135" w14:paraId="633EDFF3" w14:textId="77777777" w:rsidTr="005B575F">
        <w:trPr>
          <w:trHeight w:val="230"/>
        </w:trPr>
        <w:tc>
          <w:tcPr>
            <w:tcW w:w="503" w:type="pct"/>
            <w:shd w:val="clear" w:color="auto" w:fill="D9D9D9"/>
            <w:tcMar>
              <w:top w:w="0" w:type="dxa"/>
              <w:left w:w="35" w:type="dxa"/>
              <w:bottom w:w="0" w:type="dxa"/>
              <w:right w:w="35" w:type="dxa"/>
            </w:tcMar>
            <w:vAlign w:val="center"/>
            <w:hideMark/>
          </w:tcPr>
          <w:p w14:paraId="0A02F477"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cohort</w:t>
            </w:r>
          </w:p>
        </w:tc>
        <w:tc>
          <w:tcPr>
            <w:tcW w:w="320" w:type="pct"/>
            <w:shd w:val="clear" w:color="auto" w:fill="D9D9D9"/>
            <w:tcMar>
              <w:top w:w="0" w:type="dxa"/>
              <w:left w:w="35" w:type="dxa"/>
              <w:bottom w:w="0" w:type="dxa"/>
              <w:right w:w="35" w:type="dxa"/>
            </w:tcMar>
            <w:vAlign w:val="center"/>
            <w:hideMark/>
          </w:tcPr>
          <w:p w14:paraId="2E692AE9" w14:textId="77777777" w:rsidR="009C747A" w:rsidRPr="001E4EC9" w:rsidRDefault="009C747A" w:rsidP="005B575F">
            <w:pPr>
              <w:jc w:val="center"/>
              <w:rPr>
                <w:rFonts w:asciiTheme="majorHAnsi" w:eastAsia="Times New Roman" w:hAnsiTheme="majorHAnsi" w:cstheme="majorHAnsi"/>
                <w:b/>
                <w:sz w:val="20"/>
                <w:szCs w:val="20"/>
                <w:lang w:eastAsia="es-ES"/>
              </w:rPr>
            </w:pPr>
            <w:proofErr w:type="spellStart"/>
            <w:r w:rsidRPr="001E4EC9">
              <w:rPr>
                <w:rFonts w:asciiTheme="majorHAnsi" w:eastAsia="Times New Roman" w:hAnsiTheme="majorHAnsi" w:cstheme="majorHAnsi"/>
                <w:b/>
                <w:sz w:val="20"/>
                <w:szCs w:val="20"/>
                <w:lang w:eastAsia="es-ES"/>
              </w:rPr>
              <w:t>preg</w:t>
            </w:r>
            <w:proofErr w:type="spellEnd"/>
          </w:p>
        </w:tc>
        <w:tc>
          <w:tcPr>
            <w:tcW w:w="321" w:type="pct"/>
            <w:shd w:val="clear" w:color="auto" w:fill="D9D9D9"/>
            <w:tcMar>
              <w:top w:w="0" w:type="dxa"/>
              <w:left w:w="35" w:type="dxa"/>
              <w:bottom w:w="0" w:type="dxa"/>
              <w:right w:w="35" w:type="dxa"/>
            </w:tcMar>
            <w:vAlign w:val="center"/>
            <w:hideMark/>
          </w:tcPr>
          <w:p w14:paraId="139FF088"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birth</w:t>
            </w:r>
          </w:p>
        </w:tc>
        <w:tc>
          <w:tcPr>
            <w:tcW w:w="321" w:type="pct"/>
            <w:shd w:val="clear" w:color="auto" w:fill="D9D9D9"/>
            <w:tcMar>
              <w:top w:w="0" w:type="dxa"/>
              <w:left w:w="35" w:type="dxa"/>
              <w:bottom w:w="0" w:type="dxa"/>
              <w:right w:w="35" w:type="dxa"/>
            </w:tcMar>
            <w:vAlign w:val="center"/>
            <w:hideMark/>
          </w:tcPr>
          <w:p w14:paraId="79DB5A9C"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w:t>
            </w:r>
          </w:p>
        </w:tc>
        <w:tc>
          <w:tcPr>
            <w:tcW w:w="322" w:type="pct"/>
            <w:shd w:val="clear" w:color="auto" w:fill="D9D9D9"/>
            <w:tcMar>
              <w:top w:w="0" w:type="dxa"/>
              <w:left w:w="35" w:type="dxa"/>
              <w:bottom w:w="0" w:type="dxa"/>
              <w:right w:w="35" w:type="dxa"/>
            </w:tcMar>
            <w:vAlign w:val="center"/>
            <w:hideMark/>
          </w:tcPr>
          <w:p w14:paraId="6F2FFE44"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y2</w:t>
            </w:r>
          </w:p>
        </w:tc>
        <w:tc>
          <w:tcPr>
            <w:tcW w:w="321" w:type="pct"/>
            <w:shd w:val="clear" w:color="auto" w:fill="D9D9D9"/>
            <w:tcMar>
              <w:top w:w="0" w:type="dxa"/>
              <w:left w:w="35" w:type="dxa"/>
              <w:bottom w:w="0" w:type="dxa"/>
              <w:right w:w="35" w:type="dxa"/>
            </w:tcMar>
            <w:vAlign w:val="center"/>
            <w:hideMark/>
          </w:tcPr>
          <w:p w14:paraId="1F3A709D"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y3</w:t>
            </w:r>
          </w:p>
        </w:tc>
        <w:tc>
          <w:tcPr>
            <w:tcW w:w="321" w:type="pct"/>
            <w:shd w:val="clear" w:color="auto" w:fill="D9D9D9"/>
            <w:tcMar>
              <w:top w:w="0" w:type="dxa"/>
              <w:left w:w="35" w:type="dxa"/>
              <w:bottom w:w="0" w:type="dxa"/>
              <w:right w:w="35" w:type="dxa"/>
            </w:tcMar>
            <w:vAlign w:val="center"/>
            <w:hideMark/>
          </w:tcPr>
          <w:p w14:paraId="1FFEFEE5"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y4</w:t>
            </w:r>
          </w:p>
        </w:tc>
        <w:tc>
          <w:tcPr>
            <w:tcW w:w="322" w:type="pct"/>
            <w:shd w:val="clear" w:color="auto" w:fill="D9D9D9"/>
            <w:tcMar>
              <w:top w:w="0" w:type="dxa"/>
              <w:left w:w="35" w:type="dxa"/>
              <w:bottom w:w="0" w:type="dxa"/>
              <w:right w:w="35" w:type="dxa"/>
            </w:tcMar>
            <w:vAlign w:val="center"/>
            <w:hideMark/>
          </w:tcPr>
          <w:p w14:paraId="14855217"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y5</w:t>
            </w:r>
          </w:p>
        </w:tc>
        <w:tc>
          <w:tcPr>
            <w:tcW w:w="321" w:type="pct"/>
            <w:shd w:val="clear" w:color="auto" w:fill="D9D9D9"/>
            <w:tcMar>
              <w:top w:w="0" w:type="dxa"/>
              <w:left w:w="35" w:type="dxa"/>
              <w:bottom w:w="0" w:type="dxa"/>
              <w:right w:w="35" w:type="dxa"/>
            </w:tcMar>
            <w:vAlign w:val="center"/>
            <w:hideMark/>
          </w:tcPr>
          <w:p w14:paraId="59AAE6FD"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y6</w:t>
            </w:r>
          </w:p>
        </w:tc>
        <w:tc>
          <w:tcPr>
            <w:tcW w:w="321" w:type="pct"/>
            <w:shd w:val="clear" w:color="auto" w:fill="D9D9D9"/>
            <w:tcMar>
              <w:top w:w="0" w:type="dxa"/>
              <w:left w:w="35" w:type="dxa"/>
              <w:bottom w:w="0" w:type="dxa"/>
              <w:right w:w="35" w:type="dxa"/>
            </w:tcMar>
            <w:vAlign w:val="center"/>
            <w:hideMark/>
          </w:tcPr>
          <w:p w14:paraId="0C6C5F51"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y7</w:t>
            </w:r>
          </w:p>
        </w:tc>
        <w:tc>
          <w:tcPr>
            <w:tcW w:w="321" w:type="pct"/>
            <w:shd w:val="clear" w:color="auto" w:fill="D9D9D9"/>
            <w:tcMar>
              <w:top w:w="0" w:type="dxa"/>
              <w:left w:w="35" w:type="dxa"/>
              <w:bottom w:w="0" w:type="dxa"/>
              <w:right w:w="35" w:type="dxa"/>
            </w:tcMar>
            <w:vAlign w:val="center"/>
            <w:hideMark/>
          </w:tcPr>
          <w:p w14:paraId="34914D04"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y8</w:t>
            </w:r>
          </w:p>
        </w:tc>
        <w:tc>
          <w:tcPr>
            <w:tcW w:w="322" w:type="pct"/>
            <w:shd w:val="clear" w:color="auto" w:fill="D9D9D9"/>
            <w:tcMar>
              <w:top w:w="0" w:type="dxa"/>
              <w:left w:w="35" w:type="dxa"/>
              <w:bottom w:w="0" w:type="dxa"/>
              <w:right w:w="35" w:type="dxa"/>
            </w:tcMar>
            <w:vAlign w:val="center"/>
            <w:hideMark/>
          </w:tcPr>
          <w:p w14:paraId="45445AD5"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y9</w:t>
            </w:r>
          </w:p>
        </w:tc>
        <w:tc>
          <w:tcPr>
            <w:tcW w:w="321" w:type="pct"/>
            <w:shd w:val="clear" w:color="auto" w:fill="D9D9D9"/>
            <w:tcMar>
              <w:top w:w="0" w:type="dxa"/>
              <w:left w:w="35" w:type="dxa"/>
              <w:bottom w:w="0" w:type="dxa"/>
              <w:right w:w="35" w:type="dxa"/>
            </w:tcMar>
            <w:vAlign w:val="center"/>
            <w:hideMark/>
          </w:tcPr>
          <w:p w14:paraId="6A5D890C"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y10</w:t>
            </w:r>
          </w:p>
        </w:tc>
        <w:tc>
          <w:tcPr>
            <w:tcW w:w="321" w:type="pct"/>
            <w:shd w:val="clear" w:color="auto" w:fill="D9D9D9"/>
            <w:tcMar>
              <w:top w:w="0" w:type="dxa"/>
              <w:left w:w="35" w:type="dxa"/>
              <w:bottom w:w="0" w:type="dxa"/>
              <w:right w:w="35" w:type="dxa"/>
            </w:tcMar>
            <w:vAlign w:val="center"/>
            <w:hideMark/>
          </w:tcPr>
          <w:p w14:paraId="215F923D"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y11</w:t>
            </w:r>
          </w:p>
        </w:tc>
        <w:tc>
          <w:tcPr>
            <w:tcW w:w="321" w:type="pct"/>
            <w:shd w:val="clear" w:color="auto" w:fill="D9D9D9"/>
            <w:tcMar>
              <w:top w:w="0" w:type="dxa"/>
              <w:left w:w="35" w:type="dxa"/>
              <w:bottom w:w="0" w:type="dxa"/>
              <w:right w:w="35" w:type="dxa"/>
            </w:tcMar>
            <w:vAlign w:val="center"/>
            <w:hideMark/>
          </w:tcPr>
          <w:p w14:paraId="6A79F1D1" w14:textId="77777777" w:rsidR="009C747A" w:rsidRPr="001E4EC9" w:rsidRDefault="009C747A" w:rsidP="005B575F">
            <w:pPr>
              <w:jc w:val="center"/>
              <w:rPr>
                <w:rFonts w:asciiTheme="majorHAnsi" w:eastAsia="Times New Roman" w:hAnsiTheme="majorHAnsi" w:cstheme="majorHAnsi"/>
                <w:b/>
                <w:sz w:val="20"/>
                <w:szCs w:val="20"/>
                <w:lang w:eastAsia="es-ES"/>
              </w:rPr>
            </w:pPr>
            <w:r w:rsidRPr="001E4EC9">
              <w:rPr>
                <w:rFonts w:asciiTheme="majorHAnsi" w:eastAsia="Times New Roman" w:hAnsiTheme="majorHAnsi" w:cstheme="majorHAnsi"/>
                <w:b/>
                <w:sz w:val="20"/>
                <w:szCs w:val="20"/>
                <w:lang w:eastAsia="es-ES"/>
              </w:rPr>
              <w:t>y12</w:t>
            </w:r>
          </w:p>
        </w:tc>
      </w:tr>
      <w:tr w:rsidR="009C747A" w:rsidRPr="009C0135" w14:paraId="3586F4C6" w14:textId="77777777" w:rsidTr="005B575F">
        <w:trPr>
          <w:trHeight w:val="230"/>
        </w:trPr>
        <w:tc>
          <w:tcPr>
            <w:tcW w:w="503" w:type="pct"/>
            <w:shd w:val="clear" w:color="auto" w:fill="auto"/>
            <w:tcMar>
              <w:top w:w="0" w:type="dxa"/>
              <w:left w:w="35" w:type="dxa"/>
              <w:bottom w:w="0" w:type="dxa"/>
              <w:right w:w="35" w:type="dxa"/>
            </w:tcMar>
            <w:vAlign w:val="center"/>
            <w:hideMark/>
          </w:tcPr>
          <w:p w14:paraId="7E22653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ABCD</w:t>
            </w:r>
          </w:p>
        </w:tc>
        <w:tc>
          <w:tcPr>
            <w:tcW w:w="320" w:type="pct"/>
            <w:shd w:val="clear" w:color="auto" w:fill="auto"/>
            <w:tcMar>
              <w:top w:w="0" w:type="dxa"/>
              <w:left w:w="35" w:type="dxa"/>
              <w:bottom w:w="0" w:type="dxa"/>
              <w:right w:w="35" w:type="dxa"/>
            </w:tcMar>
            <w:vAlign w:val="center"/>
            <w:hideMark/>
          </w:tcPr>
          <w:p w14:paraId="0892A796"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7D33D17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birth</w:t>
            </w:r>
          </w:p>
        </w:tc>
        <w:tc>
          <w:tcPr>
            <w:tcW w:w="321" w:type="pct"/>
            <w:shd w:val="clear" w:color="auto" w:fill="auto"/>
            <w:tcMar>
              <w:top w:w="0" w:type="dxa"/>
              <w:left w:w="35" w:type="dxa"/>
              <w:bottom w:w="0" w:type="dxa"/>
              <w:right w:w="35" w:type="dxa"/>
            </w:tcMar>
            <w:vAlign w:val="center"/>
            <w:hideMark/>
          </w:tcPr>
          <w:p w14:paraId="47F800B3"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birth</w:t>
            </w:r>
          </w:p>
        </w:tc>
        <w:tc>
          <w:tcPr>
            <w:tcW w:w="322" w:type="pct"/>
            <w:shd w:val="clear" w:color="auto" w:fill="auto"/>
            <w:tcMar>
              <w:top w:w="0" w:type="dxa"/>
              <w:left w:w="35" w:type="dxa"/>
              <w:bottom w:w="0" w:type="dxa"/>
              <w:right w:w="35" w:type="dxa"/>
            </w:tcMar>
            <w:vAlign w:val="center"/>
            <w:hideMark/>
          </w:tcPr>
          <w:p w14:paraId="103FA2AE"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birth</w:t>
            </w:r>
          </w:p>
        </w:tc>
        <w:tc>
          <w:tcPr>
            <w:tcW w:w="321" w:type="pct"/>
            <w:shd w:val="clear" w:color="auto" w:fill="auto"/>
            <w:tcMar>
              <w:top w:w="0" w:type="dxa"/>
              <w:left w:w="35" w:type="dxa"/>
              <w:bottom w:w="0" w:type="dxa"/>
              <w:right w:w="35" w:type="dxa"/>
            </w:tcMar>
            <w:vAlign w:val="center"/>
            <w:hideMark/>
          </w:tcPr>
          <w:p w14:paraId="7450A3E8"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1" w:type="pct"/>
            <w:shd w:val="clear" w:color="auto" w:fill="auto"/>
            <w:tcMar>
              <w:top w:w="0" w:type="dxa"/>
              <w:left w:w="35" w:type="dxa"/>
              <w:bottom w:w="0" w:type="dxa"/>
              <w:right w:w="35" w:type="dxa"/>
            </w:tcMar>
            <w:vAlign w:val="center"/>
            <w:hideMark/>
          </w:tcPr>
          <w:p w14:paraId="54ACEC0C"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2" w:type="pct"/>
            <w:shd w:val="clear" w:color="auto" w:fill="auto"/>
            <w:tcMar>
              <w:top w:w="0" w:type="dxa"/>
              <w:left w:w="35" w:type="dxa"/>
              <w:bottom w:w="0" w:type="dxa"/>
              <w:right w:w="35" w:type="dxa"/>
            </w:tcMar>
            <w:vAlign w:val="center"/>
            <w:hideMark/>
          </w:tcPr>
          <w:p w14:paraId="08E87070"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uto"/>
            <w:tcMar>
              <w:top w:w="0" w:type="dxa"/>
              <w:left w:w="35" w:type="dxa"/>
              <w:bottom w:w="0" w:type="dxa"/>
              <w:right w:w="35" w:type="dxa"/>
            </w:tcMar>
            <w:vAlign w:val="center"/>
            <w:hideMark/>
          </w:tcPr>
          <w:p w14:paraId="582E37A0"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1" w:type="pct"/>
            <w:shd w:val="clear" w:color="auto" w:fill="auto"/>
            <w:tcMar>
              <w:top w:w="0" w:type="dxa"/>
              <w:left w:w="35" w:type="dxa"/>
              <w:bottom w:w="0" w:type="dxa"/>
              <w:right w:w="35" w:type="dxa"/>
            </w:tcMar>
            <w:vAlign w:val="center"/>
            <w:hideMark/>
          </w:tcPr>
          <w:p w14:paraId="0018E526"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p>
        </w:tc>
        <w:tc>
          <w:tcPr>
            <w:tcW w:w="321" w:type="pct"/>
            <w:shd w:val="clear" w:color="auto" w:fill="auto"/>
            <w:tcMar>
              <w:top w:w="0" w:type="dxa"/>
              <w:left w:w="35" w:type="dxa"/>
              <w:bottom w:w="0" w:type="dxa"/>
              <w:right w:w="35" w:type="dxa"/>
            </w:tcMar>
            <w:vAlign w:val="center"/>
            <w:hideMark/>
          </w:tcPr>
          <w:p w14:paraId="561B851F"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y8</w:t>
            </w:r>
          </w:p>
        </w:tc>
        <w:tc>
          <w:tcPr>
            <w:tcW w:w="322" w:type="pct"/>
            <w:shd w:val="clear" w:color="auto" w:fill="auto"/>
            <w:tcMar>
              <w:top w:w="0" w:type="dxa"/>
              <w:left w:w="35" w:type="dxa"/>
              <w:bottom w:w="0" w:type="dxa"/>
              <w:right w:w="35" w:type="dxa"/>
            </w:tcMar>
            <w:vAlign w:val="center"/>
            <w:hideMark/>
          </w:tcPr>
          <w:p w14:paraId="78CED771"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p>
        </w:tc>
        <w:tc>
          <w:tcPr>
            <w:tcW w:w="321" w:type="pct"/>
            <w:shd w:val="clear" w:color="auto" w:fill="auto"/>
            <w:tcMar>
              <w:top w:w="0" w:type="dxa"/>
              <w:left w:w="35" w:type="dxa"/>
              <w:bottom w:w="0" w:type="dxa"/>
              <w:right w:w="35" w:type="dxa"/>
            </w:tcMar>
            <w:vAlign w:val="center"/>
            <w:hideMark/>
          </w:tcPr>
          <w:p w14:paraId="322C0815"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y11</w:t>
            </w:r>
          </w:p>
        </w:tc>
        <w:tc>
          <w:tcPr>
            <w:tcW w:w="321" w:type="pct"/>
            <w:shd w:val="clear" w:color="auto" w:fill="auto"/>
            <w:tcMar>
              <w:top w:w="0" w:type="dxa"/>
              <w:left w:w="35" w:type="dxa"/>
              <w:bottom w:w="0" w:type="dxa"/>
              <w:right w:w="35" w:type="dxa"/>
            </w:tcMar>
            <w:vAlign w:val="center"/>
            <w:hideMark/>
          </w:tcPr>
          <w:p w14:paraId="5E3ED52F"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y11</w:t>
            </w:r>
          </w:p>
        </w:tc>
        <w:tc>
          <w:tcPr>
            <w:tcW w:w="321" w:type="pct"/>
            <w:shd w:val="clear" w:color="auto" w:fill="auto"/>
            <w:tcMar>
              <w:top w:w="0" w:type="dxa"/>
              <w:left w:w="35" w:type="dxa"/>
              <w:bottom w:w="0" w:type="dxa"/>
              <w:right w:w="35" w:type="dxa"/>
            </w:tcMar>
            <w:vAlign w:val="center"/>
            <w:hideMark/>
          </w:tcPr>
          <w:p w14:paraId="2B8557D3"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r>
      <w:tr w:rsidR="009C747A" w:rsidRPr="009C0135" w14:paraId="3297BDB3" w14:textId="77777777" w:rsidTr="005B575F">
        <w:trPr>
          <w:trHeight w:val="230"/>
        </w:trPr>
        <w:tc>
          <w:tcPr>
            <w:tcW w:w="503" w:type="pct"/>
            <w:shd w:val="clear" w:color="auto" w:fill="auto"/>
            <w:tcMar>
              <w:top w:w="0" w:type="dxa"/>
              <w:left w:w="35" w:type="dxa"/>
              <w:bottom w:w="0" w:type="dxa"/>
              <w:right w:w="35" w:type="dxa"/>
            </w:tcMar>
            <w:vAlign w:val="center"/>
            <w:hideMark/>
          </w:tcPr>
          <w:p w14:paraId="15690F79"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ABCD</w:t>
            </w:r>
            <w:r w:rsidRPr="001E4EC9">
              <w:rPr>
                <w:rFonts w:asciiTheme="majorHAnsi" w:eastAsia="Times New Roman" w:hAnsiTheme="majorHAnsi" w:cstheme="majorHAnsi"/>
                <w:sz w:val="20"/>
                <w:szCs w:val="20"/>
                <w:vertAlign w:val="superscript"/>
                <w:lang w:eastAsia="es-ES"/>
              </w:rPr>
              <w:t>d</w:t>
            </w:r>
            <w:proofErr w:type="spellEnd"/>
            <w:r w:rsidRPr="001E4EC9">
              <w:rPr>
                <w:rFonts w:asciiTheme="majorHAnsi" w:eastAsia="Times New Roman" w:hAnsiTheme="majorHAnsi" w:cstheme="majorHAnsi"/>
                <w:sz w:val="20"/>
                <w:szCs w:val="20"/>
                <w:lang w:eastAsia="es-ES"/>
              </w:rPr>
              <w:t xml:space="preserve"> </w:t>
            </w:r>
          </w:p>
        </w:tc>
        <w:tc>
          <w:tcPr>
            <w:tcW w:w="320" w:type="pct"/>
            <w:shd w:val="clear" w:color="auto" w:fill="auto"/>
            <w:tcMar>
              <w:top w:w="0" w:type="dxa"/>
              <w:left w:w="35" w:type="dxa"/>
              <w:bottom w:w="0" w:type="dxa"/>
              <w:right w:w="35" w:type="dxa"/>
            </w:tcMar>
            <w:vAlign w:val="center"/>
            <w:hideMark/>
          </w:tcPr>
          <w:p w14:paraId="7A8349A1"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19AC99E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birth</w:t>
            </w:r>
          </w:p>
        </w:tc>
        <w:tc>
          <w:tcPr>
            <w:tcW w:w="321" w:type="pct"/>
            <w:shd w:val="clear" w:color="auto" w:fill="auto"/>
            <w:tcMar>
              <w:top w:w="0" w:type="dxa"/>
              <w:left w:w="35" w:type="dxa"/>
              <w:bottom w:w="0" w:type="dxa"/>
              <w:right w:w="35" w:type="dxa"/>
            </w:tcMar>
            <w:vAlign w:val="center"/>
            <w:hideMark/>
          </w:tcPr>
          <w:p w14:paraId="0D99FD6E"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birth</w:t>
            </w:r>
          </w:p>
        </w:tc>
        <w:tc>
          <w:tcPr>
            <w:tcW w:w="322" w:type="pct"/>
            <w:shd w:val="clear" w:color="auto" w:fill="auto"/>
            <w:tcMar>
              <w:top w:w="0" w:type="dxa"/>
              <w:left w:w="35" w:type="dxa"/>
              <w:bottom w:w="0" w:type="dxa"/>
              <w:right w:w="35" w:type="dxa"/>
            </w:tcMar>
            <w:vAlign w:val="center"/>
            <w:hideMark/>
          </w:tcPr>
          <w:p w14:paraId="679C20C0"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birth</w:t>
            </w:r>
          </w:p>
        </w:tc>
        <w:tc>
          <w:tcPr>
            <w:tcW w:w="321" w:type="pct"/>
            <w:shd w:val="clear" w:color="auto" w:fill="auto"/>
            <w:tcMar>
              <w:top w:w="0" w:type="dxa"/>
              <w:left w:w="35" w:type="dxa"/>
              <w:bottom w:w="0" w:type="dxa"/>
              <w:right w:w="35" w:type="dxa"/>
            </w:tcMar>
            <w:vAlign w:val="center"/>
            <w:hideMark/>
          </w:tcPr>
          <w:p w14:paraId="6BA16400"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birth</w:t>
            </w:r>
          </w:p>
        </w:tc>
        <w:tc>
          <w:tcPr>
            <w:tcW w:w="321" w:type="pct"/>
            <w:shd w:val="clear" w:color="auto" w:fill="auto"/>
            <w:tcMar>
              <w:top w:w="0" w:type="dxa"/>
              <w:left w:w="35" w:type="dxa"/>
              <w:bottom w:w="0" w:type="dxa"/>
              <w:right w:w="35" w:type="dxa"/>
            </w:tcMar>
            <w:vAlign w:val="center"/>
            <w:hideMark/>
          </w:tcPr>
          <w:p w14:paraId="298656AD"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birth</w:t>
            </w:r>
          </w:p>
        </w:tc>
        <w:tc>
          <w:tcPr>
            <w:tcW w:w="322" w:type="pct"/>
            <w:shd w:val="clear" w:color="auto" w:fill="auto"/>
            <w:tcMar>
              <w:top w:w="0" w:type="dxa"/>
              <w:left w:w="35" w:type="dxa"/>
              <w:bottom w:w="0" w:type="dxa"/>
              <w:right w:w="35" w:type="dxa"/>
            </w:tcMar>
            <w:vAlign w:val="center"/>
            <w:hideMark/>
          </w:tcPr>
          <w:p w14:paraId="21B7FC4C"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p>
        </w:tc>
        <w:tc>
          <w:tcPr>
            <w:tcW w:w="321" w:type="pct"/>
            <w:shd w:val="clear" w:color="auto" w:fill="auto"/>
            <w:tcMar>
              <w:top w:w="0" w:type="dxa"/>
              <w:left w:w="35" w:type="dxa"/>
              <w:bottom w:w="0" w:type="dxa"/>
              <w:right w:w="35" w:type="dxa"/>
            </w:tcMar>
            <w:vAlign w:val="center"/>
            <w:hideMark/>
          </w:tcPr>
          <w:p w14:paraId="2A56B418"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p>
        </w:tc>
        <w:tc>
          <w:tcPr>
            <w:tcW w:w="321" w:type="pct"/>
            <w:shd w:val="clear" w:color="auto" w:fill="auto"/>
            <w:tcMar>
              <w:top w:w="0" w:type="dxa"/>
              <w:left w:w="35" w:type="dxa"/>
              <w:bottom w:w="0" w:type="dxa"/>
              <w:right w:w="35" w:type="dxa"/>
            </w:tcMar>
            <w:vAlign w:val="center"/>
            <w:hideMark/>
          </w:tcPr>
          <w:p w14:paraId="5B47D74E"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p>
        </w:tc>
        <w:tc>
          <w:tcPr>
            <w:tcW w:w="321" w:type="pct"/>
            <w:shd w:val="clear" w:color="auto" w:fill="auto"/>
            <w:tcMar>
              <w:top w:w="0" w:type="dxa"/>
              <w:left w:w="35" w:type="dxa"/>
              <w:bottom w:w="0" w:type="dxa"/>
              <w:right w:w="35" w:type="dxa"/>
            </w:tcMar>
            <w:vAlign w:val="center"/>
            <w:hideMark/>
          </w:tcPr>
          <w:p w14:paraId="6E1BBC53"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y8</w:t>
            </w:r>
          </w:p>
        </w:tc>
        <w:tc>
          <w:tcPr>
            <w:tcW w:w="322" w:type="pct"/>
            <w:shd w:val="clear" w:color="auto" w:fill="auto"/>
            <w:tcMar>
              <w:top w:w="0" w:type="dxa"/>
              <w:left w:w="35" w:type="dxa"/>
              <w:bottom w:w="0" w:type="dxa"/>
              <w:right w:w="35" w:type="dxa"/>
            </w:tcMar>
            <w:vAlign w:val="center"/>
            <w:hideMark/>
          </w:tcPr>
          <w:p w14:paraId="3914B90F"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p>
        </w:tc>
        <w:tc>
          <w:tcPr>
            <w:tcW w:w="321" w:type="pct"/>
            <w:shd w:val="clear" w:color="auto" w:fill="auto"/>
            <w:tcMar>
              <w:top w:w="0" w:type="dxa"/>
              <w:left w:w="35" w:type="dxa"/>
              <w:bottom w:w="0" w:type="dxa"/>
              <w:right w:w="35" w:type="dxa"/>
            </w:tcMar>
            <w:vAlign w:val="center"/>
            <w:hideMark/>
          </w:tcPr>
          <w:p w14:paraId="6B0C467E"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r w:rsidRPr="001E4EC9">
              <w:rPr>
                <w:rFonts w:asciiTheme="majorHAnsi" w:eastAsia="Times New Roman" w:hAnsiTheme="majorHAnsi" w:cstheme="majorHAnsi"/>
                <w:i/>
                <w:sz w:val="20"/>
                <w:szCs w:val="20"/>
                <w:vertAlign w:val="superscript"/>
                <w:lang w:eastAsia="es-ES"/>
              </w:rPr>
              <w:t>e</w:t>
            </w:r>
          </w:p>
        </w:tc>
        <w:tc>
          <w:tcPr>
            <w:tcW w:w="321" w:type="pct"/>
            <w:shd w:val="clear" w:color="auto" w:fill="auto"/>
            <w:tcMar>
              <w:top w:w="0" w:type="dxa"/>
              <w:left w:w="35" w:type="dxa"/>
              <w:bottom w:w="0" w:type="dxa"/>
              <w:right w:w="35" w:type="dxa"/>
            </w:tcMar>
            <w:vAlign w:val="center"/>
            <w:hideMark/>
          </w:tcPr>
          <w:p w14:paraId="50F94C01"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y8</w:t>
            </w:r>
            <w:r w:rsidRPr="001E4EC9">
              <w:rPr>
                <w:rFonts w:asciiTheme="majorHAnsi" w:eastAsia="Times New Roman" w:hAnsiTheme="majorHAnsi" w:cstheme="majorHAnsi"/>
                <w:i/>
                <w:sz w:val="20"/>
                <w:szCs w:val="20"/>
                <w:vertAlign w:val="superscript"/>
                <w:lang w:eastAsia="es-ES"/>
              </w:rPr>
              <w:t>e</w:t>
            </w:r>
          </w:p>
        </w:tc>
        <w:tc>
          <w:tcPr>
            <w:tcW w:w="321" w:type="pct"/>
            <w:shd w:val="clear" w:color="auto" w:fill="auto"/>
            <w:tcMar>
              <w:top w:w="0" w:type="dxa"/>
              <w:left w:w="35" w:type="dxa"/>
              <w:bottom w:w="0" w:type="dxa"/>
              <w:right w:w="35" w:type="dxa"/>
            </w:tcMar>
            <w:vAlign w:val="center"/>
            <w:hideMark/>
          </w:tcPr>
          <w:p w14:paraId="06E5A280"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r>
      <w:tr w:rsidR="009C747A" w:rsidRPr="009C0135" w14:paraId="70F5E5F7" w14:textId="77777777" w:rsidTr="005B575F">
        <w:trPr>
          <w:trHeight w:val="230"/>
        </w:trPr>
        <w:tc>
          <w:tcPr>
            <w:tcW w:w="503" w:type="pct"/>
            <w:shd w:val="clear" w:color="auto" w:fill="auto"/>
            <w:tcMar>
              <w:top w:w="0" w:type="dxa"/>
              <w:left w:w="35" w:type="dxa"/>
              <w:bottom w:w="0" w:type="dxa"/>
              <w:right w:w="35" w:type="dxa"/>
            </w:tcMar>
            <w:vAlign w:val="center"/>
            <w:hideMark/>
          </w:tcPr>
          <w:p w14:paraId="0255548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ALSPAC</w:t>
            </w:r>
          </w:p>
        </w:tc>
        <w:tc>
          <w:tcPr>
            <w:tcW w:w="320" w:type="pct"/>
            <w:shd w:val="clear" w:color="auto" w:fill="auto"/>
            <w:tcMar>
              <w:top w:w="0" w:type="dxa"/>
              <w:left w:w="35" w:type="dxa"/>
              <w:bottom w:w="0" w:type="dxa"/>
              <w:right w:w="35" w:type="dxa"/>
            </w:tcMar>
            <w:vAlign w:val="center"/>
            <w:hideMark/>
          </w:tcPr>
          <w:p w14:paraId="1E9839A7"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r w:rsidRPr="001E4EC9">
              <w:rPr>
                <w:rFonts w:asciiTheme="majorHAnsi" w:eastAsia="Times New Roman" w:hAnsiTheme="majorHAnsi" w:cstheme="majorHAnsi"/>
                <w:sz w:val="20"/>
                <w:szCs w:val="20"/>
                <w:vertAlign w:val="superscript"/>
                <w:lang w:eastAsia="es-ES"/>
              </w:rPr>
              <w:t>a</w:t>
            </w:r>
            <w:proofErr w:type="spellEnd"/>
          </w:p>
        </w:tc>
        <w:tc>
          <w:tcPr>
            <w:tcW w:w="321" w:type="pct"/>
            <w:shd w:val="clear" w:color="auto" w:fill="auto"/>
            <w:tcMar>
              <w:top w:w="0" w:type="dxa"/>
              <w:left w:w="35" w:type="dxa"/>
              <w:bottom w:w="0" w:type="dxa"/>
              <w:right w:w="35" w:type="dxa"/>
            </w:tcMar>
            <w:vAlign w:val="center"/>
            <w:hideMark/>
          </w:tcPr>
          <w:p w14:paraId="50E86C2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birth</w:t>
            </w:r>
          </w:p>
        </w:tc>
        <w:tc>
          <w:tcPr>
            <w:tcW w:w="321" w:type="pct"/>
            <w:shd w:val="clear" w:color="auto" w:fill="auto"/>
            <w:tcMar>
              <w:top w:w="0" w:type="dxa"/>
              <w:left w:w="35" w:type="dxa"/>
              <w:bottom w:w="0" w:type="dxa"/>
              <w:right w:w="35" w:type="dxa"/>
            </w:tcMar>
            <w:vAlign w:val="center"/>
            <w:hideMark/>
          </w:tcPr>
          <w:p w14:paraId="7F89CC4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w:t>
            </w:r>
          </w:p>
        </w:tc>
        <w:tc>
          <w:tcPr>
            <w:tcW w:w="322" w:type="pct"/>
            <w:shd w:val="clear" w:color="auto" w:fill="auto"/>
            <w:tcMar>
              <w:top w:w="0" w:type="dxa"/>
              <w:left w:w="35" w:type="dxa"/>
              <w:bottom w:w="0" w:type="dxa"/>
              <w:right w:w="35" w:type="dxa"/>
            </w:tcMar>
            <w:vAlign w:val="center"/>
            <w:hideMark/>
          </w:tcPr>
          <w:p w14:paraId="646F0E98"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y2</w:t>
            </w:r>
          </w:p>
        </w:tc>
        <w:tc>
          <w:tcPr>
            <w:tcW w:w="321" w:type="pct"/>
            <w:shd w:val="clear" w:color="auto" w:fill="auto"/>
            <w:tcMar>
              <w:top w:w="0" w:type="dxa"/>
              <w:left w:w="35" w:type="dxa"/>
              <w:bottom w:w="0" w:type="dxa"/>
              <w:right w:w="35" w:type="dxa"/>
            </w:tcMar>
            <w:vAlign w:val="center"/>
            <w:hideMark/>
          </w:tcPr>
          <w:p w14:paraId="138FC3A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y3</w:t>
            </w:r>
          </w:p>
        </w:tc>
        <w:tc>
          <w:tcPr>
            <w:tcW w:w="321" w:type="pct"/>
            <w:shd w:val="clear" w:color="auto" w:fill="auto"/>
            <w:tcMar>
              <w:top w:w="0" w:type="dxa"/>
              <w:left w:w="35" w:type="dxa"/>
              <w:bottom w:w="0" w:type="dxa"/>
              <w:right w:w="35" w:type="dxa"/>
            </w:tcMar>
            <w:vAlign w:val="center"/>
            <w:hideMark/>
          </w:tcPr>
          <w:p w14:paraId="0D51766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y4</w:t>
            </w:r>
          </w:p>
        </w:tc>
        <w:tc>
          <w:tcPr>
            <w:tcW w:w="322" w:type="pct"/>
            <w:shd w:val="clear" w:color="auto" w:fill="auto"/>
            <w:tcMar>
              <w:top w:w="0" w:type="dxa"/>
              <w:left w:w="35" w:type="dxa"/>
              <w:bottom w:w="0" w:type="dxa"/>
              <w:right w:w="35" w:type="dxa"/>
            </w:tcMar>
            <w:vAlign w:val="center"/>
            <w:hideMark/>
          </w:tcPr>
          <w:p w14:paraId="0937D84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uto"/>
            <w:tcMar>
              <w:top w:w="0" w:type="dxa"/>
              <w:left w:w="35" w:type="dxa"/>
              <w:bottom w:w="0" w:type="dxa"/>
              <w:right w:w="35" w:type="dxa"/>
            </w:tcMar>
            <w:vAlign w:val="center"/>
            <w:hideMark/>
          </w:tcPr>
          <w:p w14:paraId="3E7128F5"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y6</w:t>
            </w:r>
          </w:p>
        </w:tc>
        <w:tc>
          <w:tcPr>
            <w:tcW w:w="321" w:type="pct"/>
            <w:shd w:val="clear" w:color="auto" w:fill="auto"/>
            <w:tcMar>
              <w:top w:w="0" w:type="dxa"/>
              <w:left w:w="35" w:type="dxa"/>
              <w:bottom w:w="0" w:type="dxa"/>
              <w:right w:w="35" w:type="dxa"/>
            </w:tcMar>
            <w:vAlign w:val="center"/>
            <w:hideMark/>
          </w:tcPr>
          <w:p w14:paraId="163D20F0"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y7</w:t>
            </w:r>
          </w:p>
        </w:tc>
        <w:tc>
          <w:tcPr>
            <w:tcW w:w="321" w:type="pct"/>
            <w:shd w:val="clear" w:color="auto" w:fill="auto"/>
            <w:tcMar>
              <w:top w:w="0" w:type="dxa"/>
              <w:left w:w="35" w:type="dxa"/>
              <w:bottom w:w="0" w:type="dxa"/>
              <w:right w:w="35" w:type="dxa"/>
            </w:tcMar>
            <w:vAlign w:val="center"/>
            <w:hideMark/>
          </w:tcPr>
          <w:p w14:paraId="42255A2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y8</w:t>
            </w:r>
          </w:p>
        </w:tc>
        <w:tc>
          <w:tcPr>
            <w:tcW w:w="322" w:type="pct"/>
            <w:shd w:val="clear" w:color="auto" w:fill="auto"/>
            <w:tcMar>
              <w:top w:w="0" w:type="dxa"/>
              <w:left w:w="35" w:type="dxa"/>
              <w:bottom w:w="0" w:type="dxa"/>
              <w:right w:w="35" w:type="dxa"/>
            </w:tcMar>
            <w:vAlign w:val="center"/>
            <w:hideMark/>
          </w:tcPr>
          <w:p w14:paraId="2E0132A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y9</w:t>
            </w:r>
          </w:p>
        </w:tc>
        <w:tc>
          <w:tcPr>
            <w:tcW w:w="321" w:type="pct"/>
            <w:shd w:val="clear" w:color="auto" w:fill="auto"/>
            <w:tcMar>
              <w:top w:w="0" w:type="dxa"/>
              <w:left w:w="35" w:type="dxa"/>
              <w:bottom w:w="0" w:type="dxa"/>
              <w:right w:w="35" w:type="dxa"/>
            </w:tcMar>
            <w:vAlign w:val="center"/>
            <w:hideMark/>
          </w:tcPr>
          <w:p w14:paraId="7F014DB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y10</w:t>
            </w:r>
          </w:p>
        </w:tc>
        <w:tc>
          <w:tcPr>
            <w:tcW w:w="321" w:type="pct"/>
            <w:shd w:val="clear" w:color="auto" w:fill="auto"/>
            <w:tcMar>
              <w:top w:w="0" w:type="dxa"/>
              <w:left w:w="35" w:type="dxa"/>
              <w:bottom w:w="0" w:type="dxa"/>
              <w:right w:w="35" w:type="dxa"/>
            </w:tcMar>
            <w:vAlign w:val="center"/>
            <w:hideMark/>
          </w:tcPr>
          <w:p w14:paraId="700F5AE4"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y11</w:t>
            </w:r>
          </w:p>
        </w:tc>
        <w:tc>
          <w:tcPr>
            <w:tcW w:w="321" w:type="pct"/>
            <w:shd w:val="clear" w:color="auto" w:fill="auto"/>
            <w:tcMar>
              <w:top w:w="0" w:type="dxa"/>
              <w:left w:w="35" w:type="dxa"/>
              <w:bottom w:w="0" w:type="dxa"/>
              <w:right w:w="35" w:type="dxa"/>
            </w:tcMar>
            <w:vAlign w:val="center"/>
            <w:hideMark/>
          </w:tcPr>
          <w:p w14:paraId="181ECEF2"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y12</w:t>
            </w:r>
          </w:p>
        </w:tc>
      </w:tr>
      <w:tr w:rsidR="009C747A" w:rsidRPr="009C0135" w14:paraId="4856DFF8" w14:textId="77777777" w:rsidTr="005B575F">
        <w:trPr>
          <w:trHeight w:val="230"/>
        </w:trPr>
        <w:tc>
          <w:tcPr>
            <w:tcW w:w="503" w:type="pct"/>
            <w:shd w:val="clear" w:color="auto" w:fill="auto"/>
            <w:tcMar>
              <w:top w:w="0" w:type="dxa"/>
              <w:left w:w="35" w:type="dxa"/>
              <w:bottom w:w="0" w:type="dxa"/>
              <w:right w:w="35" w:type="dxa"/>
            </w:tcMar>
            <w:vAlign w:val="center"/>
            <w:hideMark/>
          </w:tcPr>
          <w:p w14:paraId="24841C95"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BIB</w:t>
            </w:r>
          </w:p>
        </w:tc>
        <w:tc>
          <w:tcPr>
            <w:tcW w:w="320" w:type="pct"/>
            <w:shd w:val="clear" w:color="auto" w:fill="auto"/>
            <w:tcMar>
              <w:top w:w="0" w:type="dxa"/>
              <w:left w:w="35" w:type="dxa"/>
              <w:bottom w:w="0" w:type="dxa"/>
              <w:right w:w="35" w:type="dxa"/>
            </w:tcMar>
            <w:hideMark/>
          </w:tcPr>
          <w:p w14:paraId="7B4950AC" w14:textId="77777777" w:rsidR="009C747A" w:rsidRPr="001E4EC9" w:rsidRDefault="009C747A" w:rsidP="005B575F">
            <w:pPr>
              <w:jc w:val="center"/>
              <w:rPr>
                <w:rFonts w:asciiTheme="majorHAnsi" w:hAnsiTheme="majorHAnsi" w:cstheme="majorHAnsi"/>
                <w:sz w:val="20"/>
                <w:szCs w:val="20"/>
              </w:rPr>
            </w:pPr>
            <w:proofErr w:type="spellStart"/>
            <w:r w:rsidRPr="001E4EC9">
              <w:rPr>
                <w:rFonts w:asciiTheme="majorHAnsi" w:eastAsia="Times New Roman" w:hAnsiTheme="majorHAnsi" w:cstheme="majorHAnsi"/>
                <w:sz w:val="20"/>
                <w:szCs w:val="20"/>
                <w:lang w:eastAsia="es-ES"/>
              </w:rPr>
              <w:t>preg</w:t>
            </w:r>
            <w:r w:rsidRPr="001E4EC9">
              <w:rPr>
                <w:rFonts w:asciiTheme="majorHAnsi" w:eastAsia="Times New Roman" w:hAnsiTheme="majorHAnsi" w:cstheme="majorHAnsi"/>
                <w:sz w:val="20"/>
                <w:szCs w:val="20"/>
                <w:vertAlign w:val="superscript"/>
                <w:lang w:eastAsia="es-ES"/>
              </w:rPr>
              <w:t>b</w:t>
            </w:r>
            <w:proofErr w:type="spellEnd"/>
          </w:p>
        </w:tc>
        <w:tc>
          <w:tcPr>
            <w:tcW w:w="321" w:type="pct"/>
            <w:shd w:val="clear" w:color="auto" w:fill="auto"/>
            <w:tcMar>
              <w:top w:w="0" w:type="dxa"/>
              <w:left w:w="35" w:type="dxa"/>
              <w:bottom w:w="0" w:type="dxa"/>
              <w:right w:w="35" w:type="dxa"/>
            </w:tcMar>
            <w:vAlign w:val="center"/>
            <w:hideMark/>
          </w:tcPr>
          <w:p w14:paraId="46A8E0CD"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57C4FE4D"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2" w:type="pct"/>
            <w:shd w:val="clear" w:color="auto" w:fill="auto"/>
            <w:tcMar>
              <w:top w:w="0" w:type="dxa"/>
              <w:left w:w="35" w:type="dxa"/>
              <w:bottom w:w="0" w:type="dxa"/>
              <w:right w:w="35" w:type="dxa"/>
            </w:tcMar>
            <w:vAlign w:val="center"/>
            <w:hideMark/>
          </w:tcPr>
          <w:p w14:paraId="3B5CA40B"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6C0E0C31"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1" w:type="pct"/>
            <w:shd w:val="clear" w:color="auto" w:fill="auto"/>
            <w:tcMar>
              <w:top w:w="0" w:type="dxa"/>
              <w:left w:w="35" w:type="dxa"/>
              <w:bottom w:w="0" w:type="dxa"/>
              <w:right w:w="35" w:type="dxa"/>
            </w:tcMar>
            <w:vAlign w:val="center"/>
            <w:hideMark/>
          </w:tcPr>
          <w:p w14:paraId="71F6979A"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2" w:type="pct"/>
            <w:shd w:val="clear" w:color="auto" w:fill="auto"/>
            <w:tcMar>
              <w:top w:w="0" w:type="dxa"/>
              <w:left w:w="35" w:type="dxa"/>
              <w:bottom w:w="0" w:type="dxa"/>
              <w:right w:w="35" w:type="dxa"/>
            </w:tcMar>
            <w:vAlign w:val="center"/>
            <w:hideMark/>
          </w:tcPr>
          <w:p w14:paraId="1C22ED0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6A6A6"/>
            <w:tcMar>
              <w:top w:w="0" w:type="dxa"/>
              <w:left w:w="35" w:type="dxa"/>
              <w:bottom w:w="0" w:type="dxa"/>
              <w:right w:w="35" w:type="dxa"/>
            </w:tcMar>
            <w:vAlign w:val="center"/>
            <w:hideMark/>
          </w:tcPr>
          <w:p w14:paraId="02ECDA2D"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1" w:type="pct"/>
            <w:shd w:val="clear" w:color="auto" w:fill="A6A6A6"/>
            <w:tcMar>
              <w:top w:w="0" w:type="dxa"/>
              <w:left w:w="35" w:type="dxa"/>
              <w:bottom w:w="0" w:type="dxa"/>
              <w:right w:w="35" w:type="dxa"/>
            </w:tcMar>
            <w:vAlign w:val="center"/>
            <w:hideMark/>
          </w:tcPr>
          <w:p w14:paraId="537AAAA4"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1" w:type="pct"/>
            <w:shd w:val="clear" w:color="auto" w:fill="A6A6A6"/>
            <w:tcMar>
              <w:top w:w="0" w:type="dxa"/>
              <w:left w:w="35" w:type="dxa"/>
              <w:bottom w:w="0" w:type="dxa"/>
              <w:right w:w="35" w:type="dxa"/>
            </w:tcMar>
            <w:vAlign w:val="center"/>
            <w:hideMark/>
          </w:tcPr>
          <w:p w14:paraId="23F13B8F"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2" w:type="pct"/>
            <w:shd w:val="clear" w:color="auto" w:fill="A6A6A6"/>
            <w:tcMar>
              <w:top w:w="0" w:type="dxa"/>
              <w:left w:w="35" w:type="dxa"/>
              <w:bottom w:w="0" w:type="dxa"/>
              <w:right w:w="35" w:type="dxa"/>
            </w:tcMar>
            <w:vAlign w:val="center"/>
            <w:hideMark/>
          </w:tcPr>
          <w:p w14:paraId="7886AF98"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1" w:type="pct"/>
            <w:shd w:val="clear" w:color="auto" w:fill="A6A6A6"/>
            <w:tcMar>
              <w:top w:w="0" w:type="dxa"/>
              <w:left w:w="35" w:type="dxa"/>
              <w:bottom w:w="0" w:type="dxa"/>
              <w:right w:w="35" w:type="dxa"/>
            </w:tcMar>
            <w:vAlign w:val="center"/>
            <w:hideMark/>
          </w:tcPr>
          <w:p w14:paraId="620B4178"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1" w:type="pct"/>
            <w:shd w:val="clear" w:color="auto" w:fill="A6A6A6"/>
            <w:tcMar>
              <w:top w:w="0" w:type="dxa"/>
              <w:left w:w="35" w:type="dxa"/>
              <w:bottom w:w="0" w:type="dxa"/>
              <w:right w:w="35" w:type="dxa"/>
            </w:tcMar>
            <w:vAlign w:val="center"/>
            <w:hideMark/>
          </w:tcPr>
          <w:p w14:paraId="64DB7E1F"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1" w:type="pct"/>
            <w:shd w:val="clear" w:color="auto" w:fill="A6A6A6"/>
            <w:tcMar>
              <w:top w:w="0" w:type="dxa"/>
              <w:left w:w="35" w:type="dxa"/>
              <w:bottom w:w="0" w:type="dxa"/>
              <w:right w:w="35" w:type="dxa"/>
            </w:tcMar>
            <w:vAlign w:val="center"/>
            <w:hideMark/>
          </w:tcPr>
          <w:p w14:paraId="538249D2" w14:textId="77777777" w:rsidR="009C747A" w:rsidRPr="001E4EC9" w:rsidRDefault="009C747A" w:rsidP="005B575F">
            <w:pPr>
              <w:jc w:val="center"/>
              <w:rPr>
                <w:rFonts w:asciiTheme="majorHAnsi" w:eastAsia="Times New Roman" w:hAnsiTheme="majorHAnsi" w:cstheme="majorHAnsi"/>
                <w:sz w:val="20"/>
                <w:szCs w:val="20"/>
                <w:lang w:eastAsia="es-ES"/>
              </w:rPr>
            </w:pPr>
          </w:p>
        </w:tc>
      </w:tr>
      <w:tr w:rsidR="009C747A" w:rsidRPr="009C0135" w14:paraId="39609C17" w14:textId="77777777" w:rsidTr="005B575F">
        <w:trPr>
          <w:trHeight w:val="230"/>
        </w:trPr>
        <w:tc>
          <w:tcPr>
            <w:tcW w:w="503" w:type="pct"/>
            <w:shd w:val="clear" w:color="auto" w:fill="auto"/>
            <w:tcMar>
              <w:top w:w="0" w:type="dxa"/>
              <w:left w:w="35" w:type="dxa"/>
              <w:bottom w:w="0" w:type="dxa"/>
              <w:right w:w="35" w:type="dxa"/>
            </w:tcMar>
            <w:vAlign w:val="center"/>
            <w:hideMark/>
          </w:tcPr>
          <w:p w14:paraId="47DB0F66"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DNBC</w:t>
            </w:r>
            <w:r w:rsidRPr="001E4EC9">
              <w:rPr>
                <w:rFonts w:asciiTheme="majorHAnsi" w:eastAsia="Times New Roman" w:hAnsiTheme="majorHAnsi" w:cstheme="majorHAnsi"/>
                <w:sz w:val="20"/>
                <w:szCs w:val="20"/>
                <w:vertAlign w:val="superscript"/>
                <w:lang w:eastAsia="es-ES"/>
              </w:rPr>
              <w:t>e</w:t>
            </w:r>
            <w:proofErr w:type="spellEnd"/>
          </w:p>
        </w:tc>
        <w:tc>
          <w:tcPr>
            <w:tcW w:w="320" w:type="pct"/>
            <w:shd w:val="clear" w:color="auto" w:fill="auto"/>
            <w:tcMar>
              <w:top w:w="0" w:type="dxa"/>
              <w:left w:w="35" w:type="dxa"/>
              <w:bottom w:w="0" w:type="dxa"/>
              <w:right w:w="35" w:type="dxa"/>
            </w:tcMar>
            <w:vAlign w:val="center"/>
            <w:hideMark/>
          </w:tcPr>
          <w:p w14:paraId="39EAA1E2"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1" w:type="pct"/>
            <w:shd w:val="clear" w:color="auto" w:fill="auto"/>
            <w:tcMar>
              <w:top w:w="0" w:type="dxa"/>
              <w:left w:w="35" w:type="dxa"/>
              <w:bottom w:w="0" w:type="dxa"/>
              <w:right w:w="35" w:type="dxa"/>
            </w:tcMar>
            <w:vAlign w:val="center"/>
            <w:hideMark/>
          </w:tcPr>
          <w:p w14:paraId="79512F2B" w14:textId="77777777" w:rsidR="009C747A" w:rsidRPr="001E4EC9" w:rsidRDefault="009C747A" w:rsidP="005B575F">
            <w:pPr>
              <w:jc w:val="center"/>
              <w:rPr>
                <w:rFonts w:asciiTheme="majorHAnsi" w:eastAsia="Times New Roman" w:hAnsiTheme="majorHAnsi" w:cstheme="majorHAnsi"/>
                <w:sz w:val="20"/>
                <w:szCs w:val="20"/>
                <w:lang w:eastAsia="es-ES"/>
              </w:rPr>
            </w:pPr>
          </w:p>
        </w:tc>
        <w:tc>
          <w:tcPr>
            <w:tcW w:w="321" w:type="pct"/>
            <w:shd w:val="clear" w:color="auto" w:fill="auto"/>
            <w:tcMar>
              <w:top w:w="0" w:type="dxa"/>
              <w:left w:w="35" w:type="dxa"/>
              <w:bottom w:w="0" w:type="dxa"/>
              <w:right w:w="35" w:type="dxa"/>
            </w:tcMar>
            <w:vAlign w:val="center"/>
            <w:hideMark/>
          </w:tcPr>
          <w:p w14:paraId="3A8B7D2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w:t>
            </w:r>
          </w:p>
        </w:tc>
        <w:tc>
          <w:tcPr>
            <w:tcW w:w="322" w:type="pct"/>
            <w:shd w:val="clear" w:color="auto" w:fill="auto"/>
            <w:tcMar>
              <w:top w:w="0" w:type="dxa"/>
              <w:left w:w="35" w:type="dxa"/>
              <w:bottom w:w="0" w:type="dxa"/>
              <w:right w:w="35" w:type="dxa"/>
            </w:tcMar>
            <w:vAlign w:val="center"/>
            <w:hideMark/>
          </w:tcPr>
          <w:p w14:paraId="144E3198"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y2</w:t>
            </w:r>
          </w:p>
        </w:tc>
        <w:tc>
          <w:tcPr>
            <w:tcW w:w="321" w:type="pct"/>
            <w:shd w:val="clear" w:color="auto" w:fill="auto"/>
            <w:tcMar>
              <w:top w:w="0" w:type="dxa"/>
              <w:left w:w="35" w:type="dxa"/>
              <w:bottom w:w="0" w:type="dxa"/>
              <w:right w:w="35" w:type="dxa"/>
            </w:tcMar>
            <w:vAlign w:val="center"/>
            <w:hideMark/>
          </w:tcPr>
          <w:p w14:paraId="16D14C91"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y3</w:t>
            </w:r>
          </w:p>
        </w:tc>
        <w:tc>
          <w:tcPr>
            <w:tcW w:w="321" w:type="pct"/>
            <w:shd w:val="clear" w:color="auto" w:fill="auto"/>
            <w:tcMar>
              <w:top w:w="0" w:type="dxa"/>
              <w:left w:w="35" w:type="dxa"/>
              <w:bottom w:w="0" w:type="dxa"/>
              <w:right w:w="35" w:type="dxa"/>
            </w:tcMar>
            <w:vAlign w:val="center"/>
            <w:hideMark/>
          </w:tcPr>
          <w:p w14:paraId="767320E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y4</w:t>
            </w:r>
          </w:p>
        </w:tc>
        <w:tc>
          <w:tcPr>
            <w:tcW w:w="322" w:type="pct"/>
            <w:shd w:val="clear" w:color="auto" w:fill="auto"/>
            <w:tcMar>
              <w:top w:w="0" w:type="dxa"/>
              <w:left w:w="35" w:type="dxa"/>
              <w:bottom w:w="0" w:type="dxa"/>
              <w:right w:w="35" w:type="dxa"/>
            </w:tcMar>
            <w:vAlign w:val="center"/>
            <w:hideMark/>
          </w:tcPr>
          <w:p w14:paraId="39C3248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uto"/>
            <w:tcMar>
              <w:top w:w="0" w:type="dxa"/>
              <w:left w:w="35" w:type="dxa"/>
              <w:bottom w:w="0" w:type="dxa"/>
              <w:right w:w="35" w:type="dxa"/>
            </w:tcMar>
            <w:vAlign w:val="center"/>
            <w:hideMark/>
          </w:tcPr>
          <w:p w14:paraId="0E5D0F6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y6</w:t>
            </w:r>
          </w:p>
        </w:tc>
        <w:tc>
          <w:tcPr>
            <w:tcW w:w="321" w:type="pct"/>
            <w:shd w:val="clear" w:color="auto" w:fill="auto"/>
            <w:tcMar>
              <w:top w:w="0" w:type="dxa"/>
              <w:left w:w="35" w:type="dxa"/>
              <w:bottom w:w="0" w:type="dxa"/>
              <w:right w:w="35" w:type="dxa"/>
            </w:tcMar>
            <w:vAlign w:val="center"/>
            <w:hideMark/>
          </w:tcPr>
          <w:p w14:paraId="2324E3BF"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y7</w:t>
            </w:r>
          </w:p>
        </w:tc>
        <w:tc>
          <w:tcPr>
            <w:tcW w:w="321" w:type="pct"/>
            <w:shd w:val="clear" w:color="auto" w:fill="auto"/>
            <w:tcMar>
              <w:top w:w="0" w:type="dxa"/>
              <w:left w:w="35" w:type="dxa"/>
              <w:bottom w:w="0" w:type="dxa"/>
              <w:right w:w="35" w:type="dxa"/>
            </w:tcMar>
            <w:vAlign w:val="center"/>
            <w:hideMark/>
          </w:tcPr>
          <w:p w14:paraId="5941DD7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y8</w:t>
            </w:r>
          </w:p>
        </w:tc>
        <w:tc>
          <w:tcPr>
            <w:tcW w:w="322" w:type="pct"/>
            <w:shd w:val="clear" w:color="auto" w:fill="auto"/>
            <w:tcMar>
              <w:top w:w="0" w:type="dxa"/>
              <w:left w:w="35" w:type="dxa"/>
              <w:bottom w:w="0" w:type="dxa"/>
              <w:right w:w="35" w:type="dxa"/>
            </w:tcMar>
            <w:vAlign w:val="center"/>
            <w:hideMark/>
          </w:tcPr>
          <w:p w14:paraId="4EDB1313"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y9</w:t>
            </w:r>
          </w:p>
        </w:tc>
        <w:tc>
          <w:tcPr>
            <w:tcW w:w="321" w:type="pct"/>
            <w:shd w:val="clear" w:color="auto" w:fill="auto"/>
            <w:tcMar>
              <w:top w:w="0" w:type="dxa"/>
              <w:left w:w="35" w:type="dxa"/>
              <w:bottom w:w="0" w:type="dxa"/>
              <w:right w:w="35" w:type="dxa"/>
            </w:tcMar>
            <w:vAlign w:val="center"/>
            <w:hideMark/>
          </w:tcPr>
          <w:p w14:paraId="457793BF"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y10</w:t>
            </w:r>
          </w:p>
        </w:tc>
        <w:tc>
          <w:tcPr>
            <w:tcW w:w="321" w:type="pct"/>
            <w:shd w:val="clear" w:color="auto" w:fill="auto"/>
            <w:tcMar>
              <w:top w:w="0" w:type="dxa"/>
              <w:left w:w="35" w:type="dxa"/>
              <w:bottom w:w="0" w:type="dxa"/>
              <w:right w:w="35" w:type="dxa"/>
            </w:tcMar>
            <w:vAlign w:val="center"/>
            <w:hideMark/>
          </w:tcPr>
          <w:p w14:paraId="176BEA0B"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y11</w:t>
            </w:r>
          </w:p>
        </w:tc>
        <w:tc>
          <w:tcPr>
            <w:tcW w:w="321" w:type="pct"/>
            <w:shd w:val="clear" w:color="auto" w:fill="auto"/>
            <w:tcMar>
              <w:top w:w="0" w:type="dxa"/>
              <w:left w:w="35" w:type="dxa"/>
              <w:bottom w:w="0" w:type="dxa"/>
              <w:right w:w="35" w:type="dxa"/>
            </w:tcMar>
            <w:vAlign w:val="center"/>
            <w:hideMark/>
          </w:tcPr>
          <w:p w14:paraId="21FE71C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y12</w:t>
            </w:r>
          </w:p>
        </w:tc>
      </w:tr>
      <w:tr w:rsidR="009C747A" w:rsidRPr="009C0135" w14:paraId="3CF85D9C" w14:textId="77777777" w:rsidTr="005B575F">
        <w:trPr>
          <w:trHeight w:val="230"/>
        </w:trPr>
        <w:tc>
          <w:tcPr>
            <w:tcW w:w="503" w:type="pct"/>
            <w:shd w:val="clear" w:color="auto" w:fill="auto"/>
            <w:tcMar>
              <w:top w:w="0" w:type="dxa"/>
              <w:left w:w="35" w:type="dxa"/>
              <w:bottom w:w="0" w:type="dxa"/>
              <w:right w:w="35" w:type="dxa"/>
            </w:tcMar>
            <w:vAlign w:val="center"/>
            <w:hideMark/>
          </w:tcPr>
          <w:p w14:paraId="4A50F74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EDEN</w:t>
            </w:r>
          </w:p>
        </w:tc>
        <w:tc>
          <w:tcPr>
            <w:tcW w:w="320" w:type="pct"/>
            <w:shd w:val="clear" w:color="auto" w:fill="auto"/>
            <w:tcMar>
              <w:top w:w="0" w:type="dxa"/>
              <w:left w:w="35" w:type="dxa"/>
              <w:bottom w:w="0" w:type="dxa"/>
              <w:right w:w="35" w:type="dxa"/>
            </w:tcMar>
            <w:hideMark/>
          </w:tcPr>
          <w:p w14:paraId="1F2BE964" w14:textId="77777777" w:rsidR="009C747A" w:rsidRPr="001E4EC9" w:rsidRDefault="009C747A" w:rsidP="005B575F">
            <w:pPr>
              <w:jc w:val="center"/>
              <w:rPr>
                <w:rFonts w:asciiTheme="majorHAnsi" w:hAnsiTheme="majorHAnsi" w:cstheme="majorHAnsi"/>
                <w:sz w:val="20"/>
                <w:szCs w:val="20"/>
              </w:rPr>
            </w:pPr>
            <w:proofErr w:type="spellStart"/>
            <w:r w:rsidRPr="001E4EC9">
              <w:rPr>
                <w:rFonts w:asciiTheme="majorHAnsi" w:eastAsia="Times New Roman" w:hAnsiTheme="majorHAnsi" w:cstheme="majorHAnsi"/>
                <w:sz w:val="20"/>
                <w:szCs w:val="20"/>
                <w:lang w:eastAsia="es-ES"/>
              </w:rPr>
              <w:t>preg</w:t>
            </w:r>
            <w:r w:rsidRPr="001E4EC9">
              <w:rPr>
                <w:rFonts w:asciiTheme="majorHAnsi" w:eastAsia="Times New Roman" w:hAnsiTheme="majorHAnsi" w:cstheme="majorHAnsi"/>
                <w:sz w:val="20"/>
                <w:szCs w:val="20"/>
                <w:vertAlign w:val="superscript"/>
                <w:lang w:eastAsia="es-ES"/>
              </w:rPr>
              <w:t>b</w:t>
            </w:r>
            <w:proofErr w:type="spellEnd"/>
          </w:p>
        </w:tc>
        <w:tc>
          <w:tcPr>
            <w:tcW w:w="321" w:type="pct"/>
            <w:shd w:val="clear" w:color="auto" w:fill="auto"/>
            <w:tcMar>
              <w:top w:w="0" w:type="dxa"/>
              <w:left w:w="35" w:type="dxa"/>
              <w:bottom w:w="0" w:type="dxa"/>
              <w:right w:w="35" w:type="dxa"/>
            </w:tcMar>
            <w:vAlign w:val="center"/>
            <w:hideMark/>
          </w:tcPr>
          <w:p w14:paraId="72A55F71"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4D4B6225"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2" w:type="pct"/>
            <w:shd w:val="clear" w:color="auto" w:fill="auto"/>
            <w:tcMar>
              <w:top w:w="0" w:type="dxa"/>
              <w:left w:w="35" w:type="dxa"/>
              <w:bottom w:w="0" w:type="dxa"/>
              <w:right w:w="35" w:type="dxa"/>
            </w:tcMar>
            <w:vAlign w:val="center"/>
            <w:hideMark/>
          </w:tcPr>
          <w:p w14:paraId="6000F517"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1FC7506B"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1" w:type="pct"/>
            <w:shd w:val="clear" w:color="auto" w:fill="auto"/>
            <w:tcMar>
              <w:top w:w="0" w:type="dxa"/>
              <w:left w:w="35" w:type="dxa"/>
              <w:bottom w:w="0" w:type="dxa"/>
              <w:right w:w="35" w:type="dxa"/>
            </w:tcMar>
            <w:vAlign w:val="center"/>
            <w:hideMark/>
          </w:tcPr>
          <w:p w14:paraId="3C64E347"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2" w:type="pct"/>
            <w:shd w:val="clear" w:color="auto" w:fill="auto"/>
            <w:tcMar>
              <w:top w:w="0" w:type="dxa"/>
              <w:left w:w="35" w:type="dxa"/>
              <w:bottom w:w="0" w:type="dxa"/>
              <w:right w:w="35" w:type="dxa"/>
            </w:tcMar>
            <w:vAlign w:val="center"/>
            <w:hideMark/>
          </w:tcPr>
          <w:p w14:paraId="056FDC6F"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uto"/>
            <w:tcMar>
              <w:top w:w="0" w:type="dxa"/>
              <w:left w:w="35" w:type="dxa"/>
              <w:bottom w:w="0" w:type="dxa"/>
              <w:right w:w="35" w:type="dxa"/>
            </w:tcMar>
            <w:vAlign w:val="center"/>
            <w:hideMark/>
          </w:tcPr>
          <w:p w14:paraId="2F68464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4E5D9F62"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78B86144"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2" w:type="pct"/>
            <w:shd w:val="clear" w:color="auto" w:fill="auto"/>
            <w:tcMar>
              <w:top w:w="0" w:type="dxa"/>
              <w:left w:w="35" w:type="dxa"/>
              <w:bottom w:w="0" w:type="dxa"/>
              <w:right w:w="35" w:type="dxa"/>
            </w:tcMar>
            <w:vAlign w:val="center"/>
            <w:hideMark/>
          </w:tcPr>
          <w:p w14:paraId="547878C5"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2CBDFC34"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0F811A2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66D60E88"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r>
      <w:tr w:rsidR="009C747A" w:rsidRPr="009C0135" w14:paraId="4F601DD3" w14:textId="77777777" w:rsidTr="005B575F">
        <w:trPr>
          <w:trHeight w:val="230"/>
        </w:trPr>
        <w:tc>
          <w:tcPr>
            <w:tcW w:w="503" w:type="pct"/>
            <w:shd w:val="clear" w:color="auto" w:fill="auto"/>
            <w:tcMar>
              <w:top w:w="0" w:type="dxa"/>
              <w:left w:w="35" w:type="dxa"/>
              <w:bottom w:w="0" w:type="dxa"/>
              <w:right w:w="35" w:type="dxa"/>
            </w:tcMar>
            <w:vAlign w:val="center"/>
            <w:hideMark/>
          </w:tcPr>
          <w:p w14:paraId="1F2BFA3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GASPII</w:t>
            </w:r>
          </w:p>
        </w:tc>
        <w:tc>
          <w:tcPr>
            <w:tcW w:w="320" w:type="pct"/>
            <w:shd w:val="clear" w:color="auto" w:fill="auto"/>
            <w:tcMar>
              <w:top w:w="0" w:type="dxa"/>
              <w:left w:w="35" w:type="dxa"/>
              <w:bottom w:w="0" w:type="dxa"/>
              <w:right w:w="35" w:type="dxa"/>
            </w:tcMar>
            <w:vAlign w:val="center"/>
            <w:hideMark/>
          </w:tcPr>
          <w:p w14:paraId="752B1A4C"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birth</w:t>
            </w:r>
          </w:p>
        </w:tc>
        <w:tc>
          <w:tcPr>
            <w:tcW w:w="321" w:type="pct"/>
            <w:shd w:val="clear" w:color="auto" w:fill="auto"/>
            <w:tcMar>
              <w:top w:w="0" w:type="dxa"/>
              <w:left w:w="35" w:type="dxa"/>
              <w:bottom w:w="0" w:type="dxa"/>
              <w:right w:w="35" w:type="dxa"/>
            </w:tcMar>
            <w:vAlign w:val="center"/>
            <w:hideMark/>
          </w:tcPr>
          <w:p w14:paraId="119CBB4A" w14:textId="77777777" w:rsidR="009C747A" w:rsidRPr="001E4EC9" w:rsidRDefault="009C747A" w:rsidP="005B575F">
            <w:pPr>
              <w:jc w:val="center"/>
              <w:rPr>
                <w:rFonts w:asciiTheme="majorHAnsi" w:eastAsia="Times New Roman" w:hAnsiTheme="majorHAnsi" w:cstheme="majorHAnsi"/>
                <w:color w:val="000000"/>
                <w:sz w:val="20"/>
                <w:szCs w:val="20"/>
                <w:lang w:eastAsia="es-ES"/>
              </w:rPr>
            </w:pPr>
            <w:r w:rsidRPr="001E4EC9">
              <w:rPr>
                <w:rFonts w:asciiTheme="majorHAnsi" w:eastAsia="Times New Roman" w:hAnsiTheme="majorHAnsi" w:cstheme="majorHAnsi"/>
                <w:color w:val="000000"/>
                <w:sz w:val="20"/>
                <w:szCs w:val="20"/>
                <w:lang w:eastAsia="es-ES"/>
              </w:rPr>
              <w:t>birth</w:t>
            </w:r>
          </w:p>
        </w:tc>
        <w:tc>
          <w:tcPr>
            <w:tcW w:w="321" w:type="pct"/>
            <w:shd w:val="clear" w:color="auto" w:fill="auto"/>
            <w:tcMar>
              <w:top w:w="0" w:type="dxa"/>
              <w:left w:w="35" w:type="dxa"/>
              <w:bottom w:w="0" w:type="dxa"/>
              <w:right w:w="35" w:type="dxa"/>
            </w:tcMar>
            <w:vAlign w:val="center"/>
            <w:hideMark/>
          </w:tcPr>
          <w:p w14:paraId="44C9CC1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m6</w:t>
            </w:r>
          </w:p>
        </w:tc>
        <w:tc>
          <w:tcPr>
            <w:tcW w:w="322" w:type="pct"/>
            <w:shd w:val="clear" w:color="auto" w:fill="auto"/>
            <w:tcMar>
              <w:top w:w="0" w:type="dxa"/>
              <w:left w:w="35" w:type="dxa"/>
              <w:bottom w:w="0" w:type="dxa"/>
              <w:right w:w="35" w:type="dxa"/>
            </w:tcMar>
            <w:vAlign w:val="center"/>
            <w:hideMark/>
          </w:tcPr>
          <w:p w14:paraId="0CA76FC4"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m15</w:t>
            </w:r>
          </w:p>
        </w:tc>
        <w:tc>
          <w:tcPr>
            <w:tcW w:w="321" w:type="pct"/>
            <w:shd w:val="clear" w:color="auto" w:fill="auto"/>
            <w:tcMar>
              <w:top w:w="0" w:type="dxa"/>
              <w:left w:w="35" w:type="dxa"/>
              <w:bottom w:w="0" w:type="dxa"/>
              <w:right w:w="35" w:type="dxa"/>
            </w:tcMar>
            <w:vAlign w:val="center"/>
            <w:hideMark/>
          </w:tcPr>
          <w:p w14:paraId="0E776AC7"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m15/y4</w:t>
            </w:r>
          </w:p>
        </w:tc>
        <w:tc>
          <w:tcPr>
            <w:tcW w:w="321" w:type="pct"/>
            <w:shd w:val="clear" w:color="auto" w:fill="auto"/>
            <w:tcMar>
              <w:top w:w="0" w:type="dxa"/>
              <w:left w:w="35" w:type="dxa"/>
              <w:bottom w:w="0" w:type="dxa"/>
              <w:right w:w="35" w:type="dxa"/>
            </w:tcMar>
            <w:vAlign w:val="center"/>
            <w:hideMark/>
          </w:tcPr>
          <w:p w14:paraId="16480D1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y4</w:t>
            </w:r>
          </w:p>
        </w:tc>
        <w:tc>
          <w:tcPr>
            <w:tcW w:w="322" w:type="pct"/>
            <w:shd w:val="clear" w:color="auto" w:fill="auto"/>
            <w:tcMar>
              <w:top w:w="0" w:type="dxa"/>
              <w:left w:w="35" w:type="dxa"/>
              <w:bottom w:w="0" w:type="dxa"/>
              <w:right w:w="35" w:type="dxa"/>
            </w:tcMar>
            <w:vAlign w:val="center"/>
            <w:hideMark/>
          </w:tcPr>
          <w:p w14:paraId="652AF90E"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y4</w:t>
            </w:r>
          </w:p>
        </w:tc>
        <w:tc>
          <w:tcPr>
            <w:tcW w:w="321" w:type="pct"/>
            <w:shd w:val="clear" w:color="auto" w:fill="auto"/>
            <w:tcMar>
              <w:top w:w="0" w:type="dxa"/>
              <w:left w:w="35" w:type="dxa"/>
              <w:bottom w:w="0" w:type="dxa"/>
              <w:right w:w="35" w:type="dxa"/>
            </w:tcMar>
            <w:vAlign w:val="center"/>
            <w:hideMark/>
          </w:tcPr>
          <w:p w14:paraId="3CA175CA"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y7</w:t>
            </w:r>
          </w:p>
        </w:tc>
        <w:tc>
          <w:tcPr>
            <w:tcW w:w="321" w:type="pct"/>
            <w:shd w:val="clear" w:color="auto" w:fill="auto"/>
            <w:tcMar>
              <w:top w:w="0" w:type="dxa"/>
              <w:left w:w="35" w:type="dxa"/>
              <w:bottom w:w="0" w:type="dxa"/>
              <w:right w:w="35" w:type="dxa"/>
            </w:tcMar>
            <w:vAlign w:val="center"/>
            <w:hideMark/>
          </w:tcPr>
          <w:p w14:paraId="193088D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y7</w:t>
            </w:r>
          </w:p>
        </w:tc>
        <w:tc>
          <w:tcPr>
            <w:tcW w:w="321" w:type="pct"/>
            <w:shd w:val="clear" w:color="auto" w:fill="auto"/>
            <w:tcMar>
              <w:top w:w="0" w:type="dxa"/>
              <w:left w:w="35" w:type="dxa"/>
              <w:bottom w:w="0" w:type="dxa"/>
              <w:right w:w="35" w:type="dxa"/>
            </w:tcMar>
            <w:vAlign w:val="center"/>
            <w:hideMark/>
          </w:tcPr>
          <w:p w14:paraId="75FEA4BA"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2" w:type="pct"/>
            <w:shd w:val="clear" w:color="auto" w:fill="auto"/>
            <w:tcMar>
              <w:top w:w="0" w:type="dxa"/>
              <w:left w:w="35" w:type="dxa"/>
              <w:bottom w:w="0" w:type="dxa"/>
              <w:right w:w="35" w:type="dxa"/>
            </w:tcMar>
            <w:vAlign w:val="center"/>
            <w:hideMark/>
          </w:tcPr>
          <w:p w14:paraId="450260B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0746258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291A70FB"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766D04DA"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r>
      <w:tr w:rsidR="009C747A" w:rsidRPr="009C0135" w14:paraId="4704AA3B" w14:textId="77777777" w:rsidTr="005B575F">
        <w:trPr>
          <w:trHeight w:val="230"/>
        </w:trPr>
        <w:tc>
          <w:tcPr>
            <w:tcW w:w="503" w:type="pct"/>
            <w:shd w:val="clear" w:color="auto" w:fill="auto"/>
            <w:tcMar>
              <w:top w:w="0" w:type="dxa"/>
              <w:left w:w="35" w:type="dxa"/>
              <w:bottom w:w="0" w:type="dxa"/>
              <w:right w:w="35" w:type="dxa"/>
            </w:tcMar>
            <w:vAlign w:val="center"/>
            <w:hideMark/>
          </w:tcPr>
          <w:p w14:paraId="35650098"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GENR</w:t>
            </w:r>
          </w:p>
        </w:tc>
        <w:tc>
          <w:tcPr>
            <w:tcW w:w="320" w:type="pct"/>
            <w:shd w:val="clear" w:color="auto" w:fill="auto"/>
            <w:tcMar>
              <w:top w:w="0" w:type="dxa"/>
              <w:left w:w="35" w:type="dxa"/>
              <w:bottom w:w="0" w:type="dxa"/>
              <w:right w:w="35" w:type="dxa"/>
            </w:tcMar>
            <w:hideMark/>
          </w:tcPr>
          <w:p w14:paraId="7ED491FE" w14:textId="77777777" w:rsidR="009C747A" w:rsidRPr="001E4EC9" w:rsidRDefault="009C747A" w:rsidP="005B575F">
            <w:pPr>
              <w:jc w:val="center"/>
              <w:rPr>
                <w:rFonts w:asciiTheme="majorHAnsi" w:hAnsiTheme="majorHAnsi" w:cstheme="majorHAnsi"/>
                <w:sz w:val="20"/>
                <w:szCs w:val="20"/>
              </w:rPr>
            </w:pPr>
            <w:proofErr w:type="spellStart"/>
            <w:r w:rsidRPr="001E4EC9">
              <w:rPr>
                <w:rFonts w:asciiTheme="majorHAnsi" w:eastAsia="Times New Roman" w:hAnsiTheme="majorHAnsi" w:cstheme="majorHAnsi"/>
                <w:sz w:val="20"/>
                <w:szCs w:val="20"/>
                <w:lang w:eastAsia="es-ES"/>
              </w:rPr>
              <w:t>preg</w:t>
            </w:r>
            <w:r w:rsidRPr="001E4EC9">
              <w:rPr>
                <w:rFonts w:asciiTheme="majorHAnsi" w:eastAsia="Times New Roman" w:hAnsiTheme="majorHAnsi" w:cstheme="majorHAnsi"/>
                <w:sz w:val="20"/>
                <w:szCs w:val="20"/>
                <w:vertAlign w:val="superscript"/>
                <w:lang w:eastAsia="es-ES"/>
              </w:rPr>
              <w:t>c</w:t>
            </w:r>
            <w:proofErr w:type="spellEnd"/>
          </w:p>
        </w:tc>
        <w:tc>
          <w:tcPr>
            <w:tcW w:w="321" w:type="pct"/>
            <w:shd w:val="clear" w:color="auto" w:fill="auto"/>
            <w:tcMar>
              <w:top w:w="0" w:type="dxa"/>
              <w:left w:w="35" w:type="dxa"/>
              <w:bottom w:w="0" w:type="dxa"/>
              <w:right w:w="35" w:type="dxa"/>
            </w:tcMar>
            <w:vAlign w:val="center"/>
            <w:hideMark/>
          </w:tcPr>
          <w:p w14:paraId="3BF1C81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birth</w:t>
            </w:r>
          </w:p>
        </w:tc>
        <w:tc>
          <w:tcPr>
            <w:tcW w:w="321" w:type="pct"/>
            <w:shd w:val="clear" w:color="auto" w:fill="auto"/>
            <w:tcMar>
              <w:top w:w="0" w:type="dxa"/>
              <w:left w:w="35" w:type="dxa"/>
              <w:bottom w:w="0" w:type="dxa"/>
              <w:right w:w="35" w:type="dxa"/>
            </w:tcMar>
            <w:vAlign w:val="center"/>
            <w:hideMark/>
          </w:tcPr>
          <w:p w14:paraId="4596F0B4"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w:t>
            </w:r>
          </w:p>
        </w:tc>
        <w:tc>
          <w:tcPr>
            <w:tcW w:w="322" w:type="pct"/>
            <w:shd w:val="clear" w:color="auto" w:fill="auto"/>
            <w:tcMar>
              <w:top w:w="0" w:type="dxa"/>
              <w:left w:w="35" w:type="dxa"/>
              <w:bottom w:w="0" w:type="dxa"/>
              <w:right w:w="35" w:type="dxa"/>
            </w:tcMar>
            <w:vAlign w:val="center"/>
            <w:hideMark/>
          </w:tcPr>
          <w:p w14:paraId="4A9D0002"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y2</w:t>
            </w:r>
          </w:p>
        </w:tc>
        <w:tc>
          <w:tcPr>
            <w:tcW w:w="321" w:type="pct"/>
            <w:shd w:val="clear" w:color="auto" w:fill="auto"/>
            <w:tcMar>
              <w:top w:w="0" w:type="dxa"/>
              <w:left w:w="35" w:type="dxa"/>
              <w:bottom w:w="0" w:type="dxa"/>
              <w:right w:w="35" w:type="dxa"/>
            </w:tcMar>
            <w:vAlign w:val="center"/>
            <w:hideMark/>
          </w:tcPr>
          <w:p w14:paraId="041625A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y3</w:t>
            </w:r>
          </w:p>
        </w:tc>
        <w:tc>
          <w:tcPr>
            <w:tcW w:w="321" w:type="pct"/>
            <w:shd w:val="clear" w:color="auto" w:fill="auto"/>
            <w:tcMar>
              <w:top w:w="0" w:type="dxa"/>
              <w:left w:w="35" w:type="dxa"/>
              <w:bottom w:w="0" w:type="dxa"/>
              <w:right w:w="35" w:type="dxa"/>
            </w:tcMar>
            <w:vAlign w:val="center"/>
            <w:hideMark/>
          </w:tcPr>
          <w:p w14:paraId="60AFDBE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y4</w:t>
            </w:r>
          </w:p>
        </w:tc>
        <w:tc>
          <w:tcPr>
            <w:tcW w:w="322" w:type="pct"/>
            <w:shd w:val="clear" w:color="auto" w:fill="auto"/>
            <w:tcMar>
              <w:top w:w="0" w:type="dxa"/>
              <w:left w:w="35" w:type="dxa"/>
              <w:bottom w:w="0" w:type="dxa"/>
              <w:right w:w="35" w:type="dxa"/>
            </w:tcMar>
            <w:vAlign w:val="center"/>
            <w:hideMark/>
          </w:tcPr>
          <w:p w14:paraId="5593EB08"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uto"/>
            <w:tcMar>
              <w:top w:w="0" w:type="dxa"/>
              <w:left w:w="35" w:type="dxa"/>
              <w:bottom w:w="0" w:type="dxa"/>
              <w:right w:w="35" w:type="dxa"/>
            </w:tcMar>
            <w:vAlign w:val="center"/>
            <w:hideMark/>
          </w:tcPr>
          <w:p w14:paraId="26AC8200"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y6</w:t>
            </w:r>
          </w:p>
        </w:tc>
        <w:tc>
          <w:tcPr>
            <w:tcW w:w="321" w:type="pct"/>
            <w:shd w:val="clear" w:color="auto" w:fill="auto"/>
            <w:tcMar>
              <w:top w:w="0" w:type="dxa"/>
              <w:left w:w="35" w:type="dxa"/>
              <w:bottom w:w="0" w:type="dxa"/>
              <w:right w:w="35" w:type="dxa"/>
            </w:tcMar>
            <w:vAlign w:val="center"/>
            <w:hideMark/>
          </w:tcPr>
          <w:p w14:paraId="430409A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y7</w:t>
            </w:r>
          </w:p>
        </w:tc>
        <w:tc>
          <w:tcPr>
            <w:tcW w:w="321" w:type="pct"/>
            <w:shd w:val="clear" w:color="auto" w:fill="auto"/>
            <w:tcMar>
              <w:top w:w="0" w:type="dxa"/>
              <w:left w:w="35" w:type="dxa"/>
              <w:bottom w:w="0" w:type="dxa"/>
              <w:right w:w="35" w:type="dxa"/>
            </w:tcMar>
            <w:vAlign w:val="center"/>
            <w:hideMark/>
          </w:tcPr>
          <w:p w14:paraId="0CF3025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y8</w:t>
            </w:r>
          </w:p>
        </w:tc>
        <w:tc>
          <w:tcPr>
            <w:tcW w:w="322" w:type="pct"/>
            <w:shd w:val="clear" w:color="auto" w:fill="auto"/>
            <w:tcMar>
              <w:top w:w="0" w:type="dxa"/>
              <w:left w:w="35" w:type="dxa"/>
              <w:bottom w:w="0" w:type="dxa"/>
              <w:right w:w="35" w:type="dxa"/>
            </w:tcMar>
            <w:vAlign w:val="center"/>
            <w:hideMark/>
          </w:tcPr>
          <w:p w14:paraId="61AE9A8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y9</w:t>
            </w:r>
          </w:p>
        </w:tc>
        <w:tc>
          <w:tcPr>
            <w:tcW w:w="321" w:type="pct"/>
            <w:shd w:val="clear" w:color="auto" w:fill="auto"/>
            <w:tcMar>
              <w:top w:w="0" w:type="dxa"/>
              <w:left w:w="35" w:type="dxa"/>
              <w:bottom w:w="0" w:type="dxa"/>
              <w:right w:w="35" w:type="dxa"/>
            </w:tcMar>
            <w:vAlign w:val="center"/>
            <w:hideMark/>
          </w:tcPr>
          <w:p w14:paraId="026BFB3A"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y10</w:t>
            </w:r>
          </w:p>
        </w:tc>
        <w:tc>
          <w:tcPr>
            <w:tcW w:w="321" w:type="pct"/>
            <w:shd w:val="clear" w:color="auto" w:fill="auto"/>
            <w:tcMar>
              <w:top w:w="0" w:type="dxa"/>
              <w:left w:w="35" w:type="dxa"/>
              <w:bottom w:w="0" w:type="dxa"/>
              <w:right w:w="35" w:type="dxa"/>
            </w:tcMar>
            <w:vAlign w:val="center"/>
            <w:hideMark/>
          </w:tcPr>
          <w:p w14:paraId="0391980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y11</w:t>
            </w:r>
          </w:p>
        </w:tc>
        <w:tc>
          <w:tcPr>
            <w:tcW w:w="321" w:type="pct"/>
            <w:shd w:val="clear" w:color="auto" w:fill="auto"/>
            <w:tcMar>
              <w:top w:w="0" w:type="dxa"/>
              <w:left w:w="35" w:type="dxa"/>
              <w:bottom w:w="0" w:type="dxa"/>
              <w:right w:w="35" w:type="dxa"/>
            </w:tcMar>
            <w:vAlign w:val="center"/>
            <w:hideMark/>
          </w:tcPr>
          <w:p w14:paraId="0382ABC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y12</w:t>
            </w:r>
          </w:p>
        </w:tc>
      </w:tr>
      <w:tr w:rsidR="009C747A" w:rsidRPr="009C0135" w14:paraId="5DB443B4" w14:textId="77777777" w:rsidTr="005B575F">
        <w:trPr>
          <w:trHeight w:val="230"/>
        </w:trPr>
        <w:tc>
          <w:tcPr>
            <w:tcW w:w="503" w:type="pct"/>
            <w:shd w:val="clear" w:color="auto" w:fill="auto"/>
            <w:tcMar>
              <w:top w:w="0" w:type="dxa"/>
              <w:left w:w="35" w:type="dxa"/>
              <w:bottom w:w="0" w:type="dxa"/>
              <w:right w:w="35" w:type="dxa"/>
            </w:tcMar>
            <w:vAlign w:val="center"/>
            <w:hideMark/>
          </w:tcPr>
          <w:p w14:paraId="190365D1"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INMA</w:t>
            </w:r>
          </w:p>
        </w:tc>
        <w:tc>
          <w:tcPr>
            <w:tcW w:w="320" w:type="pct"/>
            <w:shd w:val="clear" w:color="auto" w:fill="auto"/>
            <w:tcMar>
              <w:top w:w="0" w:type="dxa"/>
              <w:left w:w="35" w:type="dxa"/>
              <w:bottom w:w="0" w:type="dxa"/>
              <w:right w:w="35" w:type="dxa"/>
            </w:tcMar>
            <w:hideMark/>
          </w:tcPr>
          <w:p w14:paraId="3265C158" w14:textId="77777777" w:rsidR="009C747A" w:rsidRPr="001E4EC9" w:rsidRDefault="009C747A" w:rsidP="005B575F">
            <w:pPr>
              <w:jc w:val="center"/>
              <w:rPr>
                <w:rFonts w:asciiTheme="majorHAnsi" w:hAnsiTheme="majorHAnsi" w:cstheme="majorHAnsi"/>
                <w:sz w:val="20"/>
                <w:szCs w:val="20"/>
              </w:rPr>
            </w:pPr>
            <w:proofErr w:type="spellStart"/>
            <w:r w:rsidRPr="001E4EC9">
              <w:rPr>
                <w:rFonts w:asciiTheme="majorHAnsi" w:eastAsia="Times New Roman" w:hAnsiTheme="majorHAnsi" w:cstheme="majorHAnsi"/>
                <w:sz w:val="20"/>
                <w:szCs w:val="20"/>
                <w:lang w:eastAsia="es-ES"/>
              </w:rPr>
              <w:t>preg</w:t>
            </w:r>
            <w:r w:rsidRPr="001E4EC9">
              <w:rPr>
                <w:rFonts w:asciiTheme="majorHAnsi" w:eastAsia="Times New Roman" w:hAnsiTheme="majorHAnsi" w:cstheme="majorHAnsi"/>
                <w:sz w:val="20"/>
                <w:szCs w:val="20"/>
                <w:vertAlign w:val="superscript"/>
                <w:lang w:eastAsia="es-ES"/>
              </w:rPr>
              <w:t>c</w:t>
            </w:r>
            <w:proofErr w:type="spellEnd"/>
          </w:p>
        </w:tc>
        <w:tc>
          <w:tcPr>
            <w:tcW w:w="321" w:type="pct"/>
            <w:shd w:val="clear" w:color="auto" w:fill="auto"/>
            <w:tcMar>
              <w:top w:w="0" w:type="dxa"/>
              <w:left w:w="35" w:type="dxa"/>
              <w:bottom w:w="0" w:type="dxa"/>
              <w:right w:w="35" w:type="dxa"/>
            </w:tcMar>
            <w:vAlign w:val="center"/>
            <w:hideMark/>
          </w:tcPr>
          <w:p w14:paraId="04B70C3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birth</w:t>
            </w:r>
          </w:p>
        </w:tc>
        <w:tc>
          <w:tcPr>
            <w:tcW w:w="321" w:type="pct"/>
            <w:shd w:val="clear" w:color="auto" w:fill="auto"/>
            <w:tcMar>
              <w:top w:w="0" w:type="dxa"/>
              <w:left w:w="35" w:type="dxa"/>
              <w:bottom w:w="0" w:type="dxa"/>
              <w:right w:w="35" w:type="dxa"/>
            </w:tcMar>
            <w:vAlign w:val="center"/>
            <w:hideMark/>
          </w:tcPr>
          <w:p w14:paraId="7D5C32C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w:t>
            </w:r>
          </w:p>
        </w:tc>
        <w:tc>
          <w:tcPr>
            <w:tcW w:w="322" w:type="pct"/>
            <w:shd w:val="clear" w:color="auto" w:fill="auto"/>
            <w:tcMar>
              <w:top w:w="0" w:type="dxa"/>
              <w:left w:w="35" w:type="dxa"/>
              <w:bottom w:w="0" w:type="dxa"/>
              <w:right w:w="35" w:type="dxa"/>
            </w:tcMar>
            <w:vAlign w:val="center"/>
            <w:hideMark/>
          </w:tcPr>
          <w:p w14:paraId="5515013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y2</w:t>
            </w:r>
          </w:p>
        </w:tc>
        <w:tc>
          <w:tcPr>
            <w:tcW w:w="321" w:type="pct"/>
            <w:shd w:val="clear" w:color="auto" w:fill="auto"/>
            <w:tcMar>
              <w:top w:w="0" w:type="dxa"/>
              <w:left w:w="35" w:type="dxa"/>
              <w:bottom w:w="0" w:type="dxa"/>
              <w:right w:w="35" w:type="dxa"/>
            </w:tcMar>
            <w:vAlign w:val="center"/>
            <w:hideMark/>
          </w:tcPr>
          <w:p w14:paraId="21DC7DD0"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y3</w:t>
            </w:r>
          </w:p>
        </w:tc>
        <w:tc>
          <w:tcPr>
            <w:tcW w:w="321" w:type="pct"/>
            <w:shd w:val="clear" w:color="auto" w:fill="auto"/>
            <w:tcMar>
              <w:top w:w="0" w:type="dxa"/>
              <w:left w:w="35" w:type="dxa"/>
              <w:bottom w:w="0" w:type="dxa"/>
              <w:right w:w="35" w:type="dxa"/>
            </w:tcMar>
            <w:vAlign w:val="center"/>
            <w:hideMark/>
          </w:tcPr>
          <w:p w14:paraId="22D35E72"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y4</w:t>
            </w:r>
          </w:p>
        </w:tc>
        <w:tc>
          <w:tcPr>
            <w:tcW w:w="322" w:type="pct"/>
            <w:shd w:val="clear" w:color="auto" w:fill="auto"/>
            <w:tcMar>
              <w:top w:w="0" w:type="dxa"/>
              <w:left w:w="35" w:type="dxa"/>
              <w:bottom w:w="0" w:type="dxa"/>
              <w:right w:w="35" w:type="dxa"/>
            </w:tcMar>
            <w:vAlign w:val="center"/>
            <w:hideMark/>
          </w:tcPr>
          <w:p w14:paraId="21DAF2A3"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uto"/>
            <w:tcMar>
              <w:top w:w="0" w:type="dxa"/>
              <w:left w:w="35" w:type="dxa"/>
              <w:bottom w:w="0" w:type="dxa"/>
              <w:right w:w="35" w:type="dxa"/>
            </w:tcMar>
            <w:vAlign w:val="center"/>
            <w:hideMark/>
          </w:tcPr>
          <w:p w14:paraId="679B2C08"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y6</w:t>
            </w:r>
          </w:p>
        </w:tc>
        <w:tc>
          <w:tcPr>
            <w:tcW w:w="321" w:type="pct"/>
            <w:shd w:val="clear" w:color="auto" w:fill="auto"/>
            <w:tcMar>
              <w:top w:w="0" w:type="dxa"/>
              <w:left w:w="35" w:type="dxa"/>
              <w:bottom w:w="0" w:type="dxa"/>
              <w:right w:w="35" w:type="dxa"/>
            </w:tcMar>
            <w:vAlign w:val="center"/>
            <w:hideMark/>
          </w:tcPr>
          <w:p w14:paraId="46F5206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y7</w:t>
            </w:r>
          </w:p>
        </w:tc>
        <w:tc>
          <w:tcPr>
            <w:tcW w:w="321" w:type="pct"/>
            <w:shd w:val="clear" w:color="auto" w:fill="auto"/>
            <w:tcMar>
              <w:top w:w="0" w:type="dxa"/>
              <w:left w:w="35" w:type="dxa"/>
              <w:bottom w:w="0" w:type="dxa"/>
              <w:right w:w="35" w:type="dxa"/>
            </w:tcMar>
            <w:vAlign w:val="center"/>
            <w:hideMark/>
          </w:tcPr>
          <w:p w14:paraId="44E9B031"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y8</w:t>
            </w:r>
          </w:p>
        </w:tc>
        <w:tc>
          <w:tcPr>
            <w:tcW w:w="322" w:type="pct"/>
            <w:shd w:val="clear" w:color="auto" w:fill="auto"/>
            <w:tcMar>
              <w:top w:w="0" w:type="dxa"/>
              <w:left w:w="35" w:type="dxa"/>
              <w:bottom w:w="0" w:type="dxa"/>
              <w:right w:w="35" w:type="dxa"/>
            </w:tcMar>
            <w:vAlign w:val="center"/>
            <w:hideMark/>
          </w:tcPr>
          <w:p w14:paraId="5419234A"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y9</w:t>
            </w:r>
          </w:p>
        </w:tc>
        <w:tc>
          <w:tcPr>
            <w:tcW w:w="321" w:type="pct"/>
            <w:shd w:val="clear" w:color="auto" w:fill="auto"/>
            <w:tcMar>
              <w:top w:w="0" w:type="dxa"/>
              <w:left w:w="35" w:type="dxa"/>
              <w:bottom w:w="0" w:type="dxa"/>
              <w:right w:w="35" w:type="dxa"/>
            </w:tcMar>
            <w:vAlign w:val="center"/>
            <w:hideMark/>
          </w:tcPr>
          <w:p w14:paraId="636B9F6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y10</w:t>
            </w:r>
          </w:p>
        </w:tc>
        <w:tc>
          <w:tcPr>
            <w:tcW w:w="321" w:type="pct"/>
            <w:shd w:val="clear" w:color="auto" w:fill="auto"/>
            <w:tcMar>
              <w:top w:w="0" w:type="dxa"/>
              <w:left w:w="35" w:type="dxa"/>
              <w:bottom w:w="0" w:type="dxa"/>
              <w:right w:w="35" w:type="dxa"/>
            </w:tcMar>
            <w:vAlign w:val="center"/>
            <w:hideMark/>
          </w:tcPr>
          <w:p w14:paraId="32CF243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y11</w:t>
            </w:r>
          </w:p>
        </w:tc>
        <w:tc>
          <w:tcPr>
            <w:tcW w:w="321" w:type="pct"/>
            <w:shd w:val="clear" w:color="auto" w:fill="auto"/>
            <w:tcMar>
              <w:top w:w="0" w:type="dxa"/>
              <w:left w:w="35" w:type="dxa"/>
              <w:bottom w:w="0" w:type="dxa"/>
              <w:right w:w="35" w:type="dxa"/>
            </w:tcMar>
            <w:vAlign w:val="center"/>
            <w:hideMark/>
          </w:tcPr>
          <w:p w14:paraId="4FADE843"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y12</w:t>
            </w:r>
          </w:p>
        </w:tc>
      </w:tr>
      <w:tr w:rsidR="009C747A" w:rsidRPr="009C0135" w14:paraId="33E5FCEC" w14:textId="77777777" w:rsidTr="005B575F">
        <w:trPr>
          <w:trHeight w:val="230"/>
        </w:trPr>
        <w:tc>
          <w:tcPr>
            <w:tcW w:w="503" w:type="pct"/>
            <w:shd w:val="clear" w:color="auto" w:fill="auto"/>
            <w:tcMar>
              <w:top w:w="0" w:type="dxa"/>
              <w:left w:w="35" w:type="dxa"/>
              <w:bottom w:w="0" w:type="dxa"/>
              <w:right w:w="35" w:type="dxa"/>
            </w:tcMar>
            <w:vAlign w:val="center"/>
            <w:hideMark/>
          </w:tcPr>
          <w:p w14:paraId="679649C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KANC</w:t>
            </w:r>
          </w:p>
        </w:tc>
        <w:tc>
          <w:tcPr>
            <w:tcW w:w="320" w:type="pct"/>
            <w:shd w:val="clear" w:color="auto" w:fill="auto"/>
            <w:tcMar>
              <w:top w:w="0" w:type="dxa"/>
              <w:left w:w="35" w:type="dxa"/>
              <w:bottom w:w="0" w:type="dxa"/>
              <w:right w:w="35" w:type="dxa"/>
            </w:tcMar>
            <w:vAlign w:val="center"/>
            <w:hideMark/>
          </w:tcPr>
          <w:p w14:paraId="0B9914AA"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r w:rsidRPr="001E4EC9">
              <w:rPr>
                <w:rFonts w:asciiTheme="majorHAnsi" w:eastAsia="Times New Roman" w:hAnsiTheme="majorHAnsi" w:cstheme="majorHAnsi"/>
                <w:sz w:val="20"/>
                <w:szCs w:val="20"/>
                <w:vertAlign w:val="superscript"/>
                <w:lang w:eastAsia="es-ES"/>
              </w:rPr>
              <w:t>c</w:t>
            </w:r>
            <w:proofErr w:type="spellEnd"/>
          </w:p>
        </w:tc>
        <w:tc>
          <w:tcPr>
            <w:tcW w:w="321" w:type="pct"/>
            <w:shd w:val="clear" w:color="auto" w:fill="auto"/>
            <w:tcMar>
              <w:top w:w="0" w:type="dxa"/>
              <w:left w:w="35" w:type="dxa"/>
              <w:bottom w:w="0" w:type="dxa"/>
              <w:right w:w="35" w:type="dxa"/>
            </w:tcMar>
            <w:vAlign w:val="center"/>
            <w:hideMark/>
          </w:tcPr>
          <w:p w14:paraId="0ABA682C"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2C3B0C1E" w14:textId="77777777" w:rsidR="009C747A" w:rsidRPr="001E4EC9" w:rsidRDefault="009C747A" w:rsidP="005B575F">
            <w:pPr>
              <w:jc w:val="center"/>
              <w:rPr>
                <w:rFonts w:asciiTheme="majorHAnsi" w:eastAsia="Times New Roman" w:hAnsiTheme="majorHAnsi" w:cstheme="majorHAnsi"/>
                <w:i/>
                <w:sz w:val="20"/>
                <w:szCs w:val="20"/>
                <w:lang w:eastAsia="es-ES"/>
              </w:rPr>
            </w:pPr>
            <w:proofErr w:type="spellStart"/>
            <w:r w:rsidRPr="001E4EC9">
              <w:rPr>
                <w:rFonts w:asciiTheme="majorHAnsi" w:eastAsia="Times New Roman" w:hAnsiTheme="majorHAnsi" w:cstheme="majorHAnsi"/>
                <w:i/>
                <w:sz w:val="20"/>
                <w:szCs w:val="20"/>
                <w:lang w:eastAsia="es-ES"/>
              </w:rPr>
              <w:t>preg</w:t>
            </w:r>
            <w:proofErr w:type="spellEnd"/>
          </w:p>
        </w:tc>
        <w:tc>
          <w:tcPr>
            <w:tcW w:w="322" w:type="pct"/>
            <w:shd w:val="clear" w:color="auto" w:fill="auto"/>
            <w:tcMar>
              <w:top w:w="0" w:type="dxa"/>
              <w:left w:w="35" w:type="dxa"/>
              <w:bottom w:w="0" w:type="dxa"/>
              <w:right w:w="35" w:type="dxa"/>
            </w:tcMar>
            <w:vAlign w:val="center"/>
            <w:hideMark/>
          </w:tcPr>
          <w:p w14:paraId="704CB436" w14:textId="77777777" w:rsidR="009C747A" w:rsidRPr="001E4EC9" w:rsidRDefault="009C747A" w:rsidP="005B575F">
            <w:pPr>
              <w:jc w:val="center"/>
              <w:rPr>
                <w:rFonts w:asciiTheme="majorHAnsi" w:eastAsia="Times New Roman" w:hAnsiTheme="majorHAnsi" w:cstheme="majorHAnsi"/>
                <w:i/>
                <w:color w:val="000000"/>
                <w:sz w:val="20"/>
                <w:szCs w:val="20"/>
                <w:lang w:eastAsia="es-ES"/>
              </w:rPr>
            </w:pPr>
            <w:proofErr w:type="spellStart"/>
            <w:r w:rsidRPr="001E4EC9">
              <w:rPr>
                <w:rFonts w:asciiTheme="majorHAnsi" w:eastAsia="Times New Roman" w:hAnsiTheme="majorHAnsi" w:cstheme="majorHAnsi"/>
                <w:i/>
                <w:color w:val="000000"/>
                <w:sz w:val="20"/>
                <w:szCs w:val="20"/>
                <w:lang w:eastAsia="es-ES"/>
              </w:rPr>
              <w:t>preg</w:t>
            </w:r>
            <w:proofErr w:type="spellEnd"/>
            <w:r w:rsidRPr="001E4EC9">
              <w:rPr>
                <w:rFonts w:asciiTheme="majorHAnsi" w:eastAsia="Times New Roman" w:hAnsiTheme="majorHAnsi" w:cstheme="majorHAnsi"/>
                <w:i/>
                <w:color w:val="000000"/>
                <w:sz w:val="20"/>
                <w:szCs w:val="20"/>
                <w:lang w:eastAsia="es-ES"/>
              </w:rPr>
              <w:t>/y4</w:t>
            </w:r>
          </w:p>
        </w:tc>
        <w:tc>
          <w:tcPr>
            <w:tcW w:w="321" w:type="pct"/>
            <w:shd w:val="clear" w:color="auto" w:fill="auto"/>
            <w:tcMar>
              <w:top w:w="0" w:type="dxa"/>
              <w:left w:w="35" w:type="dxa"/>
              <w:bottom w:w="0" w:type="dxa"/>
              <w:right w:w="35" w:type="dxa"/>
            </w:tcMar>
            <w:vAlign w:val="center"/>
            <w:hideMark/>
          </w:tcPr>
          <w:p w14:paraId="49AA693D"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y4</w:t>
            </w:r>
          </w:p>
        </w:tc>
        <w:tc>
          <w:tcPr>
            <w:tcW w:w="321" w:type="pct"/>
            <w:shd w:val="clear" w:color="auto" w:fill="auto"/>
            <w:tcMar>
              <w:top w:w="0" w:type="dxa"/>
              <w:left w:w="35" w:type="dxa"/>
              <w:bottom w:w="0" w:type="dxa"/>
              <w:right w:w="35" w:type="dxa"/>
            </w:tcMar>
            <w:vAlign w:val="center"/>
            <w:hideMark/>
          </w:tcPr>
          <w:p w14:paraId="2994191C"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y4</w:t>
            </w:r>
          </w:p>
        </w:tc>
        <w:tc>
          <w:tcPr>
            <w:tcW w:w="322" w:type="pct"/>
            <w:shd w:val="clear" w:color="auto" w:fill="auto"/>
            <w:tcMar>
              <w:top w:w="0" w:type="dxa"/>
              <w:left w:w="35" w:type="dxa"/>
              <w:bottom w:w="0" w:type="dxa"/>
              <w:right w:w="35" w:type="dxa"/>
            </w:tcMar>
            <w:vAlign w:val="center"/>
            <w:hideMark/>
          </w:tcPr>
          <w:p w14:paraId="319419B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19AC6E4F"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07108FD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216AD4F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2" w:type="pct"/>
            <w:shd w:val="clear" w:color="auto" w:fill="auto"/>
            <w:tcMar>
              <w:top w:w="0" w:type="dxa"/>
              <w:left w:w="35" w:type="dxa"/>
              <w:bottom w:w="0" w:type="dxa"/>
              <w:right w:w="35" w:type="dxa"/>
            </w:tcMar>
            <w:vAlign w:val="center"/>
            <w:hideMark/>
          </w:tcPr>
          <w:p w14:paraId="1A79DC5B"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50075EDB"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45CEE28E"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2CD64A1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r>
      <w:tr w:rsidR="009C747A" w:rsidRPr="009C0135" w14:paraId="1D0795C8" w14:textId="77777777" w:rsidTr="005B575F">
        <w:trPr>
          <w:trHeight w:val="230"/>
        </w:trPr>
        <w:tc>
          <w:tcPr>
            <w:tcW w:w="503" w:type="pct"/>
            <w:shd w:val="clear" w:color="auto" w:fill="auto"/>
            <w:tcMar>
              <w:top w:w="0" w:type="dxa"/>
              <w:left w:w="35" w:type="dxa"/>
              <w:bottom w:w="0" w:type="dxa"/>
              <w:right w:w="35" w:type="dxa"/>
            </w:tcMar>
            <w:vAlign w:val="center"/>
            <w:hideMark/>
          </w:tcPr>
          <w:p w14:paraId="1924C107"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MOBA</w:t>
            </w:r>
          </w:p>
        </w:tc>
        <w:tc>
          <w:tcPr>
            <w:tcW w:w="320" w:type="pct"/>
            <w:shd w:val="clear" w:color="auto" w:fill="auto"/>
            <w:tcMar>
              <w:top w:w="0" w:type="dxa"/>
              <w:left w:w="35" w:type="dxa"/>
              <w:bottom w:w="0" w:type="dxa"/>
              <w:right w:w="35" w:type="dxa"/>
            </w:tcMar>
            <w:vAlign w:val="center"/>
            <w:hideMark/>
          </w:tcPr>
          <w:p w14:paraId="320DF479"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5C689202"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birth</w:t>
            </w:r>
          </w:p>
        </w:tc>
        <w:tc>
          <w:tcPr>
            <w:tcW w:w="321" w:type="pct"/>
            <w:shd w:val="clear" w:color="auto" w:fill="auto"/>
            <w:tcMar>
              <w:top w:w="0" w:type="dxa"/>
              <w:left w:w="35" w:type="dxa"/>
              <w:bottom w:w="0" w:type="dxa"/>
              <w:right w:w="35" w:type="dxa"/>
            </w:tcMar>
            <w:vAlign w:val="center"/>
            <w:hideMark/>
          </w:tcPr>
          <w:p w14:paraId="32B63E94"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14_18m</w:t>
            </w:r>
          </w:p>
        </w:tc>
        <w:tc>
          <w:tcPr>
            <w:tcW w:w="322" w:type="pct"/>
            <w:shd w:val="clear" w:color="auto" w:fill="auto"/>
            <w:tcMar>
              <w:top w:w="0" w:type="dxa"/>
              <w:left w:w="35" w:type="dxa"/>
              <w:bottom w:w="0" w:type="dxa"/>
              <w:right w:w="35" w:type="dxa"/>
            </w:tcMar>
            <w:vAlign w:val="center"/>
            <w:hideMark/>
          </w:tcPr>
          <w:p w14:paraId="148B842B"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14_18m</w:t>
            </w:r>
          </w:p>
        </w:tc>
        <w:tc>
          <w:tcPr>
            <w:tcW w:w="321" w:type="pct"/>
            <w:shd w:val="clear" w:color="auto" w:fill="auto"/>
            <w:tcMar>
              <w:top w:w="0" w:type="dxa"/>
              <w:left w:w="35" w:type="dxa"/>
              <w:bottom w:w="0" w:type="dxa"/>
              <w:right w:w="35" w:type="dxa"/>
            </w:tcMar>
            <w:vAlign w:val="center"/>
            <w:hideMark/>
          </w:tcPr>
          <w:p w14:paraId="475A1546"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y3</w:t>
            </w:r>
          </w:p>
        </w:tc>
        <w:tc>
          <w:tcPr>
            <w:tcW w:w="321" w:type="pct"/>
            <w:shd w:val="clear" w:color="auto" w:fill="auto"/>
            <w:tcMar>
              <w:top w:w="0" w:type="dxa"/>
              <w:left w:w="35" w:type="dxa"/>
              <w:bottom w:w="0" w:type="dxa"/>
              <w:right w:w="35" w:type="dxa"/>
            </w:tcMar>
            <w:vAlign w:val="center"/>
            <w:hideMark/>
          </w:tcPr>
          <w:p w14:paraId="65EF0C59"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y3</w:t>
            </w:r>
          </w:p>
        </w:tc>
        <w:tc>
          <w:tcPr>
            <w:tcW w:w="322" w:type="pct"/>
            <w:shd w:val="clear" w:color="auto" w:fill="auto"/>
            <w:tcMar>
              <w:top w:w="0" w:type="dxa"/>
              <w:left w:w="35" w:type="dxa"/>
              <w:bottom w:w="0" w:type="dxa"/>
              <w:right w:w="35" w:type="dxa"/>
            </w:tcMar>
            <w:vAlign w:val="center"/>
            <w:hideMark/>
          </w:tcPr>
          <w:p w14:paraId="1EB99E15"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y5</w:t>
            </w:r>
          </w:p>
        </w:tc>
        <w:tc>
          <w:tcPr>
            <w:tcW w:w="321" w:type="pct"/>
            <w:shd w:val="clear" w:color="auto" w:fill="auto"/>
            <w:tcMar>
              <w:top w:w="0" w:type="dxa"/>
              <w:left w:w="35" w:type="dxa"/>
              <w:bottom w:w="0" w:type="dxa"/>
              <w:right w:w="35" w:type="dxa"/>
            </w:tcMar>
            <w:vAlign w:val="center"/>
            <w:hideMark/>
          </w:tcPr>
          <w:p w14:paraId="51F246BF"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y5</w:t>
            </w:r>
          </w:p>
        </w:tc>
        <w:tc>
          <w:tcPr>
            <w:tcW w:w="321" w:type="pct"/>
            <w:shd w:val="clear" w:color="auto" w:fill="auto"/>
            <w:tcMar>
              <w:top w:w="0" w:type="dxa"/>
              <w:left w:w="35" w:type="dxa"/>
              <w:bottom w:w="0" w:type="dxa"/>
              <w:right w:w="35" w:type="dxa"/>
            </w:tcMar>
            <w:vAlign w:val="center"/>
            <w:hideMark/>
          </w:tcPr>
          <w:p w14:paraId="5690F34A"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7_8y</w:t>
            </w:r>
          </w:p>
        </w:tc>
        <w:tc>
          <w:tcPr>
            <w:tcW w:w="321" w:type="pct"/>
            <w:shd w:val="clear" w:color="auto" w:fill="auto"/>
            <w:tcMar>
              <w:top w:w="0" w:type="dxa"/>
              <w:left w:w="35" w:type="dxa"/>
              <w:bottom w:w="0" w:type="dxa"/>
              <w:right w:w="35" w:type="dxa"/>
            </w:tcMar>
            <w:vAlign w:val="center"/>
            <w:hideMark/>
          </w:tcPr>
          <w:p w14:paraId="11D238E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2" w:type="pct"/>
            <w:shd w:val="clear" w:color="auto" w:fill="auto"/>
            <w:tcMar>
              <w:top w:w="0" w:type="dxa"/>
              <w:left w:w="35" w:type="dxa"/>
              <w:bottom w:w="0" w:type="dxa"/>
              <w:right w:w="35" w:type="dxa"/>
            </w:tcMar>
            <w:vAlign w:val="center"/>
            <w:hideMark/>
          </w:tcPr>
          <w:p w14:paraId="48DE83CF"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1B738062"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3910DD75"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570CB1A3"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r>
      <w:tr w:rsidR="009C747A" w:rsidRPr="009C0135" w14:paraId="61DB00FB" w14:textId="77777777" w:rsidTr="005B575F">
        <w:trPr>
          <w:trHeight w:val="230"/>
        </w:trPr>
        <w:tc>
          <w:tcPr>
            <w:tcW w:w="503" w:type="pct"/>
            <w:shd w:val="clear" w:color="auto" w:fill="auto"/>
            <w:tcMar>
              <w:top w:w="0" w:type="dxa"/>
              <w:left w:w="35" w:type="dxa"/>
              <w:bottom w:w="0" w:type="dxa"/>
              <w:right w:w="35" w:type="dxa"/>
            </w:tcMar>
            <w:vAlign w:val="center"/>
            <w:hideMark/>
          </w:tcPr>
          <w:p w14:paraId="4709CBC8"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NINFEA</w:t>
            </w:r>
          </w:p>
        </w:tc>
        <w:tc>
          <w:tcPr>
            <w:tcW w:w="320" w:type="pct"/>
            <w:shd w:val="clear" w:color="auto" w:fill="auto"/>
            <w:tcMar>
              <w:top w:w="0" w:type="dxa"/>
              <w:left w:w="35" w:type="dxa"/>
              <w:bottom w:w="0" w:type="dxa"/>
              <w:right w:w="35" w:type="dxa"/>
            </w:tcMar>
            <w:vAlign w:val="center"/>
            <w:hideMark/>
          </w:tcPr>
          <w:p w14:paraId="5DDBA55A"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4E634489"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m6</w:t>
            </w:r>
          </w:p>
        </w:tc>
        <w:tc>
          <w:tcPr>
            <w:tcW w:w="321" w:type="pct"/>
            <w:shd w:val="clear" w:color="auto" w:fill="auto"/>
            <w:tcMar>
              <w:top w:w="0" w:type="dxa"/>
              <w:left w:w="35" w:type="dxa"/>
              <w:bottom w:w="0" w:type="dxa"/>
              <w:right w:w="35" w:type="dxa"/>
            </w:tcMar>
            <w:vAlign w:val="center"/>
            <w:hideMark/>
          </w:tcPr>
          <w:p w14:paraId="5149299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m18</w:t>
            </w:r>
          </w:p>
        </w:tc>
        <w:tc>
          <w:tcPr>
            <w:tcW w:w="322" w:type="pct"/>
            <w:shd w:val="clear" w:color="auto" w:fill="auto"/>
            <w:tcMar>
              <w:top w:w="0" w:type="dxa"/>
              <w:left w:w="35" w:type="dxa"/>
              <w:bottom w:w="0" w:type="dxa"/>
              <w:right w:w="35" w:type="dxa"/>
            </w:tcMar>
            <w:vAlign w:val="center"/>
            <w:hideMark/>
          </w:tcPr>
          <w:p w14:paraId="7ECE50CF"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m18</w:t>
            </w:r>
          </w:p>
        </w:tc>
        <w:tc>
          <w:tcPr>
            <w:tcW w:w="321" w:type="pct"/>
            <w:shd w:val="clear" w:color="auto" w:fill="auto"/>
            <w:tcMar>
              <w:top w:w="0" w:type="dxa"/>
              <w:left w:w="35" w:type="dxa"/>
              <w:bottom w:w="0" w:type="dxa"/>
              <w:right w:w="35" w:type="dxa"/>
            </w:tcMar>
            <w:vAlign w:val="center"/>
            <w:hideMark/>
          </w:tcPr>
          <w:p w14:paraId="4BFF212A"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y4</w:t>
            </w:r>
          </w:p>
        </w:tc>
        <w:tc>
          <w:tcPr>
            <w:tcW w:w="321" w:type="pct"/>
            <w:shd w:val="clear" w:color="auto" w:fill="auto"/>
            <w:tcMar>
              <w:top w:w="0" w:type="dxa"/>
              <w:left w:w="35" w:type="dxa"/>
              <w:bottom w:w="0" w:type="dxa"/>
              <w:right w:w="35" w:type="dxa"/>
            </w:tcMar>
            <w:vAlign w:val="center"/>
            <w:hideMark/>
          </w:tcPr>
          <w:p w14:paraId="15A82DCA"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y4</w:t>
            </w:r>
          </w:p>
        </w:tc>
        <w:tc>
          <w:tcPr>
            <w:tcW w:w="322" w:type="pct"/>
            <w:shd w:val="clear" w:color="auto" w:fill="auto"/>
            <w:tcMar>
              <w:top w:w="0" w:type="dxa"/>
              <w:left w:w="35" w:type="dxa"/>
              <w:bottom w:w="0" w:type="dxa"/>
              <w:right w:w="35" w:type="dxa"/>
            </w:tcMar>
            <w:vAlign w:val="center"/>
            <w:hideMark/>
          </w:tcPr>
          <w:p w14:paraId="6FF15694"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y4</w:t>
            </w:r>
          </w:p>
        </w:tc>
        <w:tc>
          <w:tcPr>
            <w:tcW w:w="321" w:type="pct"/>
            <w:shd w:val="clear" w:color="auto" w:fill="auto"/>
            <w:tcMar>
              <w:top w:w="0" w:type="dxa"/>
              <w:left w:w="35" w:type="dxa"/>
              <w:bottom w:w="0" w:type="dxa"/>
              <w:right w:w="35" w:type="dxa"/>
            </w:tcMar>
            <w:vAlign w:val="center"/>
            <w:hideMark/>
          </w:tcPr>
          <w:p w14:paraId="18934E73"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y7</w:t>
            </w:r>
          </w:p>
        </w:tc>
        <w:tc>
          <w:tcPr>
            <w:tcW w:w="321" w:type="pct"/>
            <w:shd w:val="clear" w:color="auto" w:fill="auto"/>
            <w:tcMar>
              <w:top w:w="0" w:type="dxa"/>
              <w:left w:w="35" w:type="dxa"/>
              <w:bottom w:w="0" w:type="dxa"/>
              <w:right w:w="35" w:type="dxa"/>
            </w:tcMar>
            <w:vAlign w:val="center"/>
            <w:hideMark/>
          </w:tcPr>
          <w:p w14:paraId="66354DCB"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y7</w:t>
            </w:r>
          </w:p>
        </w:tc>
        <w:tc>
          <w:tcPr>
            <w:tcW w:w="321" w:type="pct"/>
            <w:shd w:val="clear" w:color="auto" w:fill="auto"/>
            <w:tcMar>
              <w:top w:w="0" w:type="dxa"/>
              <w:left w:w="35" w:type="dxa"/>
              <w:bottom w:w="0" w:type="dxa"/>
              <w:right w:w="35" w:type="dxa"/>
            </w:tcMar>
            <w:vAlign w:val="center"/>
            <w:hideMark/>
          </w:tcPr>
          <w:p w14:paraId="25F6518B"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y7</w:t>
            </w:r>
          </w:p>
        </w:tc>
        <w:tc>
          <w:tcPr>
            <w:tcW w:w="322" w:type="pct"/>
            <w:shd w:val="clear" w:color="auto" w:fill="auto"/>
            <w:tcMar>
              <w:top w:w="0" w:type="dxa"/>
              <w:left w:w="35" w:type="dxa"/>
              <w:bottom w:w="0" w:type="dxa"/>
              <w:right w:w="35" w:type="dxa"/>
            </w:tcMar>
            <w:vAlign w:val="center"/>
            <w:hideMark/>
          </w:tcPr>
          <w:p w14:paraId="75A31171" w14:textId="77777777" w:rsidR="009C747A" w:rsidRPr="001E4EC9" w:rsidRDefault="009C747A" w:rsidP="005B575F">
            <w:pPr>
              <w:jc w:val="center"/>
              <w:rPr>
                <w:rFonts w:asciiTheme="majorHAnsi" w:eastAsia="Times New Roman" w:hAnsiTheme="majorHAnsi" w:cstheme="majorHAnsi"/>
                <w:i/>
                <w:sz w:val="20"/>
                <w:szCs w:val="20"/>
                <w:lang w:eastAsia="es-ES"/>
              </w:rPr>
            </w:pPr>
            <w:r w:rsidRPr="001E4EC9">
              <w:rPr>
                <w:rFonts w:asciiTheme="majorHAnsi" w:eastAsia="Times New Roman" w:hAnsiTheme="majorHAnsi" w:cstheme="majorHAnsi"/>
                <w:i/>
                <w:sz w:val="20"/>
                <w:szCs w:val="20"/>
                <w:lang w:eastAsia="es-ES"/>
              </w:rPr>
              <w:t>y10</w:t>
            </w:r>
          </w:p>
        </w:tc>
        <w:tc>
          <w:tcPr>
            <w:tcW w:w="321" w:type="pct"/>
            <w:shd w:val="clear" w:color="auto" w:fill="auto"/>
            <w:tcMar>
              <w:top w:w="0" w:type="dxa"/>
              <w:left w:w="35" w:type="dxa"/>
              <w:bottom w:w="0" w:type="dxa"/>
              <w:right w:w="35" w:type="dxa"/>
            </w:tcMar>
            <w:vAlign w:val="center"/>
            <w:hideMark/>
          </w:tcPr>
          <w:p w14:paraId="0BE114FD"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y10</w:t>
            </w:r>
          </w:p>
        </w:tc>
        <w:tc>
          <w:tcPr>
            <w:tcW w:w="321" w:type="pct"/>
            <w:shd w:val="clear" w:color="auto" w:fill="auto"/>
            <w:tcMar>
              <w:top w:w="0" w:type="dxa"/>
              <w:left w:w="35" w:type="dxa"/>
              <w:bottom w:w="0" w:type="dxa"/>
              <w:right w:w="35" w:type="dxa"/>
            </w:tcMar>
            <w:vAlign w:val="center"/>
            <w:hideMark/>
          </w:tcPr>
          <w:p w14:paraId="54EEE7FB"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vAlign w:val="center"/>
            <w:hideMark/>
          </w:tcPr>
          <w:p w14:paraId="6C465941" w14:textId="77777777" w:rsidR="009C747A" w:rsidRPr="001E4EC9" w:rsidRDefault="009C747A" w:rsidP="005B575F">
            <w:pPr>
              <w:jc w:val="center"/>
              <w:rPr>
                <w:rFonts w:asciiTheme="majorHAnsi" w:eastAsia="Times New Roman" w:hAnsiTheme="majorHAnsi" w:cstheme="majorHAnsi"/>
                <w:sz w:val="20"/>
                <w:szCs w:val="20"/>
                <w:lang w:eastAsia="es-ES"/>
              </w:rPr>
            </w:pPr>
            <w:r w:rsidRPr="001E4EC9">
              <w:rPr>
                <w:rFonts w:asciiTheme="majorHAnsi" w:eastAsia="Times New Roman" w:hAnsiTheme="majorHAnsi" w:cstheme="majorHAnsi"/>
                <w:sz w:val="20"/>
                <w:szCs w:val="20"/>
                <w:lang w:eastAsia="es-ES"/>
              </w:rPr>
              <w:t>-</w:t>
            </w:r>
          </w:p>
        </w:tc>
      </w:tr>
      <w:tr w:rsidR="009C747A" w:rsidRPr="009C0135" w14:paraId="002E7494" w14:textId="77777777" w:rsidTr="005B575F">
        <w:trPr>
          <w:trHeight w:val="230"/>
        </w:trPr>
        <w:tc>
          <w:tcPr>
            <w:tcW w:w="503" w:type="pct"/>
            <w:shd w:val="clear" w:color="auto" w:fill="auto"/>
            <w:tcMar>
              <w:top w:w="0" w:type="dxa"/>
              <w:left w:w="35" w:type="dxa"/>
              <w:bottom w:w="0" w:type="dxa"/>
              <w:right w:w="35" w:type="dxa"/>
            </w:tcMar>
            <w:vAlign w:val="center"/>
            <w:hideMark/>
          </w:tcPr>
          <w:p w14:paraId="29C18C74"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lastRenderedPageBreak/>
              <w:t>PICCOLIPIÙ</w:t>
            </w:r>
            <w:r w:rsidRPr="001E4EC9">
              <w:rPr>
                <w:rFonts w:asciiTheme="majorHAnsi" w:eastAsia="Times New Roman" w:hAnsiTheme="majorHAnsi" w:cstheme="majorHAnsi"/>
                <w:sz w:val="20"/>
                <w:szCs w:val="20"/>
                <w:vertAlign w:val="superscript"/>
                <w:lang w:eastAsia="es-ES"/>
              </w:rPr>
              <w:t>f</w:t>
            </w:r>
            <w:proofErr w:type="spellEnd"/>
          </w:p>
        </w:tc>
        <w:tc>
          <w:tcPr>
            <w:tcW w:w="320" w:type="pct"/>
            <w:shd w:val="clear" w:color="auto" w:fill="auto"/>
            <w:tcMar>
              <w:top w:w="0" w:type="dxa"/>
              <w:left w:w="35" w:type="dxa"/>
              <w:bottom w:w="0" w:type="dxa"/>
              <w:right w:w="35" w:type="dxa"/>
            </w:tcMar>
            <w:vAlign w:val="center"/>
            <w:hideMark/>
          </w:tcPr>
          <w:p w14:paraId="01360DDE"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11BEBB51"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5D24D8B5"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2" w:type="pct"/>
            <w:shd w:val="clear" w:color="auto" w:fill="auto"/>
            <w:tcMar>
              <w:top w:w="0" w:type="dxa"/>
              <w:left w:w="35" w:type="dxa"/>
              <w:bottom w:w="0" w:type="dxa"/>
              <w:right w:w="35" w:type="dxa"/>
            </w:tcMar>
            <w:vAlign w:val="center"/>
            <w:hideMark/>
          </w:tcPr>
          <w:p w14:paraId="699A8BA1"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68EB88FC"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1" w:type="pct"/>
            <w:shd w:val="clear" w:color="auto" w:fill="auto"/>
            <w:tcMar>
              <w:top w:w="0" w:type="dxa"/>
              <w:left w:w="35" w:type="dxa"/>
              <w:bottom w:w="0" w:type="dxa"/>
              <w:right w:w="35" w:type="dxa"/>
            </w:tcMar>
            <w:vAlign w:val="center"/>
            <w:hideMark/>
          </w:tcPr>
          <w:p w14:paraId="2EF32229" w14:textId="77777777" w:rsidR="009C747A" w:rsidRPr="001E4EC9" w:rsidRDefault="009C747A" w:rsidP="005B575F">
            <w:pPr>
              <w:jc w:val="center"/>
              <w:rPr>
                <w:rFonts w:asciiTheme="majorHAnsi" w:eastAsia="Times New Roman" w:hAnsiTheme="majorHAnsi" w:cstheme="majorHAnsi"/>
                <w:sz w:val="20"/>
                <w:szCs w:val="20"/>
                <w:lang w:eastAsia="es-ES"/>
              </w:rPr>
            </w:pPr>
            <w:proofErr w:type="spellStart"/>
            <w:r w:rsidRPr="001E4EC9">
              <w:rPr>
                <w:rFonts w:asciiTheme="majorHAnsi" w:eastAsia="Times New Roman" w:hAnsiTheme="majorHAnsi" w:cstheme="majorHAnsi"/>
                <w:sz w:val="20"/>
                <w:szCs w:val="20"/>
                <w:lang w:eastAsia="es-ES"/>
              </w:rPr>
              <w:t>preg</w:t>
            </w:r>
            <w:proofErr w:type="spellEnd"/>
          </w:p>
        </w:tc>
        <w:tc>
          <w:tcPr>
            <w:tcW w:w="322" w:type="pct"/>
            <w:shd w:val="clear" w:color="auto" w:fill="auto"/>
            <w:tcMar>
              <w:top w:w="0" w:type="dxa"/>
              <w:left w:w="35" w:type="dxa"/>
              <w:bottom w:w="0" w:type="dxa"/>
              <w:right w:w="35" w:type="dxa"/>
            </w:tcMar>
            <w:hideMark/>
          </w:tcPr>
          <w:p w14:paraId="407246FA"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hideMark/>
          </w:tcPr>
          <w:p w14:paraId="7B19B49E"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hideMark/>
          </w:tcPr>
          <w:p w14:paraId="2432FC66"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hideMark/>
          </w:tcPr>
          <w:p w14:paraId="53099737"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c>
          <w:tcPr>
            <w:tcW w:w="322" w:type="pct"/>
            <w:shd w:val="clear" w:color="auto" w:fill="auto"/>
            <w:tcMar>
              <w:top w:w="0" w:type="dxa"/>
              <w:left w:w="35" w:type="dxa"/>
              <w:bottom w:w="0" w:type="dxa"/>
              <w:right w:w="35" w:type="dxa"/>
            </w:tcMar>
            <w:hideMark/>
          </w:tcPr>
          <w:p w14:paraId="31FB01BB"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hideMark/>
          </w:tcPr>
          <w:p w14:paraId="057E3A3B"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hideMark/>
          </w:tcPr>
          <w:p w14:paraId="568C8DFF"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c>
          <w:tcPr>
            <w:tcW w:w="321" w:type="pct"/>
            <w:shd w:val="clear" w:color="auto" w:fill="auto"/>
            <w:tcMar>
              <w:top w:w="0" w:type="dxa"/>
              <w:left w:w="35" w:type="dxa"/>
              <w:bottom w:w="0" w:type="dxa"/>
              <w:right w:w="35" w:type="dxa"/>
            </w:tcMar>
            <w:hideMark/>
          </w:tcPr>
          <w:p w14:paraId="6930620D" w14:textId="77777777" w:rsidR="009C747A" w:rsidRPr="001E4EC9" w:rsidRDefault="009C747A" w:rsidP="005B575F">
            <w:pPr>
              <w:jc w:val="center"/>
              <w:rPr>
                <w:rFonts w:asciiTheme="majorHAnsi" w:hAnsiTheme="majorHAnsi" w:cstheme="majorHAnsi"/>
                <w:sz w:val="20"/>
                <w:szCs w:val="20"/>
              </w:rPr>
            </w:pPr>
            <w:r w:rsidRPr="001E4EC9">
              <w:rPr>
                <w:rFonts w:asciiTheme="majorHAnsi" w:eastAsia="Times New Roman" w:hAnsiTheme="majorHAnsi" w:cstheme="majorHAnsi"/>
                <w:sz w:val="20"/>
                <w:szCs w:val="20"/>
                <w:lang w:eastAsia="es-ES"/>
              </w:rPr>
              <w:t>-</w:t>
            </w:r>
          </w:p>
        </w:tc>
      </w:tr>
      <w:tr w:rsidR="009C747A" w:rsidRPr="009C0135" w14:paraId="6ECB0FBB" w14:textId="77777777" w:rsidTr="005B575F">
        <w:trPr>
          <w:trHeight w:val="230"/>
        </w:trPr>
        <w:tc>
          <w:tcPr>
            <w:tcW w:w="503" w:type="pct"/>
            <w:shd w:val="clear" w:color="auto" w:fill="auto"/>
            <w:tcMar>
              <w:top w:w="0" w:type="dxa"/>
              <w:left w:w="35" w:type="dxa"/>
              <w:bottom w:w="0" w:type="dxa"/>
              <w:right w:w="35" w:type="dxa"/>
            </w:tcMar>
            <w:vAlign w:val="center"/>
            <w:hideMark/>
          </w:tcPr>
          <w:p w14:paraId="113AFBCE" w14:textId="77777777" w:rsidR="009C747A" w:rsidRPr="009C0135" w:rsidRDefault="009C747A" w:rsidP="005B575F">
            <w:pPr>
              <w:jc w:val="center"/>
              <w:rPr>
                <w:rFonts w:ascii="Calibri" w:eastAsia="Times New Roman" w:hAnsi="Calibri"/>
                <w:sz w:val="16"/>
                <w:szCs w:val="16"/>
                <w:lang w:eastAsia="es-ES"/>
              </w:rPr>
            </w:pPr>
            <w:r w:rsidRPr="009C0135">
              <w:rPr>
                <w:rFonts w:ascii="Calibri" w:eastAsia="Times New Roman" w:hAnsi="Calibri"/>
                <w:sz w:val="16"/>
                <w:szCs w:val="16"/>
                <w:lang w:eastAsia="es-ES"/>
              </w:rPr>
              <w:t>RHEA</w:t>
            </w:r>
          </w:p>
        </w:tc>
        <w:tc>
          <w:tcPr>
            <w:tcW w:w="320" w:type="pct"/>
            <w:shd w:val="clear" w:color="auto" w:fill="auto"/>
            <w:tcMar>
              <w:top w:w="0" w:type="dxa"/>
              <w:left w:w="35" w:type="dxa"/>
              <w:bottom w:w="0" w:type="dxa"/>
              <w:right w:w="35" w:type="dxa"/>
            </w:tcMar>
            <w:vAlign w:val="center"/>
            <w:hideMark/>
          </w:tcPr>
          <w:p w14:paraId="1EDABD7F" w14:textId="77777777" w:rsidR="009C747A" w:rsidRPr="009C0135" w:rsidRDefault="009C747A" w:rsidP="005B575F">
            <w:pPr>
              <w:jc w:val="center"/>
              <w:rPr>
                <w:rFonts w:ascii="Calibri" w:eastAsia="Times New Roman" w:hAnsi="Calibri"/>
                <w:sz w:val="14"/>
                <w:szCs w:val="14"/>
                <w:lang w:eastAsia="es-ES"/>
              </w:rPr>
            </w:pPr>
            <w:proofErr w:type="spellStart"/>
            <w:r>
              <w:rPr>
                <w:rFonts w:ascii="Calibri" w:eastAsia="Times New Roman" w:hAnsi="Calibri"/>
                <w:sz w:val="14"/>
                <w:szCs w:val="14"/>
                <w:lang w:eastAsia="es-ES"/>
              </w:rPr>
              <w:t>preg</w:t>
            </w:r>
            <w:proofErr w:type="spellEnd"/>
          </w:p>
        </w:tc>
        <w:tc>
          <w:tcPr>
            <w:tcW w:w="321" w:type="pct"/>
            <w:shd w:val="clear" w:color="auto" w:fill="auto"/>
            <w:tcMar>
              <w:top w:w="0" w:type="dxa"/>
              <w:left w:w="35" w:type="dxa"/>
              <w:bottom w:w="0" w:type="dxa"/>
              <w:right w:w="35" w:type="dxa"/>
            </w:tcMar>
            <w:vAlign w:val="center"/>
            <w:hideMark/>
          </w:tcPr>
          <w:p w14:paraId="48A460B2" w14:textId="77777777" w:rsidR="009C747A" w:rsidRPr="00AF6766" w:rsidRDefault="009C747A" w:rsidP="005B575F">
            <w:pPr>
              <w:jc w:val="center"/>
              <w:rPr>
                <w:rFonts w:ascii="Calibri" w:eastAsia="Times New Roman" w:hAnsi="Calibri"/>
                <w:i/>
                <w:sz w:val="14"/>
                <w:szCs w:val="14"/>
                <w:lang w:eastAsia="es-ES"/>
              </w:rPr>
            </w:pPr>
            <w:proofErr w:type="spellStart"/>
            <w:r w:rsidRPr="00AF6766">
              <w:rPr>
                <w:rFonts w:ascii="Calibri" w:eastAsia="Times New Roman" w:hAnsi="Calibri"/>
                <w:i/>
                <w:sz w:val="14"/>
                <w:szCs w:val="14"/>
                <w:lang w:eastAsia="es-ES"/>
              </w:rPr>
              <w:t>preg</w:t>
            </w:r>
            <w:proofErr w:type="spellEnd"/>
          </w:p>
        </w:tc>
        <w:tc>
          <w:tcPr>
            <w:tcW w:w="321" w:type="pct"/>
            <w:shd w:val="clear" w:color="auto" w:fill="auto"/>
            <w:tcMar>
              <w:top w:w="0" w:type="dxa"/>
              <w:left w:w="35" w:type="dxa"/>
              <w:bottom w:w="0" w:type="dxa"/>
              <w:right w:w="35" w:type="dxa"/>
            </w:tcMar>
            <w:vAlign w:val="center"/>
            <w:hideMark/>
          </w:tcPr>
          <w:p w14:paraId="651E7B7B" w14:textId="77777777" w:rsidR="009C747A" w:rsidRPr="00AF6766" w:rsidRDefault="009C747A" w:rsidP="005B575F">
            <w:pPr>
              <w:jc w:val="center"/>
              <w:rPr>
                <w:rFonts w:ascii="Calibri" w:eastAsia="Times New Roman" w:hAnsi="Calibri"/>
                <w:i/>
                <w:sz w:val="14"/>
                <w:szCs w:val="14"/>
                <w:lang w:eastAsia="es-ES"/>
              </w:rPr>
            </w:pPr>
            <w:proofErr w:type="spellStart"/>
            <w:r w:rsidRPr="00AF6766">
              <w:rPr>
                <w:rFonts w:ascii="Calibri" w:eastAsia="Times New Roman" w:hAnsi="Calibri"/>
                <w:i/>
                <w:sz w:val="14"/>
                <w:szCs w:val="14"/>
                <w:lang w:eastAsia="es-ES"/>
              </w:rPr>
              <w:t>preg</w:t>
            </w:r>
            <w:proofErr w:type="spellEnd"/>
          </w:p>
        </w:tc>
        <w:tc>
          <w:tcPr>
            <w:tcW w:w="322" w:type="pct"/>
            <w:shd w:val="clear" w:color="auto" w:fill="auto"/>
            <w:tcMar>
              <w:top w:w="0" w:type="dxa"/>
              <w:left w:w="35" w:type="dxa"/>
              <w:bottom w:w="0" w:type="dxa"/>
              <w:right w:w="35" w:type="dxa"/>
            </w:tcMar>
            <w:vAlign w:val="center"/>
            <w:hideMark/>
          </w:tcPr>
          <w:p w14:paraId="5D741053" w14:textId="77777777" w:rsidR="009C747A" w:rsidRPr="00AF6766" w:rsidRDefault="009C747A" w:rsidP="005B575F">
            <w:pPr>
              <w:jc w:val="center"/>
              <w:rPr>
                <w:rFonts w:ascii="Calibri" w:eastAsia="Times New Roman" w:hAnsi="Calibri"/>
                <w:i/>
                <w:sz w:val="14"/>
                <w:szCs w:val="14"/>
                <w:lang w:eastAsia="es-ES"/>
              </w:rPr>
            </w:pPr>
            <w:proofErr w:type="spellStart"/>
            <w:r w:rsidRPr="00AF6766">
              <w:rPr>
                <w:rFonts w:ascii="Calibri" w:eastAsia="Times New Roman" w:hAnsi="Calibri"/>
                <w:i/>
                <w:sz w:val="14"/>
                <w:szCs w:val="14"/>
                <w:lang w:eastAsia="es-ES"/>
              </w:rPr>
              <w:t>preg</w:t>
            </w:r>
            <w:proofErr w:type="spellEnd"/>
            <w:r w:rsidRPr="00AF6766">
              <w:rPr>
                <w:rFonts w:ascii="Calibri" w:eastAsia="Times New Roman" w:hAnsi="Calibri"/>
                <w:i/>
                <w:sz w:val="14"/>
                <w:szCs w:val="14"/>
                <w:lang w:eastAsia="es-ES"/>
              </w:rPr>
              <w:t>/y4</w:t>
            </w:r>
          </w:p>
        </w:tc>
        <w:tc>
          <w:tcPr>
            <w:tcW w:w="321" w:type="pct"/>
            <w:shd w:val="clear" w:color="auto" w:fill="auto"/>
            <w:tcMar>
              <w:top w:w="0" w:type="dxa"/>
              <w:left w:w="35" w:type="dxa"/>
              <w:bottom w:w="0" w:type="dxa"/>
              <w:right w:w="35" w:type="dxa"/>
            </w:tcMar>
            <w:vAlign w:val="center"/>
            <w:hideMark/>
          </w:tcPr>
          <w:p w14:paraId="48A3168B" w14:textId="77777777" w:rsidR="009C747A" w:rsidRPr="00AF6766" w:rsidRDefault="009C747A" w:rsidP="005B575F">
            <w:pPr>
              <w:jc w:val="center"/>
              <w:rPr>
                <w:rFonts w:ascii="Calibri" w:eastAsia="Times New Roman" w:hAnsi="Calibri"/>
                <w:i/>
                <w:sz w:val="14"/>
                <w:szCs w:val="14"/>
                <w:lang w:eastAsia="es-ES"/>
              </w:rPr>
            </w:pPr>
            <w:r w:rsidRPr="00AF6766">
              <w:rPr>
                <w:rFonts w:ascii="Calibri" w:eastAsia="Times New Roman" w:hAnsi="Calibri"/>
                <w:i/>
                <w:sz w:val="14"/>
                <w:szCs w:val="14"/>
                <w:lang w:eastAsia="es-ES"/>
              </w:rPr>
              <w:t>y4</w:t>
            </w:r>
          </w:p>
        </w:tc>
        <w:tc>
          <w:tcPr>
            <w:tcW w:w="321" w:type="pct"/>
            <w:shd w:val="clear" w:color="auto" w:fill="auto"/>
            <w:tcMar>
              <w:top w:w="0" w:type="dxa"/>
              <w:left w:w="35" w:type="dxa"/>
              <w:bottom w:w="0" w:type="dxa"/>
              <w:right w:w="35" w:type="dxa"/>
            </w:tcMar>
            <w:vAlign w:val="center"/>
            <w:hideMark/>
          </w:tcPr>
          <w:p w14:paraId="33A4BCE5" w14:textId="77777777" w:rsidR="009C747A" w:rsidRPr="009C0135" w:rsidRDefault="009C747A" w:rsidP="005B575F">
            <w:pPr>
              <w:jc w:val="center"/>
              <w:rPr>
                <w:rFonts w:ascii="Calibri" w:eastAsia="Times New Roman" w:hAnsi="Calibri"/>
                <w:sz w:val="14"/>
                <w:szCs w:val="14"/>
                <w:lang w:eastAsia="es-ES"/>
              </w:rPr>
            </w:pPr>
            <w:r w:rsidRPr="009C0135">
              <w:rPr>
                <w:rFonts w:ascii="Calibri" w:eastAsia="Times New Roman" w:hAnsi="Calibri"/>
                <w:sz w:val="14"/>
                <w:szCs w:val="14"/>
                <w:lang w:eastAsia="es-ES"/>
              </w:rPr>
              <w:t>y4</w:t>
            </w:r>
          </w:p>
        </w:tc>
        <w:tc>
          <w:tcPr>
            <w:tcW w:w="322" w:type="pct"/>
            <w:shd w:val="clear" w:color="auto" w:fill="auto"/>
            <w:tcMar>
              <w:top w:w="0" w:type="dxa"/>
              <w:left w:w="35" w:type="dxa"/>
              <w:bottom w:w="0" w:type="dxa"/>
              <w:right w:w="35" w:type="dxa"/>
            </w:tcMar>
            <w:vAlign w:val="center"/>
            <w:hideMark/>
          </w:tcPr>
          <w:p w14:paraId="51EF7455" w14:textId="77777777" w:rsidR="009C747A" w:rsidRPr="009C0135" w:rsidRDefault="009C747A" w:rsidP="005B575F">
            <w:pPr>
              <w:jc w:val="center"/>
              <w:rPr>
                <w:rFonts w:ascii="Calibri" w:eastAsia="Times New Roman" w:hAnsi="Calibri"/>
                <w:sz w:val="14"/>
                <w:szCs w:val="14"/>
                <w:lang w:eastAsia="es-ES"/>
              </w:rPr>
            </w:pPr>
            <w:r w:rsidRPr="009C0135">
              <w:rPr>
                <w:rFonts w:ascii="Calibri" w:eastAsia="Times New Roman" w:hAnsi="Calibri"/>
                <w:sz w:val="14"/>
                <w:szCs w:val="14"/>
                <w:lang w:eastAsia="es-ES"/>
              </w:rPr>
              <w:t>y4</w:t>
            </w:r>
          </w:p>
        </w:tc>
        <w:tc>
          <w:tcPr>
            <w:tcW w:w="321" w:type="pct"/>
            <w:shd w:val="clear" w:color="auto" w:fill="A6A6A6"/>
            <w:tcMar>
              <w:top w:w="0" w:type="dxa"/>
              <w:left w:w="35" w:type="dxa"/>
              <w:bottom w:w="0" w:type="dxa"/>
              <w:right w:w="35" w:type="dxa"/>
            </w:tcMar>
            <w:vAlign w:val="center"/>
            <w:hideMark/>
          </w:tcPr>
          <w:p w14:paraId="6A4EC43B" w14:textId="77777777" w:rsidR="009C747A" w:rsidRPr="009C0135" w:rsidRDefault="009C747A" w:rsidP="005B575F">
            <w:pPr>
              <w:jc w:val="center"/>
              <w:rPr>
                <w:rFonts w:ascii="Calibri" w:eastAsia="Times New Roman" w:hAnsi="Calibri"/>
                <w:sz w:val="14"/>
                <w:szCs w:val="14"/>
                <w:lang w:eastAsia="es-ES"/>
              </w:rPr>
            </w:pPr>
          </w:p>
        </w:tc>
        <w:tc>
          <w:tcPr>
            <w:tcW w:w="321" w:type="pct"/>
            <w:shd w:val="clear" w:color="auto" w:fill="A6A6A6"/>
            <w:tcMar>
              <w:top w:w="0" w:type="dxa"/>
              <w:left w:w="35" w:type="dxa"/>
              <w:bottom w:w="0" w:type="dxa"/>
              <w:right w:w="35" w:type="dxa"/>
            </w:tcMar>
            <w:vAlign w:val="center"/>
            <w:hideMark/>
          </w:tcPr>
          <w:p w14:paraId="6ACB0617" w14:textId="77777777" w:rsidR="009C747A" w:rsidRPr="009C0135" w:rsidRDefault="009C747A" w:rsidP="005B575F">
            <w:pPr>
              <w:jc w:val="center"/>
              <w:rPr>
                <w:rFonts w:ascii="Calibri" w:eastAsia="Times New Roman" w:hAnsi="Calibri"/>
                <w:sz w:val="14"/>
                <w:szCs w:val="14"/>
                <w:lang w:eastAsia="es-ES"/>
              </w:rPr>
            </w:pPr>
          </w:p>
        </w:tc>
        <w:tc>
          <w:tcPr>
            <w:tcW w:w="321" w:type="pct"/>
            <w:shd w:val="clear" w:color="auto" w:fill="A6A6A6"/>
            <w:tcMar>
              <w:top w:w="0" w:type="dxa"/>
              <w:left w:w="35" w:type="dxa"/>
              <w:bottom w:w="0" w:type="dxa"/>
              <w:right w:w="35" w:type="dxa"/>
            </w:tcMar>
            <w:vAlign w:val="center"/>
            <w:hideMark/>
          </w:tcPr>
          <w:p w14:paraId="09B58776" w14:textId="77777777" w:rsidR="009C747A" w:rsidRPr="009C0135" w:rsidRDefault="009C747A" w:rsidP="005B575F">
            <w:pPr>
              <w:jc w:val="center"/>
              <w:rPr>
                <w:rFonts w:ascii="Calibri" w:eastAsia="Times New Roman" w:hAnsi="Calibri"/>
                <w:sz w:val="14"/>
                <w:szCs w:val="14"/>
                <w:lang w:eastAsia="es-ES"/>
              </w:rPr>
            </w:pPr>
          </w:p>
        </w:tc>
        <w:tc>
          <w:tcPr>
            <w:tcW w:w="322" w:type="pct"/>
            <w:shd w:val="clear" w:color="auto" w:fill="A6A6A6"/>
            <w:tcMar>
              <w:top w:w="0" w:type="dxa"/>
              <w:left w:w="35" w:type="dxa"/>
              <w:bottom w:w="0" w:type="dxa"/>
              <w:right w:w="35" w:type="dxa"/>
            </w:tcMar>
            <w:vAlign w:val="center"/>
            <w:hideMark/>
          </w:tcPr>
          <w:p w14:paraId="141A6AF3" w14:textId="77777777" w:rsidR="009C747A" w:rsidRPr="009C0135" w:rsidRDefault="009C747A" w:rsidP="005B575F">
            <w:pPr>
              <w:jc w:val="center"/>
              <w:rPr>
                <w:rFonts w:ascii="Calibri" w:eastAsia="Times New Roman" w:hAnsi="Calibri"/>
                <w:sz w:val="14"/>
                <w:szCs w:val="14"/>
                <w:lang w:eastAsia="es-ES"/>
              </w:rPr>
            </w:pPr>
          </w:p>
        </w:tc>
        <w:tc>
          <w:tcPr>
            <w:tcW w:w="321" w:type="pct"/>
            <w:shd w:val="clear" w:color="auto" w:fill="A6A6A6"/>
            <w:tcMar>
              <w:top w:w="0" w:type="dxa"/>
              <w:left w:w="35" w:type="dxa"/>
              <w:bottom w:w="0" w:type="dxa"/>
              <w:right w:w="35" w:type="dxa"/>
            </w:tcMar>
            <w:vAlign w:val="center"/>
            <w:hideMark/>
          </w:tcPr>
          <w:p w14:paraId="54859EC7" w14:textId="77777777" w:rsidR="009C747A" w:rsidRPr="009C0135" w:rsidRDefault="009C747A" w:rsidP="005B575F">
            <w:pPr>
              <w:jc w:val="center"/>
              <w:rPr>
                <w:rFonts w:ascii="Calibri" w:eastAsia="Times New Roman" w:hAnsi="Calibri"/>
                <w:sz w:val="14"/>
                <w:szCs w:val="14"/>
                <w:lang w:eastAsia="es-ES"/>
              </w:rPr>
            </w:pPr>
          </w:p>
        </w:tc>
        <w:tc>
          <w:tcPr>
            <w:tcW w:w="321" w:type="pct"/>
            <w:shd w:val="clear" w:color="auto" w:fill="A6A6A6"/>
            <w:tcMar>
              <w:top w:w="0" w:type="dxa"/>
              <w:left w:w="35" w:type="dxa"/>
              <w:bottom w:w="0" w:type="dxa"/>
              <w:right w:w="35" w:type="dxa"/>
            </w:tcMar>
            <w:vAlign w:val="center"/>
            <w:hideMark/>
          </w:tcPr>
          <w:p w14:paraId="25292278" w14:textId="77777777" w:rsidR="009C747A" w:rsidRPr="009C0135" w:rsidRDefault="009C747A" w:rsidP="005B575F">
            <w:pPr>
              <w:jc w:val="center"/>
              <w:rPr>
                <w:rFonts w:ascii="Calibri" w:eastAsia="Times New Roman" w:hAnsi="Calibri"/>
                <w:sz w:val="14"/>
                <w:szCs w:val="14"/>
                <w:lang w:eastAsia="es-ES"/>
              </w:rPr>
            </w:pPr>
          </w:p>
        </w:tc>
        <w:tc>
          <w:tcPr>
            <w:tcW w:w="321" w:type="pct"/>
            <w:shd w:val="clear" w:color="auto" w:fill="A6A6A6"/>
            <w:tcMar>
              <w:top w:w="0" w:type="dxa"/>
              <w:left w:w="35" w:type="dxa"/>
              <w:bottom w:w="0" w:type="dxa"/>
              <w:right w:w="35" w:type="dxa"/>
            </w:tcMar>
            <w:vAlign w:val="center"/>
            <w:hideMark/>
          </w:tcPr>
          <w:p w14:paraId="361C17D5" w14:textId="77777777" w:rsidR="009C747A" w:rsidRPr="009C0135" w:rsidRDefault="009C747A" w:rsidP="005B575F">
            <w:pPr>
              <w:jc w:val="center"/>
              <w:rPr>
                <w:rFonts w:ascii="Calibri" w:eastAsia="Times New Roman" w:hAnsi="Calibri"/>
                <w:sz w:val="14"/>
                <w:szCs w:val="14"/>
                <w:lang w:eastAsia="es-ES"/>
              </w:rPr>
            </w:pPr>
          </w:p>
        </w:tc>
      </w:tr>
    </w:tbl>
    <w:p w14:paraId="4635F223" w14:textId="77777777" w:rsidR="00F97F5A" w:rsidRDefault="00F97F5A" w:rsidP="006C5B22">
      <w:pPr>
        <w:pStyle w:val="BodyText"/>
      </w:pPr>
    </w:p>
    <w:p w14:paraId="512C15F4" w14:textId="24019F79" w:rsidR="006C5B22" w:rsidRPr="006C5B22" w:rsidRDefault="006C5B22" w:rsidP="006C5B22">
      <w:pPr>
        <w:pStyle w:val="BodyText"/>
      </w:pPr>
      <w:r>
        <w:t>Table A</w:t>
      </w:r>
      <w:r w:rsidR="00F97F5A">
        <w:t>2</w:t>
      </w:r>
      <w:r>
        <w:t>: LifeCycle variables required for analysis</w:t>
      </w:r>
    </w:p>
    <w:tbl>
      <w:tblPr>
        <w:tblStyle w:val="TableGrid"/>
        <w:tblW w:w="0" w:type="auto"/>
        <w:tblLook w:val="04A0" w:firstRow="1" w:lastRow="0" w:firstColumn="1" w:lastColumn="0" w:noHBand="0" w:noVBand="1"/>
      </w:tblPr>
      <w:tblGrid>
        <w:gridCol w:w="3150"/>
        <w:gridCol w:w="3150"/>
        <w:gridCol w:w="3150"/>
      </w:tblGrid>
      <w:tr w:rsidR="00685190" w14:paraId="4D78C7A9" w14:textId="77777777" w:rsidTr="00B25C46">
        <w:tc>
          <w:tcPr>
            <w:tcW w:w="3150" w:type="dxa"/>
          </w:tcPr>
          <w:p w14:paraId="010E3650" w14:textId="77777777" w:rsidR="00685190" w:rsidRPr="00A83AA9" w:rsidRDefault="00685190" w:rsidP="00896339">
            <w:pPr>
              <w:pStyle w:val="Compact"/>
              <w:rPr>
                <w:b/>
                <w:bCs/>
                <w:sz w:val="24"/>
              </w:rPr>
            </w:pPr>
            <w:r w:rsidRPr="00A83AA9">
              <w:rPr>
                <w:b/>
                <w:bCs/>
                <w:sz w:val="24"/>
              </w:rPr>
              <w:t>Variable</w:t>
            </w:r>
          </w:p>
        </w:tc>
        <w:tc>
          <w:tcPr>
            <w:tcW w:w="3150" w:type="dxa"/>
          </w:tcPr>
          <w:p w14:paraId="1946470C" w14:textId="77777777" w:rsidR="00685190" w:rsidRPr="00A83AA9" w:rsidRDefault="00685190" w:rsidP="00896339">
            <w:pPr>
              <w:pStyle w:val="Compact"/>
              <w:rPr>
                <w:b/>
                <w:bCs/>
                <w:sz w:val="24"/>
              </w:rPr>
            </w:pPr>
            <w:r w:rsidRPr="00A83AA9">
              <w:rPr>
                <w:b/>
                <w:bCs/>
                <w:sz w:val="24"/>
              </w:rPr>
              <w:t>Opal table</w:t>
            </w:r>
          </w:p>
        </w:tc>
        <w:tc>
          <w:tcPr>
            <w:tcW w:w="3150" w:type="dxa"/>
          </w:tcPr>
          <w:p w14:paraId="382062BD" w14:textId="77777777" w:rsidR="00685190" w:rsidRPr="00A83AA9" w:rsidRDefault="00685190" w:rsidP="00896339">
            <w:pPr>
              <w:pStyle w:val="Compact"/>
              <w:rPr>
                <w:b/>
                <w:bCs/>
                <w:sz w:val="24"/>
              </w:rPr>
            </w:pPr>
            <w:r w:rsidRPr="00A83AA9">
              <w:rPr>
                <w:b/>
                <w:bCs/>
                <w:sz w:val="24"/>
              </w:rPr>
              <w:t>Category</w:t>
            </w:r>
          </w:p>
        </w:tc>
      </w:tr>
      <w:tr w:rsidR="00685190" w14:paraId="302F0F85" w14:textId="77777777" w:rsidTr="00B25C46">
        <w:tc>
          <w:tcPr>
            <w:tcW w:w="3150" w:type="dxa"/>
          </w:tcPr>
          <w:p w14:paraId="2D907C35" w14:textId="77777777" w:rsidR="00685190" w:rsidRPr="00A83AA9" w:rsidRDefault="00685190" w:rsidP="00566A60">
            <w:pPr>
              <w:pStyle w:val="Compact"/>
              <w:rPr>
                <w:sz w:val="24"/>
              </w:rPr>
            </w:pPr>
            <w:proofErr w:type="spellStart"/>
            <w:r w:rsidRPr="00A83AA9">
              <w:rPr>
                <w:sz w:val="24"/>
              </w:rPr>
              <w:t>area_ses_tert_preg</w:t>
            </w:r>
            <w:proofErr w:type="spellEnd"/>
          </w:p>
        </w:tc>
        <w:tc>
          <w:tcPr>
            <w:tcW w:w="3150" w:type="dxa"/>
          </w:tcPr>
          <w:p w14:paraId="1AF9C09E" w14:textId="77777777" w:rsidR="00685190" w:rsidRPr="00A83AA9" w:rsidRDefault="00685190" w:rsidP="00566A60">
            <w:pPr>
              <w:pStyle w:val="Compact"/>
              <w:rPr>
                <w:sz w:val="24"/>
              </w:rPr>
            </w:pPr>
            <w:r w:rsidRPr="00A83AA9">
              <w:rPr>
                <w:sz w:val="24"/>
              </w:rPr>
              <w:t>core non-repeated</w:t>
            </w:r>
          </w:p>
        </w:tc>
        <w:tc>
          <w:tcPr>
            <w:tcW w:w="3150" w:type="dxa"/>
          </w:tcPr>
          <w:p w14:paraId="7A5F2C2F" w14:textId="77777777" w:rsidR="00685190" w:rsidRPr="00A83AA9" w:rsidRDefault="00685190" w:rsidP="00566A60">
            <w:pPr>
              <w:pStyle w:val="Compact"/>
              <w:rPr>
                <w:sz w:val="24"/>
              </w:rPr>
            </w:pPr>
            <w:r w:rsidRPr="00A83AA9">
              <w:rPr>
                <w:sz w:val="24"/>
              </w:rPr>
              <w:t>covariate</w:t>
            </w:r>
          </w:p>
        </w:tc>
      </w:tr>
      <w:tr w:rsidR="00685190" w14:paraId="736FAB74" w14:textId="77777777" w:rsidTr="00B25C46">
        <w:tc>
          <w:tcPr>
            <w:tcW w:w="3150" w:type="dxa"/>
          </w:tcPr>
          <w:p w14:paraId="18733251" w14:textId="77777777" w:rsidR="00685190" w:rsidRPr="00A83AA9" w:rsidRDefault="00685190" w:rsidP="00566A60">
            <w:pPr>
              <w:pStyle w:val="Compact"/>
              <w:rPr>
                <w:sz w:val="24"/>
              </w:rPr>
            </w:pPr>
            <w:proofErr w:type="spellStart"/>
            <w:r w:rsidRPr="00A83AA9">
              <w:rPr>
                <w:sz w:val="24"/>
              </w:rPr>
              <w:t>area_ses_quint_preg</w:t>
            </w:r>
            <w:proofErr w:type="spellEnd"/>
          </w:p>
        </w:tc>
        <w:tc>
          <w:tcPr>
            <w:tcW w:w="3150" w:type="dxa"/>
          </w:tcPr>
          <w:p w14:paraId="165E0E77" w14:textId="77777777" w:rsidR="00685190" w:rsidRPr="00A83AA9" w:rsidRDefault="00685190" w:rsidP="00566A60">
            <w:pPr>
              <w:pStyle w:val="Compact"/>
              <w:rPr>
                <w:sz w:val="24"/>
              </w:rPr>
            </w:pPr>
            <w:r w:rsidRPr="00A83AA9">
              <w:rPr>
                <w:sz w:val="24"/>
              </w:rPr>
              <w:t>core non-repeated</w:t>
            </w:r>
          </w:p>
        </w:tc>
        <w:tc>
          <w:tcPr>
            <w:tcW w:w="3150" w:type="dxa"/>
          </w:tcPr>
          <w:p w14:paraId="315DB82F" w14:textId="77777777" w:rsidR="00685190" w:rsidRPr="00A83AA9" w:rsidRDefault="00685190" w:rsidP="00566A60">
            <w:pPr>
              <w:pStyle w:val="Compact"/>
              <w:rPr>
                <w:sz w:val="24"/>
              </w:rPr>
            </w:pPr>
            <w:r w:rsidRPr="00A83AA9">
              <w:rPr>
                <w:sz w:val="24"/>
              </w:rPr>
              <w:t>covariate</w:t>
            </w:r>
          </w:p>
        </w:tc>
      </w:tr>
      <w:tr w:rsidR="00685190" w14:paraId="3BB214A7" w14:textId="77777777" w:rsidTr="00B25C46">
        <w:tc>
          <w:tcPr>
            <w:tcW w:w="3150" w:type="dxa"/>
          </w:tcPr>
          <w:p w14:paraId="1E116CD1" w14:textId="77777777" w:rsidR="00685190" w:rsidRPr="00A83AA9" w:rsidRDefault="00685190" w:rsidP="00566A60">
            <w:pPr>
              <w:pStyle w:val="Compact"/>
              <w:rPr>
                <w:sz w:val="24"/>
              </w:rPr>
            </w:pPr>
            <w:proofErr w:type="spellStart"/>
            <w:r w:rsidRPr="00A83AA9">
              <w:rPr>
                <w:sz w:val="24"/>
              </w:rPr>
              <w:t>mat_age</w:t>
            </w:r>
            <w:proofErr w:type="spellEnd"/>
          </w:p>
        </w:tc>
        <w:tc>
          <w:tcPr>
            <w:tcW w:w="3150" w:type="dxa"/>
          </w:tcPr>
          <w:p w14:paraId="1D884227" w14:textId="77777777" w:rsidR="00685190" w:rsidRPr="00A83AA9" w:rsidRDefault="00685190" w:rsidP="00566A60">
            <w:pPr>
              <w:pStyle w:val="Compact"/>
              <w:rPr>
                <w:sz w:val="24"/>
              </w:rPr>
            </w:pPr>
            <w:r w:rsidRPr="00A83AA9">
              <w:rPr>
                <w:sz w:val="24"/>
              </w:rPr>
              <w:t>core non-repeated</w:t>
            </w:r>
          </w:p>
        </w:tc>
        <w:tc>
          <w:tcPr>
            <w:tcW w:w="3150" w:type="dxa"/>
          </w:tcPr>
          <w:p w14:paraId="0F5E9CCD" w14:textId="77777777" w:rsidR="00685190" w:rsidRPr="00A83AA9" w:rsidRDefault="00685190" w:rsidP="00566A60">
            <w:pPr>
              <w:pStyle w:val="Compact"/>
              <w:rPr>
                <w:sz w:val="24"/>
              </w:rPr>
            </w:pPr>
            <w:r w:rsidRPr="00A83AA9">
              <w:rPr>
                <w:sz w:val="24"/>
              </w:rPr>
              <w:t>covariate</w:t>
            </w:r>
          </w:p>
        </w:tc>
      </w:tr>
      <w:tr w:rsidR="00685190" w14:paraId="20979CDA" w14:textId="77777777" w:rsidTr="00B25C46">
        <w:tc>
          <w:tcPr>
            <w:tcW w:w="3150" w:type="dxa"/>
          </w:tcPr>
          <w:p w14:paraId="39CF1CA4" w14:textId="49FBAC08" w:rsidR="00685190" w:rsidRPr="00A83AA9" w:rsidRDefault="00BE5485" w:rsidP="00566A60">
            <w:pPr>
              <w:pStyle w:val="Compact"/>
              <w:rPr>
                <w:sz w:val="24"/>
              </w:rPr>
            </w:pPr>
            <w:proofErr w:type="spellStart"/>
            <w:r>
              <w:rPr>
                <w:sz w:val="24"/>
              </w:rPr>
              <w:t>p</w:t>
            </w:r>
            <w:r w:rsidR="00685190" w:rsidRPr="00A83AA9">
              <w:rPr>
                <w:sz w:val="24"/>
              </w:rPr>
              <w:t>arity_m</w:t>
            </w:r>
            <w:proofErr w:type="spellEnd"/>
          </w:p>
        </w:tc>
        <w:tc>
          <w:tcPr>
            <w:tcW w:w="3150" w:type="dxa"/>
          </w:tcPr>
          <w:p w14:paraId="598A8E7A" w14:textId="77777777" w:rsidR="00685190" w:rsidRPr="00A83AA9" w:rsidRDefault="00685190" w:rsidP="00566A60">
            <w:pPr>
              <w:pStyle w:val="Compact"/>
              <w:rPr>
                <w:sz w:val="24"/>
              </w:rPr>
            </w:pPr>
            <w:r w:rsidRPr="00A83AA9">
              <w:rPr>
                <w:sz w:val="24"/>
              </w:rPr>
              <w:t>core non-repeated</w:t>
            </w:r>
          </w:p>
        </w:tc>
        <w:tc>
          <w:tcPr>
            <w:tcW w:w="3150" w:type="dxa"/>
          </w:tcPr>
          <w:p w14:paraId="3388C26D" w14:textId="77777777" w:rsidR="00685190" w:rsidRPr="00A83AA9" w:rsidRDefault="00685190" w:rsidP="00566A60">
            <w:pPr>
              <w:pStyle w:val="Compact"/>
              <w:rPr>
                <w:sz w:val="24"/>
              </w:rPr>
            </w:pPr>
            <w:r w:rsidRPr="00A83AA9">
              <w:rPr>
                <w:sz w:val="24"/>
              </w:rPr>
              <w:t>covariate</w:t>
            </w:r>
          </w:p>
        </w:tc>
      </w:tr>
      <w:tr w:rsidR="00685190" w14:paraId="4DC73D04" w14:textId="77777777" w:rsidTr="00B25C46">
        <w:tc>
          <w:tcPr>
            <w:tcW w:w="3150" w:type="dxa"/>
          </w:tcPr>
          <w:p w14:paraId="73691515" w14:textId="77777777" w:rsidR="00685190" w:rsidRPr="00A83AA9" w:rsidRDefault="00685190" w:rsidP="003E7213">
            <w:pPr>
              <w:pStyle w:val="Compact"/>
              <w:rPr>
                <w:sz w:val="24"/>
              </w:rPr>
            </w:pPr>
            <w:r w:rsidRPr="00A83AA9">
              <w:rPr>
                <w:sz w:val="24"/>
              </w:rPr>
              <w:t>sex</w:t>
            </w:r>
          </w:p>
        </w:tc>
        <w:tc>
          <w:tcPr>
            <w:tcW w:w="3150" w:type="dxa"/>
          </w:tcPr>
          <w:p w14:paraId="215AC82F" w14:textId="77777777" w:rsidR="00685190" w:rsidRPr="00A83AA9" w:rsidRDefault="00685190" w:rsidP="003E7213">
            <w:pPr>
              <w:pStyle w:val="Compact"/>
              <w:rPr>
                <w:sz w:val="24"/>
              </w:rPr>
            </w:pPr>
            <w:r w:rsidRPr="00A83AA9">
              <w:rPr>
                <w:sz w:val="24"/>
              </w:rPr>
              <w:t>core non-repeated</w:t>
            </w:r>
          </w:p>
        </w:tc>
        <w:tc>
          <w:tcPr>
            <w:tcW w:w="3150" w:type="dxa"/>
          </w:tcPr>
          <w:p w14:paraId="32BE68CD" w14:textId="77777777" w:rsidR="00685190" w:rsidRPr="00A83AA9" w:rsidRDefault="00685190" w:rsidP="003E7213">
            <w:pPr>
              <w:pStyle w:val="Compact"/>
              <w:rPr>
                <w:sz w:val="24"/>
              </w:rPr>
            </w:pPr>
            <w:r w:rsidRPr="00A83AA9">
              <w:rPr>
                <w:sz w:val="24"/>
              </w:rPr>
              <w:t>covariate</w:t>
            </w:r>
          </w:p>
        </w:tc>
      </w:tr>
      <w:tr w:rsidR="00685190" w14:paraId="27C8087A" w14:textId="77777777" w:rsidTr="00B25C46">
        <w:tc>
          <w:tcPr>
            <w:tcW w:w="3150" w:type="dxa"/>
          </w:tcPr>
          <w:p w14:paraId="6F7C934C" w14:textId="77777777" w:rsidR="00685190" w:rsidRPr="00A83AA9" w:rsidRDefault="00685190" w:rsidP="003E7213">
            <w:pPr>
              <w:pStyle w:val="Compact"/>
              <w:rPr>
                <w:sz w:val="24"/>
              </w:rPr>
            </w:pPr>
            <w:proofErr w:type="spellStart"/>
            <w:r w:rsidRPr="00A83AA9">
              <w:rPr>
                <w:sz w:val="24"/>
              </w:rPr>
              <w:t>birth_month</w:t>
            </w:r>
            <w:proofErr w:type="spellEnd"/>
            <w:r w:rsidRPr="00A83AA9">
              <w:rPr>
                <w:sz w:val="24"/>
              </w:rPr>
              <w:t xml:space="preserve"> </w:t>
            </w:r>
          </w:p>
        </w:tc>
        <w:tc>
          <w:tcPr>
            <w:tcW w:w="3150" w:type="dxa"/>
          </w:tcPr>
          <w:p w14:paraId="192BCA71" w14:textId="77777777" w:rsidR="00685190" w:rsidRPr="00A83AA9" w:rsidRDefault="00685190" w:rsidP="003E7213">
            <w:pPr>
              <w:pStyle w:val="Compact"/>
              <w:rPr>
                <w:sz w:val="24"/>
              </w:rPr>
            </w:pPr>
            <w:r w:rsidRPr="00A83AA9">
              <w:rPr>
                <w:sz w:val="24"/>
              </w:rPr>
              <w:t>core non-repeated</w:t>
            </w:r>
          </w:p>
        </w:tc>
        <w:tc>
          <w:tcPr>
            <w:tcW w:w="3150" w:type="dxa"/>
          </w:tcPr>
          <w:p w14:paraId="40020008" w14:textId="77777777" w:rsidR="00685190" w:rsidRPr="00A83AA9" w:rsidRDefault="00685190" w:rsidP="003E7213">
            <w:pPr>
              <w:pStyle w:val="Compact"/>
              <w:rPr>
                <w:sz w:val="24"/>
              </w:rPr>
            </w:pPr>
            <w:r w:rsidRPr="00A83AA9">
              <w:rPr>
                <w:sz w:val="24"/>
              </w:rPr>
              <w:t>covariate</w:t>
            </w:r>
          </w:p>
        </w:tc>
      </w:tr>
      <w:tr w:rsidR="00685190" w14:paraId="7D579BAC" w14:textId="77777777" w:rsidTr="00B25C46">
        <w:tc>
          <w:tcPr>
            <w:tcW w:w="3150" w:type="dxa"/>
          </w:tcPr>
          <w:p w14:paraId="3FF9F46E" w14:textId="77777777" w:rsidR="00685190" w:rsidRPr="00A83AA9" w:rsidRDefault="00685190" w:rsidP="004F7121">
            <w:pPr>
              <w:pStyle w:val="Compact"/>
              <w:rPr>
                <w:sz w:val="24"/>
              </w:rPr>
            </w:pPr>
            <w:proofErr w:type="spellStart"/>
            <w:r w:rsidRPr="00A83AA9">
              <w:rPr>
                <w:sz w:val="24"/>
              </w:rPr>
              <w:t>eusilc_income_quintiles</w:t>
            </w:r>
            <w:proofErr w:type="spellEnd"/>
          </w:p>
        </w:tc>
        <w:tc>
          <w:tcPr>
            <w:tcW w:w="3150" w:type="dxa"/>
          </w:tcPr>
          <w:p w14:paraId="7322FE11" w14:textId="77777777" w:rsidR="00685190" w:rsidRPr="00A83AA9" w:rsidRDefault="00685190" w:rsidP="004F7121">
            <w:pPr>
              <w:pStyle w:val="Compact"/>
              <w:rPr>
                <w:sz w:val="24"/>
              </w:rPr>
            </w:pPr>
            <w:r w:rsidRPr="00A83AA9">
              <w:rPr>
                <w:sz w:val="24"/>
              </w:rPr>
              <w:t>core non-repeated</w:t>
            </w:r>
          </w:p>
        </w:tc>
        <w:tc>
          <w:tcPr>
            <w:tcW w:w="3150" w:type="dxa"/>
          </w:tcPr>
          <w:p w14:paraId="2079D7C6" w14:textId="77777777" w:rsidR="00685190" w:rsidRPr="00A83AA9" w:rsidRDefault="00685190" w:rsidP="004F7121">
            <w:pPr>
              <w:pStyle w:val="Compact"/>
              <w:rPr>
                <w:sz w:val="24"/>
              </w:rPr>
            </w:pPr>
            <w:r w:rsidRPr="00A83AA9">
              <w:rPr>
                <w:sz w:val="24"/>
              </w:rPr>
              <w:t>covariate</w:t>
            </w:r>
          </w:p>
        </w:tc>
      </w:tr>
      <w:tr w:rsidR="00685190" w14:paraId="4381715F" w14:textId="77777777" w:rsidTr="00B25C46">
        <w:tc>
          <w:tcPr>
            <w:tcW w:w="3150" w:type="dxa"/>
          </w:tcPr>
          <w:p w14:paraId="24FC0009" w14:textId="77777777" w:rsidR="00685190" w:rsidRPr="00A83AA9" w:rsidRDefault="00685190" w:rsidP="004F7121">
            <w:pPr>
              <w:pStyle w:val="Compact"/>
              <w:rPr>
                <w:sz w:val="24"/>
              </w:rPr>
            </w:pPr>
            <w:proofErr w:type="spellStart"/>
            <w:r w:rsidRPr="00A83AA9">
              <w:rPr>
                <w:sz w:val="24"/>
              </w:rPr>
              <w:t>eusilc_income_tertiles</w:t>
            </w:r>
            <w:proofErr w:type="spellEnd"/>
          </w:p>
        </w:tc>
        <w:tc>
          <w:tcPr>
            <w:tcW w:w="3150" w:type="dxa"/>
          </w:tcPr>
          <w:p w14:paraId="729A1822" w14:textId="77777777" w:rsidR="00685190" w:rsidRPr="00A83AA9" w:rsidRDefault="00685190" w:rsidP="004F7121">
            <w:pPr>
              <w:pStyle w:val="Compact"/>
              <w:rPr>
                <w:sz w:val="24"/>
              </w:rPr>
            </w:pPr>
            <w:r w:rsidRPr="00A83AA9">
              <w:rPr>
                <w:sz w:val="24"/>
              </w:rPr>
              <w:t>core non-repeated</w:t>
            </w:r>
          </w:p>
        </w:tc>
        <w:tc>
          <w:tcPr>
            <w:tcW w:w="3150" w:type="dxa"/>
          </w:tcPr>
          <w:p w14:paraId="1C9CB967" w14:textId="77777777" w:rsidR="00685190" w:rsidRPr="00A83AA9" w:rsidRDefault="00685190" w:rsidP="004F7121">
            <w:pPr>
              <w:pStyle w:val="Compact"/>
              <w:rPr>
                <w:sz w:val="24"/>
              </w:rPr>
            </w:pPr>
            <w:r w:rsidRPr="00A83AA9">
              <w:rPr>
                <w:sz w:val="24"/>
              </w:rPr>
              <w:t>covariate</w:t>
            </w:r>
          </w:p>
        </w:tc>
      </w:tr>
      <w:tr w:rsidR="00685190" w14:paraId="7C083D1C" w14:textId="77777777" w:rsidTr="00B25C46">
        <w:tc>
          <w:tcPr>
            <w:tcW w:w="3150" w:type="dxa"/>
          </w:tcPr>
          <w:p w14:paraId="57E711E4" w14:textId="77777777" w:rsidR="00685190" w:rsidRPr="00A83AA9" w:rsidRDefault="00685190" w:rsidP="004F7121">
            <w:pPr>
              <w:pStyle w:val="Compact"/>
              <w:rPr>
                <w:sz w:val="24"/>
              </w:rPr>
            </w:pPr>
            <w:proofErr w:type="spellStart"/>
            <w:r w:rsidRPr="00A83AA9">
              <w:rPr>
                <w:sz w:val="24"/>
              </w:rPr>
              <w:t>agebirth_m_y</w:t>
            </w:r>
            <w:proofErr w:type="spellEnd"/>
          </w:p>
        </w:tc>
        <w:tc>
          <w:tcPr>
            <w:tcW w:w="3150" w:type="dxa"/>
          </w:tcPr>
          <w:p w14:paraId="56A64380" w14:textId="77777777" w:rsidR="00685190" w:rsidRPr="00A83AA9" w:rsidRDefault="00685190" w:rsidP="004F7121">
            <w:pPr>
              <w:pStyle w:val="Compact"/>
              <w:rPr>
                <w:sz w:val="24"/>
              </w:rPr>
            </w:pPr>
            <w:r w:rsidRPr="00A83AA9">
              <w:rPr>
                <w:sz w:val="24"/>
              </w:rPr>
              <w:t>core non-repeated</w:t>
            </w:r>
          </w:p>
        </w:tc>
        <w:tc>
          <w:tcPr>
            <w:tcW w:w="3150" w:type="dxa"/>
          </w:tcPr>
          <w:p w14:paraId="43786003" w14:textId="77777777" w:rsidR="00685190" w:rsidRPr="00A83AA9" w:rsidRDefault="00685190" w:rsidP="004F7121">
            <w:pPr>
              <w:pStyle w:val="Compact"/>
              <w:rPr>
                <w:sz w:val="24"/>
              </w:rPr>
            </w:pPr>
            <w:r w:rsidRPr="00A83AA9">
              <w:rPr>
                <w:sz w:val="24"/>
              </w:rPr>
              <w:t>covariate</w:t>
            </w:r>
          </w:p>
        </w:tc>
      </w:tr>
      <w:tr w:rsidR="00685190" w14:paraId="06174AA4" w14:textId="77777777" w:rsidTr="00B25C46">
        <w:tc>
          <w:tcPr>
            <w:tcW w:w="3150" w:type="dxa"/>
          </w:tcPr>
          <w:p w14:paraId="631D5C32" w14:textId="77777777" w:rsidR="00685190" w:rsidRPr="00A83AA9" w:rsidRDefault="00685190" w:rsidP="004F7121">
            <w:pPr>
              <w:pStyle w:val="Compact"/>
              <w:rPr>
                <w:sz w:val="24"/>
              </w:rPr>
            </w:pPr>
            <w:r w:rsidRPr="00A83AA9">
              <w:rPr>
                <w:sz w:val="24"/>
              </w:rPr>
              <w:t>ethn1_m</w:t>
            </w:r>
          </w:p>
        </w:tc>
        <w:tc>
          <w:tcPr>
            <w:tcW w:w="3150" w:type="dxa"/>
          </w:tcPr>
          <w:p w14:paraId="7866E245" w14:textId="77777777" w:rsidR="00685190" w:rsidRPr="00A83AA9" w:rsidRDefault="00685190" w:rsidP="004F7121">
            <w:pPr>
              <w:pStyle w:val="Compact"/>
              <w:rPr>
                <w:sz w:val="24"/>
              </w:rPr>
            </w:pPr>
            <w:r w:rsidRPr="00A83AA9">
              <w:rPr>
                <w:sz w:val="24"/>
              </w:rPr>
              <w:t>core non-repeated</w:t>
            </w:r>
          </w:p>
        </w:tc>
        <w:tc>
          <w:tcPr>
            <w:tcW w:w="3150" w:type="dxa"/>
          </w:tcPr>
          <w:p w14:paraId="1E0377CA" w14:textId="77777777" w:rsidR="00685190" w:rsidRPr="00A83AA9" w:rsidRDefault="00685190" w:rsidP="004F7121">
            <w:pPr>
              <w:pStyle w:val="Compact"/>
              <w:rPr>
                <w:sz w:val="24"/>
              </w:rPr>
            </w:pPr>
            <w:r w:rsidRPr="00A83AA9">
              <w:rPr>
                <w:sz w:val="24"/>
              </w:rPr>
              <w:t>covariate</w:t>
            </w:r>
          </w:p>
        </w:tc>
      </w:tr>
      <w:tr w:rsidR="00685190" w14:paraId="57A2E97B" w14:textId="77777777" w:rsidTr="00B25C46">
        <w:tc>
          <w:tcPr>
            <w:tcW w:w="3150" w:type="dxa"/>
          </w:tcPr>
          <w:p w14:paraId="46972947" w14:textId="77777777" w:rsidR="00685190" w:rsidRPr="00A83AA9" w:rsidRDefault="00685190" w:rsidP="004F7121">
            <w:pPr>
              <w:pStyle w:val="Compact"/>
              <w:rPr>
                <w:sz w:val="24"/>
              </w:rPr>
            </w:pPr>
            <w:r w:rsidRPr="00A83AA9">
              <w:rPr>
                <w:sz w:val="24"/>
              </w:rPr>
              <w:t>ethn2_m</w:t>
            </w:r>
          </w:p>
        </w:tc>
        <w:tc>
          <w:tcPr>
            <w:tcW w:w="3150" w:type="dxa"/>
          </w:tcPr>
          <w:p w14:paraId="30176F5F" w14:textId="77777777" w:rsidR="00685190" w:rsidRPr="00A83AA9" w:rsidRDefault="00685190" w:rsidP="004F7121">
            <w:pPr>
              <w:pStyle w:val="Compact"/>
              <w:rPr>
                <w:sz w:val="24"/>
              </w:rPr>
            </w:pPr>
            <w:r w:rsidRPr="00A83AA9">
              <w:rPr>
                <w:sz w:val="24"/>
              </w:rPr>
              <w:t>core non-repeated</w:t>
            </w:r>
          </w:p>
        </w:tc>
        <w:tc>
          <w:tcPr>
            <w:tcW w:w="3150" w:type="dxa"/>
          </w:tcPr>
          <w:p w14:paraId="0E185C8B" w14:textId="77777777" w:rsidR="00685190" w:rsidRPr="00A83AA9" w:rsidRDefault="00685190" w:rsidP="004F7121">
            <w:pPr>
              <w:pStyle w:val="Compact"/>
              <w:rPr>
                <w:sz w:val="24"/>
              </w:rPr>
            </w:pPr>
            <w:r w:rsidRPr="00A83AA9">
              <w:rPr>
                <w:sz w:val="24"/>
              </w:rPr>
              <w:t>covariate</w:t>
            </w:r>
          </w:p>
        </w:tc>
      </w:tr>
      <w:tr w:rsidR="00685190" w14:paraId="7030E452" w14:textId="77777777" w:rsidTr="00B25C46">
        <w:tc>
          <w:tcPr>
            <w:tcW w:w="3150" w:type="dxa"/>
          </w:tcPr>
          <w:p w14:paraId="1FE3FB3D" w14:textId="77777777" w:rsidR="00685190" w:rsidRPr="00A83AA9" w:rsidRDefault="00685190" w:rsidP="004F7121">
            <w:pPr>
              <w:pStyle w:val="Compact"/>
              <w:rPr>
                <w:sz w:val="24"/>
              </w:rPr>
            </w:pPr>
            <w:r w:rsidRPr="00A83AA9">
              <w:rPr>
                <w:sz w:val="24"/>
              </w:rPr>
              <w:t>ethn3_m</w:t>
            </w:r>
          </w:p>
        </w:tc>
        <w:tc>
          <w:tcPr>
            <w:tcW w:w="3150" w:type="dxa"/>
          </w:tcPr>
          <w:p w14:paraId="082A07B0" w14:textId="77777777" w:rsidR="00685190" w:rsidRPr="00A83AA9" w:rsidRDefault="00685190" w:rsidP="004F7121">
            <w:pPr>
              <w:pStyle w:val="Compact"/>
              <w:rPr>
                <w:sz w:val="24"/>
              </w:rPr>
            </w:pPr>
            <w:r w:rsidRPr="00A83AA9">
              <w:rPr>
                <w:sz w:val="24"/>
              </w:rPr>
              <w:t>core non-repeated</w:t>
            </w:r>
          </w:p>
        </w:tc>
        <w:tc>
          <w:tcPr>
            <w:tcW w:w="3150" w:type="dxa"/>
          </w:tcPr>
          <w:p w14:paraId="4F75AB13" w14:textId="77777777" w:rsidR="00685190" w:rsidRPr="00A83AA9" w:rsidRDefault="00685190" w:rsidP="004F7121">
            <w:pPr>
              <w:pStyle w:val="Compact"/>
              <w:rPr>
                <w:sz w:val="24"/>
              </w:rPr>
            </w:pPr>
            <w:r w:rsidRPr="00A83AA9">
              <w:rPr>
                <w:sz w:val="24"/>
              </w:rPr>
              <w:t>covariate</w:t>
            </w:r>
          </w:p>
        </w:tc>
      </w:tr>
      <w:tr w:rsidR="00685190" w14:paraId="382EC9D3" w14:textId="77777777" w:rsidTr="00B25C46">
        <w:tc>
          <w:tcPr>
            <w:tcW w:w="3150" w:type="dxa"/>
          </w:tcPr>
          <w:p w14:paraId="0B68DADA" w14:textId="77777777" w:rsidR="00685190" w:rsidRPr="00A83AA9" w:rsidRDefault="00685190" w:rsidP="004F7121">
            <w:pPr>
              <w:pStyle w:val="Compact"/>
              <w:rPr>
                <w:sz w:val="24"/>
              </w:rPr>
            </w:pPr>
            <w:proofErr w:type="spellStart"/>
            <w:r w:rsidRPr="00A83AA9">
              <w:rPr>
                <w:sz w:val="24"/>
              </w:rPr>
              <w:t>cohort_country</w:t>
            </w:r>
            <w:proofErr w:type="spellEnd"/>
          </w:p>
        </w:tc>
        <w:tc>
          <w:tcPr>
            <w:tcW w:w="3150" w:type="dxa"/>
          </w:tcPr>
          <w:p w14:paraId="50A08CA0" w14:textId="77777777" w:rsidR="00685190" w:rsidRPr="00A83AA9" w:rsidRDefault="00685190" w:rsidP="004F7121">
            <w:pPr>
              <w:pStyle w:val="Compact"/>
              <w:rPr>
                <w:sz w:val="24"/>
              </w:rPr>
            </w:pPr>
            <w:r w:rsidRPr="00A83AA9">
              <w:rPr>
                <w:sz w:val="24"/>
              </w:rPr>
              <w:t>core non-repeated</w:t>
            </w:r>
          </w:p>
        </w:tc>
        <w:tc>
          <w:tcPr>
            <w:tcW w:w="3150" w:type="dxa"/>
          </w:tcPr>
          <w:p w14:paraId="3A3FAF24" w14:textId="77777777" w:rsidR="00685190" w:rsidRPr="00A83AA9" w:rsidRDefault="00685190" w:rsidP="004F7121">
            <w:pPr>
              <w:pStyle w:val="Compact"/>
              <w:rPr>
                <w:sz w:val="24"/>
              </w:rPr>
            </w:pPr>
            <w:r w:rsidRPr="00A83AA9">
              <w:rPr>
                <w:sz w:val="24"/>
              </w:rPr>
              <w:t>covariate</w:t>
            </w:r>
          </w:p>
        </w:tc>
      </w:tr>
      <w:tr w:rsidR="00685190" w14:paraId="440B4093" w14:textId="77777777" w:rsidTr="00B25C46">
        <w:tc>
          <w:tcPr>
            <w:tcW w:w="3150" w:type="dxa"/>
          </w:tcPr>
          <w:p w14:paraId="76018402" w14:textId="77777777" w:rsidR="00685190" w:rsidRPr="00A83AA9" w:rsidRDefault="00685190" w:rsidP="004F7121">
            <w:pPr>
              <w:pStyle w:val="Compact"/>
              <w:rPr>
                <w:sz w:val="24"/>
              </w:rPr>
            </w:pPr>
            <w:proofErr w:type="spellStart"/>
            <w:r w:rsidRPr="00A83AA9">
              <w:rPr>
                <w:sz w:val="24"/>
              </w:rPr>
              <w:t>preg_smk</w:t>
            </w:r>
            <w:proofErr w:type="spellEnd"/>
          </w:p>
        </w:tc>
        <w:tc>
          <w:tcPr>
            <w:tcW w:w="3150" w:type="dxa"/>
          </w:tcPr>
          <w:p w14:paraId="33323132" w14:textId="77777777" w:rsidR="00685190" w:rsidRPr="00A83AA9" w:rsidRDefault="00685190" w:rsidP="004F7121">
            <w:pPr>
              <w:pStyle w:val="Compact"/>
              <w:rPr>
                <w:sz w:val="24"/>
              </w:rPr>
            </w:pPr>
            <w:r w:rsidRPr="00A83AA9">
              <w:rPr>
                <w:sz w:val="24"/>
              </w:rPr>
              <w:t>core non-repeated</w:t>
            </w:r>
          </w:p>
        </w:tc>
        <w:tc>
          <w:tcPr>
            <w:tcW w:w="3150" w:type="dxa"/>
          </w:tcPr>
          <w:p w14:paraId="2796175E" w14:textId="77777777" w:rsidR="00685190" w:rsidRPr="00A83AA9" w:rsidRDefault="00685190" w:rsidP="004F7121">
            <w:pPr>
              <w:pStyle w:val="Compact"/>
              <w:rPr>
                <w:sz w:val="24"/>
              </w:rPr>
            </w:pPr>
            <w:r w:rsidRPr="00A83AA9">
              <w:rPr>
                <w:sz w:val="24"/>
              </w:rPr>
              <w:t>covariate</w:t>
            </w:r>
          </w:p>
        </w:tc>
      </w:tr>
      <w:tr w:rsidR="00685190" w14:paraId="358921B3" w14:textId="77777777" w:rsidTr="00B25C46">
        <w:tc>
          <w:tcPr>
            <w:tcW w:w="3150" w:type="dxa"/>
          </w:tcPr>
          <w:p w14:paraId="7EB90F8E" w14:textId="77777777" w:rsidR="00685190" w:rsidRPr="00A83AA9" w:rsidRDefault="00685190" w:rsidP="004F7121">
            <w:pPr>
              <w:pStyle w:val="Compact"/>
              <w:rPr>
                <w:sz w:val="24"/>
              </w:rPr>
            </w:pPr>
            <w:proofErr w:type="spellStart"/>
            <w:r w:rsidRPr="00A83AA9">
              <w:rPr>
                <w:sz w:val="24"/>
              </w:rPr>
              <w:t>preg_alc</w:t>
            </w:r>
            <w:proofErr w:type="spellEnd"/>
          </w:p>
        </w:tc>
        <w:tc>
          <w:tcPr>
            <w:tcW w:w="3150" w:type="dxa"/>
          </w:tcPr>
          <w:p w14:paraId="1C96B7B8" w14:textId="77777777" w:rsidR="00685190" w:rsidRPr="00A83AA9" w:rsidRDefault="00685190" w:rsidP="004F7121">
            <w:pPr>
              <w:pStyle w:val="Compact"/>
              <w:rPr>
                <w:sz w:val="24"/>
              </w:rPr>
            </w:pPr>
            <w:r w:rsidRPr="00A83AA9">
              <w:rPr>
                <w:sz w:val="24"/>
              </w:rPr>
              <w:t>core non-repeated</w:t>
            </w:r>
          </w:p>
        </w:tc>
        <w:tc>
          <w:tcPr>
            <w:tcW w:w="3150" w:type="dxa"/>
          </w:tcPr>
          <w:p w14:paraId="5D12CE81" w14:textId="77777777" w:rsidR="00685190" w:rsidRPr="00A83AA9" w:rsidRDefault="00685190" w:rsidP="004F7121">
            <w:pPr>
              <w:pStyle w:val="Compact"/>
              <w:rPr>
                <w:sz w:val="24"/>
              </w:rPr>
            </w:pPr>
            <w:r w:rsidRPr="00A83AA9">
              <w:rPr>
                <w:sz w:val="24"/>
              </w:rPr>
              <w:t>covariate</w:t>
            </w:r>
          </w:p>
        </w:tc>
      </w:tr>
      <w:tr w:rsidR="00BE5485" w14:paraId="65422C38" w14:textId="77777777" w:rsidTr="00B25C46">
        <w:tc>
          <w:tcPr>
            <w:tcW w:w="3150" w:type="dxa"/>
          </w:tcPr>
          <w:p w14:paraId="774013B5" w14:textId="3562384E" w:rsidR="00BE5485" w:rsidRPr="00A83AA9" w:rsidRDefault="00BE5485" w:rsidP="00BE5485">
            <w:pPr>
              <w:pStyle w:val="Compact"/>
              <w:rPr>
                <w:sz w:val="24"/>
              </w:rPr>
            </w:pPr>
            <w:proofErr w:type="spellStart"/>
            <w:r>
              <w:rPr>
                <w:sz w:val="24"/>
              </w:rPr>
              <w:t>preg_cig</w:t>
            </w:r>
            <w:proofErr w:type="spellEnd"/>
          </w:p>
        </w:tc>
        <w:tc>
          <w:tcPr>
            <w:tcW w:w="3150" w:type="dxa"/>
          </w:tcPr>
          <w:p w14:paraId="7040FFFC" w14:textId="639131F5" w:rsidR="00BE5485" w:rsidRPr="00A83AA9" w:rsidRDefault="00BE5485" w:rsidP="00BE5485">
            <w:pPr>
              <w:pStyle w:val="Compact"/>
              <w:rPr>
                <w:sz w:val="24"/>
              </w:rPr>
            </w:pPr>
            <w:r w:rsidRPr="00A83AA9">
              <w:rPr>
                <w:sz w:val="24"/>
              </w:rPr>
              <w:t>core non-repeated</w:t>
            </w:r>
          </w:p>
        </w:tc>
        <w:tc>
          <w:tcPr>
            <w:tcW w:w="3150" w:type="dxa"/>
          </w:tcPr>
          <w:p w14:paraId="08A962DB" w14:textId="335AAAC8" w:rsidR="00BE5485" w:rsidRPr="00A83AA9" w:rsidRDefault="00BE5485" w:rsidP="00BE5485">
            <w:pPr>
              <w:pStyle w:val="Compact"/>
              <w:rPr>
                <w:sz w:val="24"/>
              </w:rPr>
            </w:pPr>
            <w:r w:rsidRPr="00A83AA9">
              <w:rPr>
                <w:sz w:val="24"/>
              </w:rPr>
              <w:t>covariate</w:t>
            </w:r>
          </w:p>
        </w:tc>
      </w:tr>
      <w:tr w:rsidR="00BE5485" w14:paraId="2037629D" w14:textId="77777777" w:rsidTr="00B25C46">
        <w:tc>
          <w:tcPr>
            <w:tcW w:w="3150" w:type="dxa"/>
          </w:tcPr>
          <w:p w14:paraId="320054FD" w14:textId="48AF2879" w:rsidR="00BE5485" w:rsidRPr="00A83AA9" w:rsidRDefault="00BE5485" w:rsidP="00BE5485">
            <w:pPr>
              <w:pStyle w:val="Compact"/>
              <w:rPr>
                <w:sz w:val="24"/>
              </w:rPr>
            </w:pPr>
            <w:proofErr w:type="spellStart"/>
            <w:r w:rsidRPr="003B0CAE">
              <w:rPr>
                <w:sz w:val="24"/>
              </w:rPr>
              <w:t>preg_alc_unit</w:t>
            </w:r>
            <w:proofErr w:type="spellEnd"/>
          </w:p>
        </w:tc>
        <w:tc>
          <w:tcPr>
            <w:tcW w:w="3150" w:type="dxa"/>
          </w:tcPr>
          <w:p w14:paraId="51C94BDF" w14:textId="6156D6D5" w:rsidR="00BE5485" w:rsidRPr="00A83AA9" w:rsidRDefault="00BE5485" w:rsidP="00BE5485">
            <w:pPr>
              <w:pStyle w:val="Compact"/>
              <w:rPr>
                <w:sz w:val="24"/>
              </w:rPr>
            </w:pPr>
            <w:r w:rsidRPr="00A83AA9">
              <w:rPr>
                <w:sz w:val="24"/>
              </w:rPr>
              <w:t>core non-repeated</w:t>
            </w:r>
          </w:p>
        </w:tc>
        <w:tc>
          <w:tcPr>
            <w:tcW w:w="3150" w:type="dxa"/>
          </w:tcPr>
          <w:p w14:paraId="32707B4F" w14:textId="570488FC" w:rsidR="00BE5485" w:rsidRPr="00A83AA9" w:rsidRDefault="00BE5485" w:rsidP="00BE5485">
            <w:pPr>
              <w:pStyle w:val="Compact"/>
              <w:rPr>
                <w:sz w:val="24"/>
              </w:rPr>
            </w:pPr>
            <w:r w:rsidRPr="00A83AA9">
              <w:rPr>
                <w:sz w:val="24"/>
              </w:rPr>
              <w:t>covariate</w:t>
            </w:r>
          </w:p>
        </w:tc>
      </w:tr>
      <w:tr w:rsidR="00BE5485" w14:paraId="4BBB2574" w14:textId="77777777" w:rsidTr="00B25C46">
        <w:tc>
          <w:tcPr>
            <w:tcW w:w="3150" w:type="dxa"/>
          </w:tcPr>
          <w:p w14:paraId="68DEAD03" w14:textId="77777777" w:rsidR="00BE5485" w:rsidRPr="00A83AA9" w:rsidRDefault="00BE5485" w:rsidP="00BE5485">
            <w:pPr>
              <w:pStyle w:val="Compact"/>
              <w:rPr>
                <w:sz w:val="24"/>
              </w:rPr>
            </w:pPr>
            <w:proofErr w:type="spellStart"/>
            <w:r w:rsidRPr="00A83AA9">
              <w:rPr>
                <w:sz w:val="24"/>
              </w:rPr>
              <w:t>breastfed_any</w:t>
            </w:r>
            <w:proofErr w:type="spellEnd"/>
          </w:p>
        </w:tc>
        <w:tc>
          <w:tcPr>
            <w:tcW w:w="3150" w:type="dxa"/>
          </w:tcPr>
          <w:p w14:paraId="41A035E4" w14:textId="77777777" w:rsidR="00BE5485" w:rsidRPr="00A83AA9" w:rsidRDefault="00BE5485" w:rsidP="00BE5485">
            <w:pPr>
              <w:pStyle w:val="Compact"/>
              <w:rPr>
                <w:sz w:val="24"/>
              </w:rPr>
            </w:pPr>
            <w:r w:rsidRPr="00A83AA9">
              <w:rPr>
                <w:sz w:val="24"/>
              </w:rPr>
              <w:t>core non-repeated</w:t>
            </w:r>
          </w:p>
        </w:tc>
        <w:tc>
          <w:tcPr>
            <w:tcW w:w="3150" w:type="dxa"/>
          </w:tcPr>
          <w:p w14:paraId="3A403196" w14:textId="77777777" w:rsidR="00BE5485" w:rsidRPr="00A83AA9" w:rsidRDefault="00BE5485" w:rsidP="00BE5485">
            <w:pPr>
              <w:pStyle w:val="Compact"/>
              <w:rPr>
                <w:sz w:val="24"/>
              </w:rPr>
            </w:pPr>
            <w:r w:rsidRPr="00A83AA9">
              <w:rPr>
                <w:sz w:val="24"/>
              </w:rPr>
              <w:t>covariate</w:t>
            </w:r>
          </w:p>
        </w:tc>
      </w:tr>
      <w:tr w:rsidR="00BE5485" w14:paraId="7831FD62" w14:textId="77777777" w:rsidTr="00B25C46">
        <w:tc>
          <w:tcPr>
            <w:tcW w:w="3150" w:type="dxa"/>
          </w:tcPr>
          <w:p w14:paraId="6598A470" w14:textId="77777777" w:rsidR="00BE5485" w:rsidRPr="00A83AA9" w:rsidRDefault="00BE5485" w:rsidP="00BE5485">
            <w:pPr>
              <w:pStyle w:val="Compact"/>
              <w:rPr>
                <w:sz w:val="24"/>
              </w:rPr>
            </w:pPr>
            <w:proofErr w:type="spellStart"/>
            <w:r w:rsidRPr="00A83AA9">
              <w:rPr>
                <w:sz w:val="24"/>
              </w:rPr>
              <w:t>breastfed_ever</w:t>
            </w:r>
            <w:proofErr w:type="spellEnd"/>
          </w:p>
        </w:tc>
        <w:tc>
          <w:tcPr>
            <w:tcW w:w="3150" w:type="dxa"/>
          </w:tcPr>
          <w:p w14:paraId="2BE9399A" w14:textId="77777777" w:rsidR="00BE5485" w:rsidRPr="00A83AA9" w:rsidRDefault="00BE5485" w:rsidP="00BE5485">
            <w:pPr>
              <w:pStyle w:val="Compact"/>
              <w:rPr>
                <w:sz w:val="24"/>
              </w:rPr>
            </w:pPr>
            <w:r w:rsidRPr="00A83AA9">
              <w:rPr>
                <w:sz w:val="24"/>
              </w:rPr>
              <w:t>core non-repeated</w:t>
            </w:r>
          </w:p>
        </w:tc>
        <w:tc>
          <w:tcPr>
            <w:tcW w:w="3150" w:type="dxa"/>
          </w:tcPr>
          <w:p w14:paraId="2D53856A" w14:textId="77777777" w:rsidR="00BE5485" w:rsidRPr="00A83AA9" w:rsidRDefault="00BE5485" w:rsidP="00BE5485">
            <w:pPr>
              <w:pStyle w:val="Compact"/>
              <w:rPr>
                <w:sz w:val="24"/>
              </w:rPr>
            </w:pPr>
            <w:r w:rsidRPr="00A83AA9">
              <w:rPr>
                <w:sz w:val="24"/>
              </w:rPr>
              <w:t>covariate</w:t>
            </w:r>
          </w:p>
        </w:tc>
      </w:tr>
      <w:tr w:rsidR="00BE5485" w14:paraId="7EA33BA6" w14:textId="77777777" w:rsidTr="00B25C46">
        <w:trPr>
          <w:trHeight w:val="352"/>
        </w:trPr>
        <w:tc>
          <w:tcPr>
            <w:tcW w:w="3150" w:type="dxa"/>
          </w:tcPr>
          <w:p w14:paraId="30D29C8D" w14:textId="77777777" w:rsidR="00BE5485" w:rsidRPr="00A83AA9" w:rsidRDefault="00BE5485" w:rsidP="00BE5485">
            <w:pPr>
              <w:pStyle w:val="Compact"/>
              <w:rPr>
                <w:sz w:val="24"/>
              </w:rPr>
            </w:pPr>
            <w:r w:rsidRPr="00A83AA9">
              <w:rPr>
                <w:sz w:val="24"/>
              </w:rPr>
              <w:t>no2_preg,</w:t>
            </w:r>
          </w:p>
        </w:tc>
        <w:tc>
          <w:tcPr>
            <w:tcW w:w="3150" w:type="dxa"/>
          </w:tcPr>
          <w:p w14:paraId="1ACCA21E" w14:textId="77777777" w:rsidR="00BE5485" w:rsidRPr="00A83AA9" w:rsidRDefault="00BE5485" w:rsidP="00BE5485">
            <w:pPr>
              <w:pStyle w:val="Compact"/>
              <w:rPr>
                <w:sz w:val="24"/>
              </w:rPr>
            </w:pPr>
            <w:r w:rsidRPr="00A83AA9">
              <w:rPr>
                <w:sz w:val="24"/>
              </w:rPr>
              <w:t>core non-repeated</w:t>
            </w:r>
          </w:p>
        </w:tc>
        <w:tc>
          <w:tcPr>
            <w:tcW w:w="3150" w:type="dxa"/>
          </w:tcPr>
          <w:p w14:paraId="37742B05" w14:textId="77777777" w:rsidR="00BE5485" w:rsidRPr="00A83AA9" w:rsidRDefault="00BE5485" w:rsidP="00BE5485">
            <w:pPr>
              <w:pStyle w:val="Compact"/>
              <w:rPr>
                <w:sz w:val="24"/>
              </w:rPr>
            </w:pPr>
            <w:r w:rsidRPr="00A83AA9">
              <w:rPr>
                <w:sz w:val="24"/>
              </w:rPr>
              <w:t>exposure</w:t>
            </w:r>
          </w:p>
        </w:tc>
      </w:tr>
      <w:tr w:rsidR="00BE5485" w14:paraId="3E0FA265" w14:textId="77777777" w:rsidTr="00B25C46">
        <w:tc>
          <w:tcPr>
            <w:tcW w:w="3150" w:type="dxa"/>
          </w:tcPr>
          <w:p w14:paraId="57345187" w14:textId="77777777" w:rsidR="00BE5485" w:rsidRPr="00A83AA9" w:rsidRDefault="00BE5485" w:rsidP="00BE5485">
            <w:pPr>
              <w:pStyle w:val="Compact"/>
              <w:rPr>
                <w:sz w:val="24"/>
              </w:rPr>
            </w:pPr>
            <w:r w:rsidRPr="00A83AA9">
              <w:rPr>
                <w:sz w:val="24"/>
              </w:rPr>
              <w:t>pm25_preg</w:t>
            </w:r>
          </w:p>
        </w:tc>
        <w:tc>
          <w:tcPr>
            <w:tcW w:w="3150" w:type="dxa"/>
          </w:tcPr>
          <w:p w14:paraId="0D289C8F" w14:textId="77777777" w:rsidR="00BE5485" w:rsidRPr="00A83AA9" w:rsidRDefault="00BE5485" w:rsidP="00BE5485">
            <w:pPr>
              <w:pStyle w:val="Compact"/>
              <w:rPr>
                <w:sz w:val="24"/>
              </w:rPr>
            </w:pPr>
            <w:r w:rsidRPr="00A83AA9">
              <w:rPr>
                <w:sz w:val="24"/>
              </w:rPr>
              <w:t>core non-repeated</w:t>
            </w:r>
          </w:p>
        </w:tc>
        <w:tc>
          <w:tcPr>
            <w:tcW w:w="3150" w:type="dxa"/>
          </w:tcPr>
          <w:p w14:paraId="6A0ADEBB" w14:textId="77777777" w:rsidR="00BE5485" w:rsidRPr="00A83AA9" w:rsidRDefault="00BE5485" w:rsidP="00BE5485">
            <w:pPr>
              <w:pStyle w:val="Compact"/>
              <w:rPr>
                <w:sz w:val="24"/>
              </w:rPr>
            </w:pPr>
            <w:r w:rsidRPr="00A83AA9">
              <w:rPr>
                <w:sz w:val="24"/>
              </w:rPr>
              <w:t>exposure</w:t>
            </w:r>
          </w:p>
        </w:tc>
      </w:tr>
      <w:tr w:rsidR="00BE5485" w14:paraId="19976E2D" w14:textId="77777777" w:rsidTr="00B25C46">
        <w:tc>
          <w:tcPr>
            <w:tcW w:w="3150" w:type="dxa"/>
          </w:tcPr>
          <w:p w14:paraId="78D5DD32" w14:textId="77777777" w:rsidR="00BE5485" w:rsidRPr="00A83AA9" w:rsidRDefault="00BE5485" w:rsidP="00BE5485">
            <w:pPr>
              <w:pStyle w:val="Compact"/>
              <w:rPr>
                <w:sz w:val="24"/>
              </w:rPr>
            </w:pPr>
            <w:proofErr w:type="spellStart"/>
            <w:r w:rsidRPr="00A83AA9">
              <w:rPr>
                <w:sz w:val="24"/>
              </w:rPr>
              <w:t>lden_preg</w:t>
            </w:r>
            <w:proofErr w:type="spellEnd"/>
          </w:p>
        </w:tc>
        <w:tc>
          <w:tcPr>
            <w:tcW w:w="3150" w:type="dxa"/>
          </w:tcPr>
          <w:p w14:paraId="3F93C592" w14:textId="77777777" w:rsidR="00BE5485" w:rsidRPr="00A83AA9" w:rsidRDefault="00BE5485" w:rsidP="00BE5485">
            <w:pPr>
              <w:pStyle w:val="Compact"/>
              <w:rPr>
                <w:sz w:val="24"/>
              </w:rPr>
            </w:pPr>
            <w:r w:rsidRPr="00A83AA9">
              <w:rPr>
                <w:sz w:val="24"/>
              </w:rPr>
              <w:t>core non-repeated</w:t>
            </w:r>
          </w:p>
        </w:tc>
        <w:tc>
          <w:tcPr>
            <w:tcW w:w="3150" w:type="dxa"/>
          </w:tcPr>
          <w:p w14:paraId="230F3600" w14:textId="77777777" w:rsidR="00BE5485" w:rsidRPr="00A83AA9" w:rsidRDefault="00BE5485" w:rsidP="00BE5485">
            <w:pPr>
              <w:pStyle w:val="Compact"/>
              <w:rPr>
                <w:sz w:val="24"/>
              </w:rPr>
            </w:pPr>
            <w:r w:rsidRPr="00A83AA9">
              <w:rPr>
                <w:sz w:val="24"/>
              </w:rPr>
              <w:t>exposure</w:t>
            </w:r>
          </w:p>
        </w:tc>
      </w:tr>
      <w:tr w:rsidR="00BE5485" w14:paraId="5A32141E" w14:textId="77777777" w:rsidTr="00B25C46">
        <w:tc>
          <w:tcPr>
            <w:tcW w:w="3150" w:type="dxa"/>
          </w:tcPr>
          <w:p w14:paraId="616A7575" w14:textId="77777777" w:rsidR="00BE5485" w:rsidRPr="00A83AA9" w:rsidRDefault="00BE5485" w:rsidP="00BE5485">
            <w:pPr>
              <w:pStyle w:val="Compact"/>
              <w:rPr>
                <w:sz w:val="24"/>
              </w:rPr>
            </w:pPr>
            <w:r w:rsidRPr="00A83AA9">
              <w:rPr>
                <w:sz w:val="24"/>
              </w:rPr>
              <w:t>ndvi300_preg</w:t>
            </w:r>
          </w:p>
          <w:p w14:paraId="4C2903C9" w14:textId="77777777" w:rsidR="00BE5485" w:rsidRPr="00A83AA9" w:rsidRDefault="00BE5485" w:rsidP="00BE5485">
            <w:pPr>
              <w:pStyle w:val="Compact"/>
              <w:rPr>
                <w:sz w:val="24"/>
              </w:rPr>
            </w:pPr>
          </w:p>
        </w:tc>
        <w:tc>
          <w:tcPr>
            <w:tcW w:w="3150" w:type="dxa"/>
          </w:tcPr>
          <w:p w14:paraId="5C8320A4" w14:textId="77777777" w:rsidR="00BE5485" w:rsidRPr="00A83AA9" w:rsidRDefault="00BE5485" w:rsidP="00BE5485">
            <w:pPr>
              <w:pStyle w:val="Compact"/>
              <w:rPr>
                <w:sz w:val="24"/>
              </w:rPr>
            </w:pPr>
            <w:r w:rsidRPr="00A83AA9">
              <w:rPr>
                <w:sz w:val="24"/>
              </w:rPr>
              <w:t>core non-repeated</w:t>
            </w:r>
          </w:p>
        </w:tc>
        <w:tc>
          <w:tcPr>
            <w:tcW w:w="3150" w:type="dxa"/>
          </w:tcPr>
          <w:p w14:paraId="2D881FA0" w14:textId="77777777" w:rsidR="00BE5485" w:rsidRPr="00A83AA9" w:rsidRDefault="00BE5485" w:rsidP="00BE5485">
            <w:pPr>
              <w:pStyle w:val="Compact"/>
              <w:rPr>
                <w:sz w:val="24"/>
              </w:rPr>
            </w:pPr>
            <w:r w:rsidRPr="00A83AA9">
              <w:rPr>
                <w:sz w:val="24"/>
              </w:rPr>
              <w:t>exposure</w:t>
            </w:r>
          </w:p>
        </w:tc>
      </w:tr>
      <w:tr w:rsidR="00BE5485" w14:paraId="3A4CAD3B" w14:textId="77777777" w:rsidTr="00B25C46">
        <w:tc>
          <w:tcPr>
            <w:tcW w:w="3150" w:type="dxa"/>
          </w:tcPr>
          <w:p w14:paraId="4E3A9851" w14:textId="77777777" w:rsidR="00BE5485" w:rsidRPr="00A83AA9" w:rsidRDefault="00BE5485" w:rsidP="00BE5485">
            <w:pPr>
              <w:pStyle w:val="Compact"/>
              <w:rPr>
                <w:sz w:val="24"/>
              </w:rPr>
            </w:pPr>
            <w:proofErr w:type="spellStart"/>
            <w:r w:rsidRPr="00A83AA9">
              <w:rPr>
                <w:sz w:val="24"/>
              </w:rPr>
              <w:t>green_dist_preg</w:t>
            </w:r>
            <w:proofErr w:type="spellEnd"/>
            <w:r w:rsidRPr="00A83AA9">
              <w:rPr>
                <w:sz w:val="24"/>
              </w:rPr>
              <w:t xml:space="preserve">, </w:t>
            </w:r>
          </w:p>
          <w:p w14:paraId="38F237F7" w14:textId="77777777" w:rsidR="00BE5485" w:rsidRPr="00A83AA9" w:rsidRDefault="00BE5485" w:rsidP="00BE5485">
            <w:pPr>
              <w:pStyle w:val="Compact"/>
              <w:rPr>
                <w:sz w:val="24"/>
              </w:rPr>
            </w:pPr>
          </w:p>
        </w:tc>
        <w:tc>
          <w:tcPr>
            <w:tcW w:w="3150" w:type="dxa"/>
          </w:tcPr>
          <w:p w14:paraId="3F59BEB8" w14:textId="77777777" w:rsidR="00BE5485" w:rsidRPr="00A83AA9" w:rsidRDefault="00BE5485" w:rsidP="00BE5485">
            <w:pPr>
              <w:pStyle w:val="Compact"/>
              <w:rPr>
                <w:sz w:val="24"/>
              </w:rPr>
            </w:pPr>
            <w:r w:rsidRPr="00A83AA9">
              <w:rPr>
                <w:sz w:val="24"/>
              </w:rPr>
              <w:t>core non-repeated</w:t>
            </w:r>
          </w:p>
        </w:tc>
        <w:tc>
          <w:tcPr>
            <w:tcW w:w="3150" w:type="dxa"/>
          </w:tcPr>
          <w:p w14:paraId="70F67753" w14:textId="77777777" w:rsidR="00BE5485" w:rsidRPr="00A83AA9" w:rsidRDefault="00BE5485" w:rsidP="00BE5485">
            <w:pPr>
              <w:pStyle w:val="Compact"/>
              <w:rPr>
                <w:sz w:val="24"/>
              </w:rPr>
            </w:pPr>
            <w:r w:rsidRPr="00A83AA9">
              <w:rPr>
                <w:sz w:val="24"/>
              </w:rPr>
              <w:t>exposure</w:t>
            </w:r>
          </w:p>
        </w:tc>
      </w:tr>
      <w:tr w:rsidR="00BE5485" w14:paraId="5872D937" w14:textId="77777777" w:rsidTr="00B25C46">
        <w:tc>
          <w:tcPr>
            <w:tcW w:w="3150" w:type="dxa"/>
          </w:tcPr>
          <w:p w14:paraId="2A9E7080" w14:textId="77777777" w:rsidR="00BE5485" w:rsidRPr="00A83AA9" w:rsidRDefault="00BE5485" w:rsidP="00BE5485">
            <w:pPr>
              <w:pStyle w:val="Compact"/>
              <w:rPr>
                <w:sz w:val="24"/>
              </w:rPr>
            </w:pPr>
            <w:proofErr w:type="spellStart"/>
            <w:r w:rsidRPr="00A83AA9">
              <w:rPr>
                <w:sz w:val="24"/>
              </w:rPr>
              <w:lastRenderedPageBreak/>
              <w:t>blue_dist_preg</w:t>
            </w:r>
            <w:proofErr w:type="spellEnd"/>
            <w:r w:rsidRPr="00A83AA9">
              <w:rPr>
                <w:sz w:val="24"/>
              </w:rPr>
              <w:t xml:space="preserve">, </w:t>
            </w:r>
          </w:p>
        </w:tc>
        <w:tc>
          <w:tcPr>
            <w:tcW w:w="3150" w:type="dxa"/>
          </w:tcPr>
          <w:p w14:paraId="1B4E9D98" w14:textId="77777777" w:rsidR="00BE5485" w:rsidRPr="00A83AA9" w:rsidRDefault="00BE5485" w:rsidP="00BE5485">
            <w:pPr>
              <w:pStyle w:val="Compact"/>
              <w:rPr>
                <w:sz w:val="24"/>
              </w:rPr>
            </w:pPr>
            <w:r w:rsidRPr="00A83AA9">
              <w:rPr>
                <w:sz w:val="24"/>
              </w:rPr>
              <w:t>core non-repeated</w:t>
            </w:r>
          </w:p>
        </w:tc>
        <w:tc>
          <w:tcPr>
            <w:tcW w:w="3150" w:type="dxa"/>
          </w:tcPr>
          <w:p w14:paraId="32008173" w14:textId="77777777" w:rsidR="00BE5485" w:rsidRPr="00A83AA9" w:rsidRDefault="00BE5485" w:rsidP="00BE5485">
            <w:pPr>
              <w:pStyle w:val="Compact"/>
              <w:rPr>
                <w:sz w:val="24"/>
              </w:rPr>
            </w:pPr>
            <w:r w:rsidRPr="00A83AA9">
              <w:rPr>
                <w:sz w:val="24"/>
              </w:rPr>
              <w:t>exposure</w:t>
            </w:r>
          </w:p>
        </w:tc>
      </w:tr>
      <w:tr w:rsidR="00BE5485" w14:paraId="418CC19A" w14:textId="77777777" w:rsidTr="00B25C46">
        <w:tc>
          <w:tcPr>
            <w:tcW w:w="3150" w:type="dxa"/>
          </w:tcPr>
          <w:p w14:paraId="4903F4E9" w14:textId="77777777" w:rsidR="00BE5485" w:rsidRPr="00A83AA9" w:rsidRDefault="00BE5485" w:rsidP="00BE5485">
            <w:pPr>
              <w:pStyle w:val="Compact"/>
              <w:rPr>
                <w:sz w:val="24"/>
              </w:rPr>
            </w:pPr>
            <w:proofErr w:type="spellStart"/>
            <w:r w:rsidRPr="00A83AA9">
              <w:rPr>
                <w:sz w:val="24"/>
              </w:rPr>
              <w:t>cohort_id</w:t>
            </w:r>
            <w:proofErr w:type="spellEnd"/>
          </w:p>
        </w:tc>
        <w:tc>
          <w:tcPr>
            <w:tcW w:w="3150" w:type="dxa"/>
          </w:tcPr>
          <w:p w14:paraId="37D777FF" w14:textId="77777777" w:rsidR="00BE5485" w:rsidRPr="00A83AA9" w:rsidRDefault="00BE5485" w:rsidP="00BE5485">
            <w:pPr>
              <w:pStyle w:val="Compact"/>
              <w:rPr>
                <w:sz w:val="24"/>
              </w:rPr>
            </w:pPr>
            <w:r w:rsidRPr="00A83AA9">
              <w:rPr>
                <w:sz w:val="24"/>
              </w:rPr>
              <w:t>core non-repeated</w:t>
            </w:r>
          </w:p>
        </w:tc>
        <w:tc>
          <w:tcPr>
            <w:tcW w:w="3150" w:type="dxa"/>
          </w:tcPr>
          <w:p w14:paraId="602333F2" w14:textId="77777777" w:rsidR="00BE5485" w:rsidRPr="00A83AA9" w:rsidRDefault="00BE5485" w:rsidP="00BE5485">
            <w:pPr>
              <w:pStyle w:val="Compact"/>
              <w:rPr>
                <w:sz w:val="24"/>
              </w:rPr>
            </w:pPr>
            <w:r w:rsidRPr="00A83AA9">
              <w:rPr>
                <w:sz w:val="24"/>
              </w:rPr>
              <w:t>meta-data</w:t>
            </w:r>
          </w:p>
        </w:tc>
      </w:tr>
      <w:tr w:rsidR="00BE5485" w14:paraId="42F45C54" w14:textId="77777777" w:rsidTr="00B25C46">
        <w:tc>
          <w:tcPr>
            <w:tcW w:w="3150" w:type="dxa"/>
          </w:tcPr>
          <w:p w14:paraId="4FEBFFFE" w14:textId="77777777" w:rsidR="00BE5485" w:rsidRPr="00A83AA9" w:rsidRDefault="00BE5485" w:rsidP="00BE5485">
            <w:pPr>
              <w:pStyle w:val="Compact"/>
              <w:rPr>
                <w:sz w:val="24"/>
              </w:rPr>
            </w:pPr>
            <w:proofErr w:type="spellStart"/>
            <w:r w:rsidRPr="00A83AA9">
              <w:rPr>
                <w:sz w:val="24"/>
              </w:rPr>
              <w:t>pnd</w:t>
            </w:r>
            <w:proofErr w:type="spellEnd"/>
          </w:p>
        </w:tc>
        <w:tc>
          <w:tcPr>
            <w:tcW w:w="3150" w:type="dxa"/>
          </w:tcPr>
          <w:p w14:paraId="2BC8A551" w14:textId="77777777" w:rsidR="00BE5485" w:rsidRPr="00A83AA9" w:rsidRDefault="00BE5485" w:rsidP="00BE5485">
            <w:pPr>
              <w:pStyle w:val="Compact"/>
              <w:rPr>
                <w:sz w:val="24"/>
              </w:rPr>
            </w:pPr>
            <w:r w:rsidRPr="00A83AA9">
              <w:rPr>
                <w:sz w:val="24"/>
              </w:rPr>
              <w:t>core non-repeated</w:t>
            </w:r>
          </w:p>
        </w:tc>
        <w:tc>
          <w:tcPr>
            <w:tcW w:w="3150" w:type="dxa"/>
          </w:tcPr>
          <w:p w14:paraId="4B7AD96F" w14:textId="77777777" w:rsidR="00BE5485" w:rsidRPr="00A83AA9" w:rsidRDefault="00BE5485" w:rsidP="00BE5485">
            <w:pPr>
              <w:pStyle w:val="Compact"/>
              <w:rPr>
                <w:sz w:val="24"/>
              </w:rPr>
            </w:pPr>
            <w:r w:rsidRPr="00A83AA9">
              <w:rPr>
                <w:sz w:val="24"/>
              </w:rPr>
              <w:t>outcome</w:t>
            </w:r>
          </w:p>
        </w:tc>
      </w:tr>
      <w:tr w:rsidR="00BE5485" w14:paraId="1C4FD1F8" w14:textId="77777777" w:rsidTr="00B25C46">
        <w:tc>
          <w:tcPr>
            <w:tcW w:w="3150" w:type="dxa"/>
          </w:tcPr>
          <w:p w14:paraId="3386D6A9" w14:textId="77777777" w:rsidR="00BE5485" w:rsidRPr="00A83AA9" w:rsidRDefault="00BE5485" w:rsidP="00BE5485">
            <w:pPr>
              <w:pStyle w:val="Compact"/>
              <w:rPr>
                <w:sz w:val="24"/>
              </w:rPr>
            </w:pPr>
            <w:proofErr w:type="spellStart"/>
            <w:r>
              <w:t>preg_dia</w:t>
            </w:r>
            <w:proofErr w:type="spellEnd"/>
          </w:p>
        </w:tc>
        <w:tc>
          <w:tcPr>
            <w:tcW w:w="3150" w:type="dxa"/>
          </w:tcPr>
          <w:p w14:paraId="56E5EA8F" w14:textId="77777777" w:rsidR="00BE5485" w:rsidRPr="00A83AA9" w:rsidRDefault="00BE5485" w:rsidP="00BE5485">
            <w:pPr>
              <w:pStyle w:val="Compact"/>
              <w:rPr>
                <w:sz w:val="24"/>
              </w:rPr>
            </w:pPr>
            <w:r w:rsidRPr="00A83AA9">
              <w:rPr>
                <w:sz w:val="24"/>
              </w:rPr>
              <w:t>core non-repeated</w:t>
            </w:r>
          </w:p>
        </w:tc>
        <w:tc>
          <w:tcPr>
            <w:tcW w:w="3150" w:type="dxa"/>
          </w:tcPr>
          <w:p w14:paraId="4D644FA2" w14:textId="77777777" w:rsidR="00BE5485" w:rsidRPr="00A83AA9" w:rsidRDefault="00BE5485" w:rsidP="00BE5485">
            <w:pPr>
              <w:pStyle w:val="Compact"/>
              <w:rPr>
                <w:sz w:val="24"/>
              </w:rPr>
            </w:pPr>
            <w:r w:rsidRPr="00A83AA9">
              <w:rPr>
                <w:sz w:val="24"/>
              </w:rPr>
              <w:t>covariate</w:t>
            </w:r>
          </w:p>
        </w:tc>
      </w:tr>
      <w:tr w:rsidR="00BE5485" w14:paraId="29D8FFCB" w14:textId="77777777" w:rsidTr="00B25C46">
        <w:tc>
          <w:tcPr>
            <w:tcW w:w="3150" w:type="dxa"/>
          </w:tcPr>
          <w:p w14:paraId="3D36E1F3" w14:textId="77777777" w:rsidR="00BE5485" w:rsidRPr="00A83AA9" w:rsidRDefault="00BE5485" w:rsidP="00BE5485">
            <w:pPr>
              <w:pStyle w:val="Compact"/>
              <w:rPr>
                <w:sz w:val="24"/>
              </w:rPr>
            </w:pPr>
            <w:proofErr w:type="spellStart"/>
            <w:r>
              <w:t>preg_ht</w:t>
            </w:r>
            <w:proofErr w:type="spellEnd"/>
          </w:p>
        </w:tc>
        <w:tc>
          <w:tcPr>
            <w:tcW w:w="3150" w:type="dxa"/>
          </w:tcPr>
          <w:p w14:paraId="7D86EC5C" w14:textId="77777777" w:rsidR="00BE5485" w:rsidRPr="00A83AA9" w:rsidRDefault="00BE5485" w:rsidP="00BE5485">
            <w:pPr>
              <w:pStyle w:val="Compact"/>
              <w:rPr>
                <w:sz w:val="24"/>
              </w:rPr>
            </w:pPr>
            <w:r w:rsidRPr="00A83AA9">
              <w:rPr>
                <w:sz w:val="24"/>
              </w:rPr>
              <w:t>core non-repeated</w:t>
            </w:r>
          </w:p>
        </w:tc>
        <w:tc>
          <w:tcPr>
            <w:tcW w:w="3150" w:type="dxa"/>
          </w:tcPr>
          <w:p w14:paraId="3C267165" w14:textId="77777777" w:rsidR="00BE5485" w:rsidRPr="00A83AA9" w:rsidRDefault="00BE5485" w:rsidP="00BE5485">
            <w:pPr>
              <w:pStyle w:val="Compact"/>
              <w:rPr>
                <w:sz w:val="24"/>
              </w:rPr>
            </w:pPr>
            <w:r w:rsidRPr="00A83AA9">
              <w:rPr>
                <w:sz w:val="24"/>
              </w:rPr>
              <w:t>covariate</w:t>
            </w:r>
          </w:p>
        </w:tc>
      </w:tr>
      <w:tr w:rsidR="00BE5485" w14:paraId="74AD70C2" w14:textId="77777777" w:rsidTr="00B25C46">
        <w:tc>
          <w:tcPr>
            <w:tcW w:w="3150" w:type="dxa"/>
          </w:tcPr>
          <w:p w14:paraId="04D9C8E5" w14:textId="77777777" w:rsidR="00BE5485" w:rsidRDefault="00BE5485" w:rsidP="00BE5485">
            <w:pPr>
              <w:pStyle w:val="Compact"/>
            </w:pPr>
            <w:proofErr w:type="spellStart"/>
            <w:r>
              <w:rPr>
                <w:sz w:val="24"/>
              </w:rPr>
              <w:t>ga_bj</w:t>
            </w:r>
            <w:proofErr w:type="spellEnd"/>
          </w:p>
        </w:tc>
        <w:tc>
          <w:tcPr>
            <w:tcW w:w="3150" w:type="dxa"/>
          </w:tcPr>
          <w:p w14:paraId="31FCAADF" w14:textId="77777777" w:rsidR="00BE5485" w:rsidRPr="00A83AA9" w:rsidRDefault="00BE5485" w:rsidP="00BE5485">
            <w:pPr>
              <w:pStyle w:val="Compact"/>
              <w:rPr>
                <w:sz w:val="24"/>
              </w:rPr>
            </w:pPr>
            <w:r w:rsidRPr="00A83AA9">
              <w:rPr>
                <w:sz w:val="24"/>
              </w:rPr>
              <w:t xml:space="preserve">core non-repeated </w:t>
            </w:r>
          </w:p>
        </w:tc>
        <w:tc>
          <w:tcPr>
            <w:tcW w:w="3150" w:type="dxa"/>
          </w:tcPr>
          <w:p w14:paraId="4533F0E6" w14:textId="77777777" w:rsidR="00BE5485" w:rsidRPr="00A83AA9" w:rsidRDefault="00BE5485" w:rsidP="00BE5485">
            <w:pPr>
              <w:pStyle w:val="Compact"/>
              <w:rPr>
                <w:sz w:val="24"/>
              </w:rPr>
            </w:pPr>
            <w:r w:rsidRPr="00A83AA9">
              <w:rPr>
                <w:sz w:val="24"/>
              </w:rPr>
              <w:t>covariate</w:t>
            </w:r>
          </w:p>
        </w:tc>
      </w:tr>
      <w:tr w:rsidR="00BE5485" w14:paraId="48AFD163" w14:textId="77777777" w:rsidTr="00B25C46">
        <w:tc>
          <w:tcPr>
            <w:tcW w:w="3150" w:type="dxa"/>
          </w:tcPr>
          <w:p w14:paraId="3CCBAE13" w14:textId="77777777" w:rsidR="00BE5485" w:rsidRDefault="00BE5485" w:rsidP="00BE5485">
            <w:pPr>
              <w:pStyle w:val="Compact"/>
            </w:pPr>
            <w:proofErr w:type="spellStart"/>
            <w:r w:rsidRPr="00685190">
              <w:t>prepreg_dep</w:t>
            </w:r>
            <w:proofErr w:type="spellEnd"/>
          </w:p>
        </w:tc>
        <w:tc>
          <w:tcPr>
            <w:tcW w:w="3150" w:type="dxa"/>
          </w:tcPr>
          <w:p w14:paraId="6CE1E272" w14:textId="77777777" w:rsidR="00BE5485" w:rsidRPr="00A83AA9" w:rsidRDefault="00BE5485" w:rsidP="00BE5485">
            <w:pPr>
              <w:pStyle w:val="Compact"/>
              <w:rPr>
                <w:sz w:val="24"/>
              </w:rPr>
            </w:pPr>
            <w:r w:rsidRPr="00A83AA9">
              <w:rPr>
                <w:sz w:val="24"/>
              </w:rPr>
              <w:t xml:space="preserve">core non-repeated </w:t>
            </w:r>
          </w:p>
        </w:tc>
        <w:tc>
          <w:tcPr>
            <w:tcW w:w="3150" w:type="dxa"/>
          </w:tcPr>
          <w:p w14:paraId="30B91D8F" w14:textId="77777777" w:rsidR="00BE5485" w:rsidRPr="00A83AA9" w:rsidRDefault="00BE5485" w:rsidP="00BE5485">
            <w:pPr>
              <w:pStyle w:val="Compact"/>
              <w:rPr>
                <w:sz w:val="24"/>
              </w:rPr>
            </w:pPr>
            <w:r w:rsidRPr="00A83AA9">
              <w:rPr>
                <w:sz w:val="24"/>
              </w:rPr>
              <w:t>covariate</w:t>
            </w:r>
          </w:p>
        </w:tc>
      </w:tr>
      <w:tr w:rsidR="00BE5485" w14:paraId="5825C490" w14:textId="77777777" w:rsidTr="00B25C46">
        <w:tc>
          <w:tcPr>
            <w:tcW w:w="3150" w:type="dxa"/>
          </w:tcPr>
          <w:p w14:paraId="1C00A606" w14:textId="77777777" w:rsidR="00BE5485" w:rsidRPr="00A83AA9" w:rsidRDefault="00BE5485" w:rsidP="00BE5485">
            <w:pPr>
              <w:pStyle w:val="Compact"/>
              <w:rPr>
                <w:sz w:val="24"/>
              </w:rPr>
            </w:pPr>
            <w:proofErr w:type="spellStart"/>
            <w:r w:rsidRPr="00A83AA9">
              <w:rPr>
                <w:sz w:val="24"/>
              </w:rPr>
              <w:t>child_id</w:t>
            </w:r>
            <w:proofErr w:type="spellEnd"/>
          </w:p>
        </w:tc>
        <w:tc>
          <w:tcPr>
            <w:tcW w:w="3150" w:type="dxa"/>
          </w:tcPr>
          <w:p w14:paraId="5FEDEC99" w14:textId="77777777" w:rsidR="00BE5485" w:rsidRPr="00A83AA9" w:rsidRDefault="00BE5485" w:rsidP="00BE5485">
            <w:pPr>
              <w:pStyle w:val="Compact"/>
              <w:rPr>
                <w:sz w:val="24"/>
              </w:rPr>
            </w:pPr>
            <w:r w:rsidRPr="00A83AA9">
              <w:rPr>
                <w:sz w:val="24"/>
              </w:rPr>
              <w:t>core non-repeated, core yearly repeated</w:t>
            </w:r>
          </w:p>
        </w:tc>
        <w:tc>
          <w:tcPr>
            <w:tcW w:w="3150" w:type="dxa"/>
          </w:tcPr>
          <w:p w14:paraId="459AA12B" w14:textId="77777777" w:rsidR="00BE5485" w:rsidRPr="00A83AA9" w:rsidRDefault="00BE5485" w:rsidP="00BE5485">
            <w:pPr>
              <w:pStyle w:val="Compact"/>
              <w:rPr>
                <w:sz w:val="24"/>
              </w:rPr>
            </w:pPr>
            <w:r w:rsidRPr="00A83AA9">
              <w:rPr>
                <w:sz w:val="24"/>
              </w:rPr>
              <w:t>meta-data</w:t>
            </w:r>
          </w:p>
        </w:tc>
      </w:tr>
      <w:tr w:rsidR="00BE5485" w14:paraId="4BE8B1D8" w14:textId="77777777" w:rsidTr="00B25C46">
        <w:tc>
          <w:tcPr>
            <w:tcW w:w="3150" w:type="dxa"/>
          </w:tcPr>
          <w:p w14:paraId="3BF2AF44" w14:textId="77777777" w:rsidR="00BE5485" w:rsidRPr="00A83AA9" w:rsidRDefault="00BE5485" w:rsidP="00BE5485">
            <w:pPr>
              <w:pStyle w:val="Compact"/>
              <w:rPr>
                <w:sz w:val="24"/>
              </w:rPr>
            </w:pPr>
            <w:proofErr w:type="spellStart"/>
            <w:r w:rsidRPr="00A83AA9">
              <w:rPr>
                <w:sz w:val="24"/>
              </w:rPr>
              <w:t>edu_m</w:t>
            </w:r>
            <w:proofErr w:type="spellEnd"/>
            <w:r w:rsidRPr="00A83AA9">
              <w:rPr>
                <w:sz w:val="24"/>
              </w:rPr>
              <w:t>_</w:t>
            </w:r>
          </w:p>
        </w:tc>
        <w:tc>
          <w:tcPr>
            <w:tcW w:w="3150" w:type="dxa"/>
          </w:tcPr>
          <w:p w14:paraId="683A8D35" w14:textId="77777777" w:rsidR="00BE5485" w:rsidRPr="00A83AA9" w:rsidRDefault="00BE5485" w:rsidP="00BE5485">
            <w:pPr>
              <w:pStyle w:val="Compact"/>
              <w:rPr>
                <w:sz w:val="24"/>
              </w:rPr>
            </w:pPr>
            <w:r w:rsidRPr="00A83AA9">
              <w:rPr>
                <w:sz w:val="24"/>
              </w:rPr>
              <w:t>core yearly repeated</w:t>
            </w:r>
          </w:p>
        </w:tc>
        <w:tc>
          <w:tcPr>
            <w:tcW w:w="3150" w:type="dxa"/>
          </w:tcPr>
          <w:p w14:paraId="29480B5D" w14:textId="77777777" w:rsidR="00BE5485" w:rsidRPr="00A83AA9" w:rsidRDefault="00BE5485" w:rsidP="00BE5485">
            <w:pPr>
              <w:pStyle w:val="Compact"/>
              <w:rPr>
                <w:sz w:val="24"/>
              </w:rPr>
            </w:pPr>
            <w:r w:rsidRPr="00A83AA9">
              <w:rPr>
                <w:sz w:val="24"/>
              </w:rPr>
              <w:t>covariate</w:t>
            </w:r>
          </w:p>
        </w:tc>
      </w:tr>
      <w:tr w:rsidR="00BE5485" w14:paraId="4718B926" w14:textId="77777777" w:rsidTr="00B25C46">
        <w:tc>
          <w:tcPr>
            <w:tcW w:w="3150" w:type="dxa"/>
          </w:tcPr>
          <w:p w14:paraId="38FB9B1D" w14:textId="77777777" w:rsidR="00BE5485" w:rsidRPr="00A83AA9" w:rsidRDefault="00BE5485" w:rsidP="00BE5485">
            <w:pPr>
              <w:pStyle w:val="Compact"/>
              <w:rPr>
                <w:sz w:val="24"/>
              </w:rPr>
            </w:pPr>
            <w:proofErr w:type="spellStart"/>
            <w:r w:rsidRPr="00A83AA9">
              <w:rPr>
                <w:sz w:val="24"/>
              </w:rPr>
              <w:t>area_ses_tert</w:t>
            </w:r>
            <w:proofErr w:type="spellEnd"/>
            <w:r w:rsidRPr="00A83AA9">
              <w:rPr>
                <w:sz w:val="24"/>
              </w:rPr>
              <w:t>_</w:t>
            </w:r>
          </w:p>
        </w:tc>
        <w:tc>
          <w:tcPr>
            <w:tcW w:w="3150" w:type="dxa"/>
          </w:tcPr>
          <w:p w14:paraId="277A73BD" w14:textId="77777777" w:rsidR="00BE5485" w:rsidRPr="00A83AA9" w:rsidRDefault="00BE5485" w:rsidP="00BE5485">
            <w:pPr>
              <w:pStyle w:val="Compact"/>
              <w:rPr>
                <w:sz w:val="24"/>
              </w:rPr>
            </w:pPr>
            <w:r w:rsidRPr="00A83AA9">
              <w:rPr>
                <w:sz w:val="24"/>
              </w:rPr>
              <w:t>core yearly repeated</w:t>
            </w:r>
          </w:p>
        </w:tc>
        <w:tc>
          <w:tcPr>
            <w:tcW w:w="3150" w:type="dxa"/>
          </w:tcPr>
          <w:p w14:paraId="1FB6E916" w14:textId="77777777" w:rsidR="00BE5485" w:rsidRPr="00A83AA9" w:rsidRDefault="00BE5485" w:rsidP="00BE5485">
            <w:pPr>
              <w:pStyle w:val="Compact"/>
              <w:rPr>
                <w:sz w:val="24"/>
              </w:rPr>
            </w:pPr>
            <w:r w:rsidRPr="00A83AA9">
              <w:rPr>
                <w:sz w:val="24"/>
              </w:rPr>
              <w:t>covariate</w:t>
            </w:r>
          </w:p>
        </w:tc>
      </w:tr>
      <w:tr w:rsidR="00BE5485" w14:paraId="46070E82" w14:textId="77777777" w:rsidTr="00B25C46">
        <w:tc>
          <w:tcPr>
            <w:tcW w:w="3150" w:type="dxa"/>
          </w:tcPr>
          <w:p w14:paraId="1A83BD93" w14:textId="77777777" w:rsidR="00BE5485" w:rsidRPr="00A83AA9" w:rsidRDefault="00BE5485" w:rsidP="00BE5485">
            <w:pPr>
              <w:pStyle w:val="Compact"/>
              <w:rPr>
                <w:sz w:val="24"/>
              </w:rPr>
            </w:pPr>
            <w:proofErr w:type="spellStart"/>
            <w:r w:rsidRPr="00A83AA9">
              <w:rPr>
                <w:sz w:val="24"/>
              </w:rPr>
              <w:t>area_ses_quint</w:t>
            </w:r>
            <w:proofErr w:type="spellEnd"/>
            <w:r w:rsidRPr="00A83AA9">
              <w:rPr>
                <w:sz w:val="24"/>
              </w:rPr>
              <w:t>_</w:t>
            </w:r>
          </w:p>
        </w:tc>
        <w:tc>
          <w:tcPr>
            <w:tcW w:w="3150" w:type="dxa"/>
          </w:tcPr>
          <w:p w14:paraId="4B0C70EA" w14:textId="77777777" w:rsidR="00BE5485" w:rsidRPr="00A83AA9" w:rsidRDefault="00BE5485" w:rsidP="00BE5485">
            <w:pPr>
              <w:pStyle w:val="Compact"/>
              <w:rPr>
                <w:sz w:val="24"/>
              </w:rPr>
            </w:pPr>
            <w:r w:rsidRPr="00A83AA9">
              <w:rPr>
                <w:sz w:val="24"/>
              </w:rPr>
              <w:t>core yearly repeated</w:t>
            </w:r>
          </w:p>
        </w:tc>
        <w:tc>
          <w:tcPr>
            <w:tcW w:w="3150" w:type="dxa"/>
          </w:tcPr>
          <w:p w14:paraId="3754A9E9" w14:textId="77777777" w:rsidR="00BE5485" w:rsidRPr="00A83AA9" w:rsidRDefault="00BE5485" w:rsidP="00BE5485">
            <w:pPr>
              <w:pStyle w:val="Compact"/>
              <w:rPr>
                <w:sz w:val="24"/>
              </w:rPr>
            </w:pPr>
            <w:r w:rsidRPr="00A83AA9">
              <w:rPr>
                <w:sz w:val="24"/>
              </w:rPr>
              <w:t>covariate</w:t>
            </w:r>
          </w:p>
        </w:tc>
      </w:tr>
      <w:tr w:rsidR="00BE5485" w14:paraId="692F3417" w14:textId="77777777" w:rsidTr="00B25C46">
        <w:tc>
          <w:tcPr>
            <w:tcW w:w="3150" w:type="dxa"/>
          </w:tcPr>
          <w:p w14:paraId="17C47A47" w14:textId="77777777" w:rsidR="00BE5485" w:rsidRPr="00A83AA9" w:rsidRDefault="00BE5485" w:rsidP="00BE5485">
            <w:pPr>
              <w:pStyle w:val="Compact"/>
              <w:rPr>
                <w:sz w:val="24"/>
              </w:rPr>
            </w:pPr>
            <w:proofErr w:type="spellStart"/>
            <w:r w:rsidRPr="00A83AA9">
              <w:rPr>
                <w:sz w:val="24"/>
              </w:rPr>
              <w:t>fam_split_up</w:t>
            </w:r>
            <w:proofErr w:type="spellEnd"/>
            <w:r w:rsidRPr="00A83AA9">
              <w:rPr>
                <w:sz w:val="24"/>
              </w:rPr>
              <w:t>_</w:t>
            </w:r>
          </w:p>
        </w:tc>
        <w:tc>
          <w:tcPr>
            <w:tcW w:w="3150" w:type="dxa"/>
          </w:tcPr>
          <w:p w14:paraId="6793C298" w14:textId="77777777" w:rsidR="00BE5485" w:rsidRPr="00A83AA9" w:rsidRDefault="00BE5485" w:rsidP="00BE5485">
            <w:pPr>
              <w:pStyle w:val="Compact"/>
              <w:rPr>
                <w:sz w:val="24"/>
              </w:rPr>
            </w:pPr>
            <w:r w:rsidRPr="00A83AA9">
              <w:rPr>
                <w:sz w:val="24"/>
              </w:rPr>
              <w:t>core yearly repeated</w:t>
            </w:r>
          </w:p>
        </w:tc>
        <w:tc>
          <w:tcPr>
            <w:tcW w:w="3150" w:type="dxa"/>
          </w:tcPr>
          <w:p w14:paraId="2A9D2207" w14:textId="77777777" w:rsidR="00BE5485" w:rsidRPr="00A83AA9" w:rsidRDefault="00BE5485" w:rsidP="00BE5485">
            <w:pPr>
              <w:pStyle w:val="Compact"/>
              <w:rPr>
                <w:sz w:val="24"/>
              </w:rPr>
            </w:pPr>
            <w:r w:rsidRPr="00A83AA9">
              <w:rPr>
                <w:sz w:val="24"/>
              </w:rPr>
              <w:t>covariate</w:t>
            </w:r>
          </w:p>
        </w:tc>
      </w:tr>
      <w:tr w:rsidR="00BE5485" w14:paraId="31055431" w14:textId="77777777" w:rsidTr="00B25C46">
        <w:tc>
          <w:tcPr>
            <w:tcW w:w="3150" w:type="dxa"/>
          </w:tcPr>
          <w:p w14:paraId="52EE567B" w14:textId="77777777" w:rsidR="00BE5485" w:rsidRPr="00A83AA9" w:rsidRDefault="00BE5485" w:rsidP="00BE5485">
            <w:pPr>
              <w:pStyle w:val="Compact"/>
              <w:rPr>
                <w:sz w:val="24"/>
              </w:rPr>
            </w:pPr>
            <w:r w:rsidRPr="00A83AA9">
              <w:rPr>
                <w:sz w:val="24"/>
              </w:rPr>
              <w:t>no2_</w:t>
            </w:r>
          </w:p>
        </w:tc>
        <w:tc>
          <w:tcPr>
            <w:tcW w:w="3150" w:type="dxa"/>
          </w:tcPr>
          <w:p w14:paraId="1C789DC1" w14:textId="77777777" w:rsidR="00BE5485" w:rsidRPr="00A83AA9" w:rsidRDefault="00BE5485" w:rsidP="00BE5485">
            <w:pPr>
              <w:pStyle w:val="Compact"/>
              <w:rPr>
                <w:sz w:val="24"/>
              </w:rPr>
            </w:pPr>
            <w:r w:rsidRPr="00A83AA9">
              <w:rPr>
                <w:sz w:val="24"/>
              </w:rPr>
              <w:t>core yearly repeated</w:t>
            </w:r>
          </w:p>
        </w:tc>
        <w:tc>
          <w:tcPr>
            <w:tcW w:w="3150" w:type="dxa"/>
          </w:tcPr>
          <w:p w14:paraId="5A48AC42" w14:textId="77777777" w:rsidR="00BE5485" w:rsidRPr="00A83AA9" w:rsidRDefault="00BE5485" w:rsidP="00BE5485">
            <w:pPr>
              <w:pStyle w:val="Compact"/>
              <w:rPr>
                <w:sz w:val="24"/>
              </w:rPr>
            </w:pPr>
            <w:r w:rsidRPr="00A83AA9">
              <w:rPr>
                <w:sz w:val="24"/>
              </w:rPr>
              <w:t>exposure</w:t>
            </w:r>
          </w:p>
        </w:tc>
      </w:tr>
      <w:tr w:rsidR="00BE5485" w14:paraId="17A3BB37" w14:textId="77777777" w:rsidTr="00B25C46">
        <w:tc>
          <w:tcPr>
            <w:tcW w:w="3150" w:type="dxa"/>
          </w:tcPr>
          <w:p w14:paraId="347BAB13" w14:textId="77777777" w:rsidR="00BE5485" w:rsidRPr="00A83AA9" w:rsidRDefault="00BE5485" w:rsidP="00BE5485">
            <w:pPr>
              <w:pStyle w:val="Compact"/>
              <w:rPr>
                <w:sz w:val="24"/>
              </w:rPr>
            </w:pPr>
            <w:r w:rsidRPr="00A83AA9">
              <w:rPr>
                <w:sz w:val="24"/>
              </w:rPr>
              <w:t>pm25_</w:t>
            </w:r>
          </w:p>
        </w:tc>
        <w:tc>
          <w:tcPr>
            <w:tcW w:w="3150" w:type="dxa"/>
          </w:tcPr>
          <w:p w14:paraId="075ED87D" w14:textId="77777777" w:rsidR="00BE5485" w:rsidRPr="00A83AA9" w:rsidRDefault="00BE5485" w:rsidP="00BE5485">
            <w:pPr>
              <w:pStyle w:val="Compact"/>
              <w:rPr>
                <w:sz w:val="24"/>
              </w:rPr>
            </w:pPr>
            <w:r w:rsidRPr="00A83AA9">
              <w:rPr>
                <w:sz w:val="24"/>
              </w:rPr>
              <w:t>core yearly repeated</w:t>
            </w:r>
          </w:p>
        </w:tc>
        <w:tc>
          <w:tcPr>
            <w:tcW w:w="3150" w:type="dxa"/>
          </w:tcPr>
          <w:p w14:paraId="5CA3EC0E" w14:textId="77777777" w:rsidR="00BE5485" w:rsidRPr="00A83AA9" w:rsidRDefault="00BE5485" w:rsidP="00BE5485">
            <w:pPr>
              <w:pStyle w:val="Compact"/>
              <w:rPr>
                <w:sz w:val="24"/>
              </w:rPr>
            </w:pPr>
            <w:r w:rsidRPr="00A83AA9">
              <w:rPr>
                <w:sz w:val="24"/>
              </w:rPr>
              <w:t>exposure</w:t>
            </w:r>
          </w:p>
        </w:tc>
      </w:tr>
      <w:tr w:rsidR="00BE5485" w14:paraId="13845193" w14:textId="77777777" w:rsidTr="00B25C46">
        <w:tc>
          <w:tcPr>
            <w:tcW w:w="3150" w:type="dxa"/>
          </w:tcPr>
          <w:p w14:paraId="7F51F68E" w14:textId="77777777" w:rsidR="00BE5485" w:rsidRPr="00A83AA9" w:rsidRDefault="00BE5485" w:rsidP="00BE5485">
            <w:pPr>
              <w:pStyle w:val="Compact"/>
              <w:rPr>
                <w:sz w:val="24"/>
              </w:rPr>
            </w:pPr>
            <w:proofErr w:type="spellStart"/>
            <w:r w:rsidRPr="00A83AA9">
              <w:rPr>
                <w:sz w:val="24"/>
              </w:rPr>
              <w:t>lden</w:t>
            </w:r>
            <w:proofErr w:type="spellEnd"/>
            <w:r w:rsidRPr="00A83AA9">
              <w:rPr>
                <w:sz w:val="24"/>
              </w:rPr>
              <w:t>_</w:t>
            </w:r>
          </w:p>
        </w:tc>
        <w:tc>
          <w:tcPr>
            <w:tcW w:w="3150" w:type="dxa"/>
          </w:tcPr>
          <w:p w14:paraId="066CB407" w14:textId="77777777" w:rsidR="00BE5485" w:rsidRPr="00A83AA9" w:rsidRDefault="00BE5485" w:rsidP="00BE5485">
            <w:pPr>
              <w:pStyle w:val="Compact"/>
              <w:rPr>
                <w:sz w:val="24"/>
              </w:rPr>
            </w:pPr>
            <w:r w:rsidRPr="00A83AA9">
              <w:rPr>
                <w:sz w:val="24"/>
              </w:rPr>
              <w:t>core yearly repeated</w:t>
            </w:r>
          </w:p>
        </w:tc>
        <w:tc>
          <w:tcPr>
            <w:tcW w:w="3150" w:type="dxa"/>
          </w:tcPr>
          <w:p w14:paraId="13432F90" w14:textId="77777777" w:rsidR="00BE5485" w:rsidRPr="00A83AA9" w:rsidRDefault="00BE5485" w:rsidP="00BE5485">
            <w:pPr>
              <w:pStyle w:val="Compact"/>
              <w:rPr>
                <w:sz w:val="24"/>
              </w:rPr>
            </w:pPr>
            <w:r w:rsidRPr="00A83AA9">
              <w:rPr>
                <w:sz w:val="24"/>
              </w:rPr>
              <w:t>exposure</w:t>
            </w:r>
          </w:p>
        </w:tc>
      </w:tr>
      <w:tr w:rsidR="00BE5485" w14:paraId="4EE2393A" w14:textId="77777777" w:rsidTr="00B25C46">
        <w:tc>
          <w:tcPr>
            <w:tcW w:w="3150" w:type="dxa"/>
          </w:tcPr>
          <w:p w14:paraId="563A38F6" w14:textId="77777777" w:rsidR="00BE5485" w:rsidRPr="00A83AA9" w:rsidRDefault="00BE5485" w:rsidP="00BE5485">
            <w:pPr>
              <w:pStyle w:val="Compact"/>
              <w:rPr>
                <w:sz w:val="24"/>
              </w:rPr>
            </w:pPr>
            <w:r w:rsidRPr="00A83AA9">
              <w:rPr>
                <w:sz w:val="24"/>
              </w:rPr>
              <w:t>ndvi300_</w:t>
            </w:r>
          </w:p>
        </w:tc>
        <w:tc>
          <w:tcPr>
            <w:tcW w:w="3150" w:type="dxa"/>
          </w:tcPr>
          <w:p w14:paraId="12A816ED" w14:textId="77777777" w:rsidR="00BE5485" w:rsidRPr="00A83AA9" w:rsidRDefault="00BE5485" w:rsidP="00BE5485">
            <w:pPr>
              <w:pStyle w:val="Compact"/>
              <w:rPr>
                <w:sz w:val="24"/>
              </w:rPr>
            </w:pPr>
            <w:r w:rsidRPr="00A83AA9">
              <w:rPr>
                <w:sz w:val="24"/>
              </w:rPr>
              <w:t>core yearly repeated</w:t>
            </w:r>
          </w:p>
        </w:tc>
        <w:tc>
          <w:tcPr>
            <w:tcW w:w="3150" w:type="dxa"/>
          </w:tcPr>
          <w:p w14:paraId="5584489B" w14:textId="77777777" w:rsidR="00BE5485" w:rsidRPr="00A83AA9" w:rsidRDefault="00BE5485" w:rsidP="00BE5485">
            <w:pPr>
              <w:pStyle w:val="Compact"/>
              <w:rPr>
                <w:sz w:val="24"/>
              </w:rPr>
            </w:pPr>
            <w:r w:rsidRPr="00A83AA9">
              <w:rPr>
                <w:sz w:val="24"/>
              </w:rPr>
              <w:t>exposure</w:t>
            </w:r>
          </w:p>
        </w:tc>
      </w:tr>
      <w:tr w:rsidR="00BE5485" w14:paraId="3279E455" w14:textId="77777777" w:rsidTr="00B25C46">
        <w:tc>
          <w:tcPr>
            <w:tcW w:w="3150" w:type="dxa"/>
          </w:tcPr>
          <w:p w14:paraId="57BA3485" w14:textId="77777777" w:rsidR="00BE5485" w:rsidRPr="00A83AA9" w:rsidRDefault="00BE5485" w:rsidP="00BE5485">
            <w:pPr>
              <w:pStyle w:val="Compact"/>
              <w:rPr>
                <w:sz w:val="24"/>
              </w:rPr>
            </w:pPr>
            <w:proofErr w:type="spellStart"/>
            <w:r w:rsidRPr="00A83AA9">
              <w:rPr>
                <w:sz w:val="24"/>
              </w:rPr>
              <w:t>green_dist</w:t>
            </w:r>
            <w:proofErr w:type="spellEnd"/>
            <w:r w:rsidRPr="00A83AA9">
              <w:rPr>
                <w:sz w:val="24"/>
              </w:rPr>
              <w:t>_</w:t>
            </w:r>
          </w:p>
        </w:tc>
        <w:tc>
          <w:tcPr>
            <w:tcW w:w="3150" w:type="dxa"/>
          </w:tcPr>
          <w:p w14:paraId="1D7DB2FA" w14:textId="77777777" w:rsidR="00BE5485" w:rsidRPr="00A83AA9" w:rsidRDefault="00BE5485" w:rsidP="00BE5485">
            <w:pPr>
              <w:pStyle w:val="Compact"/>
              <w:rPr>
                <w:sz w:val="24"/>
              </w:rPr>
            </w:pPr>
            <w:r w:rsidRPr="00A83AA9">
              <w:rPr>
                <w:sz w:val="24"/>
              </w:rPr>
              <w:t>core yearly repeated</w:t>
            </w:r>
          </w:p>
        </w:tc>
        <w:tc>
          <w:tcPr>
            <w:tcW w:w="3150" w:type="dxa"/>
          </w:tcPr>
          <w:p w14:paraId="7A47E06E" w14:textId="77777777" w:rsidR="00BE5485" w:rsidRPr="00A83AA9" w:rsidRDefault="00BE5485" w:rsidP="00BE5485">
            <w:pPr>
              <w:pStyle w:val="Compact"/>
              <w:rPr>
                <w:sz w:val="24"/>
              </w:rPr>
            </w:pPr>
            <w:r w:rsidRPr="00A83AA9">
              <w:rPr>
                <w:sz w:val="24"/>
              </w:rPr>
              <w:t>exposure</w:t>
            </w:r>
          </w:p>
        </w:tc>
      </w:tr>
      <w:tr w:rsidR="00BE5485" w14:paraId="3A21A648" w14:textId="77777777" w:rsidTr="00B25C46">
        <w:tc>
          <w:tcPr>
            <w:tcW w:w="3150" w:type="dxa"/>
          </w:tcPr>
          <w:p w14:paraId="09395AD6" w14:textId="77777777" w:rsidR="00BE5485" w:rsidRPr="00A83AA9" w:rsidRDefault="00BE5485" w:rsidP="00BE5485">
            <w:pPr>
              <w:pStyle w:val="Compact"/>
              <w:rPr>
                <w:sz w:val="24"/>
              </w:rPr>
            </w:pPr>
            <w:proofErr w:type="spellStart"/>
            <w:r w:rsidRPr="00A83AA9">
              <w:rPr>
                <w:sz w:val="24"/>
              </w:rPr>
              <w:t>blue_dist</w:t>
            </w:r>
            <w:proofErr w:type="spellEnd"/>
            <w:r w:rsidRPr="00A83AA9">
              <w:rPr>
                <w:sz w:val="24"/>
              </w:rPr>
              <w:t>_</w:t>
            </w:r>
          </w:p>
        </w:tc>
        <w:tc>
          <w:tcPr>
            <w:tcW w:w="3150" w:type="dxa"/>
          </w:tcPr>
          <w:p w14:paraId="785E81EE" w14:textId="77777777" w:rsidR="00BE5485" w:rsidRPr="00A83AA9" w:rsidRDefault="00BE5485" w:rsidP="00BE5485">
            <w:pPr>
              <w:pStyle w:val="Compact"/>
              <w:rPr>
                <w:sz w:val="24"/>
              </w:rPr>
            </w:pPr>
            <w:r w:rsidRPr="00A83AA9">
              <w:rPr>
                <w:sz w:val="24"/>
              </w:rPr>
              <w:t>core yearly repeated</w:t>
            </w:r>
          </w:p>
        </w:tc>
        <w:tc>
          <w:tcPr>
            <w:tcW w:w="3150" w:type="dxa"/>
          </w:tcPr>
          <w:p w14:paraId="5CAB7E85" w14:textId="77777777" w:rsidR="00BE5485" w:rsidRPr="00A83AA9" w:rsidRDefault="00BE5485" w:rsidP="00BE5485">
            <w:pPr>
              <w:pStyle w:val="Compact"/>
              <w:rPr>
                <w:sz w:val="24"/>
              </w:rPr>
            </w:pPr>
            <w:r w:rsidRPr="00A83AA9">
              <w:rPr>
                <w:sz w:val="24"/>
              </w:rPr>
              <w:t>exposure</w:t>
            </w:r>
          </w:p>
        </w:tc>
      </w:tr>
      <w:tr w:rsidR="00BE5485" w14:paraId="053A5A2D" w14:textId="77777777" w:rsidTr="00B25C46">
        <w:tc>
          <w:tcPr>
            <w:tcW w:w="3150" w:type="dxa"/>
          </w:tcPr>
          <w:p w14:paraId="37F4FC90" w14:textId="77777777" w:rsidR="00BE5485" w:rsidRPr="00A83AA9" w:rsidRDefault="00BE5485" w:rsidP="00BE5485">
            <w:pPr>
              <w:pStyle w:val="Compact"/>
              <w:rPr>
                <w:sz w:val="24"/>
              </w:rPr>
            </w:pPr>
            <w:proofErr w:type="spellStart"/>
            <w:r w:rsidRPr="00A83AA9">
              <w:rPr>
                <w:sz w:val="24"/>
              </w:rPr>
              <w:t>age_years</w:t>
            </w:r>
            <w:proofErr w:type="spellEnd"/>
          </w:p>
        </w:tc>
        <w:tc>
          <w:tcPr>
            <w:tcW w:w="3150" w:type="dxa"/>
          </w:tcPr>
          <w:p w14:paraId="4C89E313" w14:textId="77777777" w:rsidR="00BE5485" w:rsidRPr="00A83AA9" w:rsidRDefault="00BE5485" w:rsidP="00BE5485">
            <w:pPr>
              <w:pStyle w:val="Compact"/>
              <w:rPr>
                <w:sz w:val="24"/>
              </w:rPr>
            </w:pPr>
            <w:r w:rsidRPr="00A83AA9">
              <w:rPr>
                <w:sz w:val="24"/>
              </w:rPr>
              <w:t>core yearly repeated</w:t>
            </w:r>
          </w:p>
        </w:tc>
        <w:tc>
          <w:tcPr>
            <w:tcW w:w="3150" w:type="dxa"/>
          </w:tcPr>
          <w:p w14:paraId="60D923AC" w14:textId="77777777" w:rsidR="00BE5485" w:rsidRPr="00A83AA9" w:rsidRDefault="00BE5485" w:rsidP="00BE5485">
            <w:pPr>
              <w:pStyle w:val="Compact"/>
              <w:rPr>
                <w:sz w:val="24"/>
              </w:rPr>
            </w:pPr>
            <w:r w:rsidRPr="00A83AA9">
              <w:rPr>
                <w:sz w:val="24"/>
              </w:rPr>
              <w:t>meta-data</w:t>
            </w:r>
          </w:p>
        </w:tc>
      </w:tr>
      <w:tr w:rsidR="00BE5485" w14:paraId="35D7F67B" w14:textId="77777777" w:rsidTr="00B25C46">
        <w:tc>
          <w:tcPr>
            <w:tcW w:w="3150" w:type="dxa"/>
          </w:tcPr>
          <w:p w14:paraId="2AA217E9" w14:textId="77777777" w:rsidR="00BE5485" w:rsidRPr="00A83AA9" w:rsidRDefault="00BE5485" w:rsidP="00BE5485">
            <w:pPr>
              <w:pStyle w:val="Compact"/>
              <w:rPr>
                <w:sz w:val="24"/>
              </w:rPr>
            </w:pPr>
            <w:proofErr w:type="spellStart"/>
            <w:r w:rsidRPr="00A83AA9">
              <w:rPr>
                <w:sz w:val="24"/>
              </w:rPr>
              <w:t>age_months</w:t>
            </w:r>
            <w:proofErr w:type="spellEnd"/>
          </w:p>
        </w:tc>
        <w:tc>
          <w:tcPr>
            <w:tcW w:w="3150" w:type="dxa"/>
          </w:tcPr>
          <w:p w14:paraId="277C1BE4" w14:textId="77777777" w:rsidR="00BE5485" w:rsidRPr="00A83AA9" w:rsidRDefault="00BE5485" w:rsidP="00BE5485">
            <w:pPr>
              <w:pStyle w:val="Compact"/>
              <w:rPr>
                <w:sz w:val="24"/>
              </w:rPr>
            </w:pPr>
            <w:r w:rsidRPr="00A83AA9">
              <w:rPr>
                <w:sz w:val="24"/>
              </w:rPr>
              <w:t>core yearly repeated</w:t>
            </w:r>
          </w:p>
        </w:tc>
        <w:tc>
          <w:tcPr>
            <w:tcW w:w="3150" w:type="dxa"/>
          </w:tcPr>
          <w:p w14:paraId="5F46AFED" w14:textId="77777777" w:rsidR="00BE5485" w:rsidRPr="00A83AA9" w:rsidRDefault="00BE5485" w:rsidP="00BE5485">
            <w:pPr>
              <w:pStyle w:val="Compact"/>
              <w:rPr>
                <w:sz w:val="24"/>
              </w:rPr>
            </w:pPr>
            <w:r w:rsidRPr="00A83AA9">
              <w:rPr>
                <w:sz w:val="24"/>
              </w:rPr>
              <w:t>meta-data</w:t>
            </w:r>
          </w:p>
        </w:tc>
      </w:tr>
      <w:tr w:rsidR="00BE5485" w14:paraId="693BBB1B" w14:textId="77777777" w:rsidTr="00B25C46">
        <w:tc>
          <w:tcPr>
            <w:tcW w:w="3150" w:type="dxa"/>
          </w:tcPr>
          <w:p w14:paraId="407ED936" w14:textId="3A77C746" w:rsidR="00BE5485" w:rsidRPr="00A83AA9" w:rsidRDefault="00BE5485" w:rsidP="00BE5485">
            <w:pPr>
              <w:pStyle w:val="Compact"/>
              <w:rPr>
                <w:sz w:val="24"/>
              </w:rPr>
            </w:pPr>
            <w:proofErr w:type="spellStart"/>
            <w:r>
              <w:rPr>
                <w:sz w:val="24"/>
              </w:rPr>
              <w:t>child_no</w:t>
            </w:r>
            <w:proofErr w:type="spellEnd"/>
          </w:p>
        </w:tc>
        <w:tc>
          <w:tcPr>
            <w:tcW w:w="3150" w:type="dxa"/>
          </w:tcPr>
          <w:p w14:paraId="5D5FBEAA" w14:textId="0E344F1C" w:rsidR="00BE5485" w:rsidRPr="00A83AA9" w:rsidRDefault="00BE5485" w:rsidP="00BE5485">
            <w:pPr>
              <w:pStyle w:val="Compact"/>
              <w:rPr>
                <w:sz w:val="24"/>
              </w:rPr>
            </w:pPr>
            <w:r w:rsidRPr="00A83AA9">
              <w:rPr>
                <w:sz w:val="24"/>
              </w:rPr>
              <w:t>core non-repeated</w:t>
            </w:r>
          </w:p>
        </w:tc>
        <w:tc>
          <w:tcPr>
            <w:tcW w:w="3150" w:type="dxa"/>
          </w:tcPr>
          <w:p w14:paraId="3D2255A0" w14:textId="160FD562" w:rsidR="00BE5485" w:rsidRPr="00A83AA9" w:rsidRDefault="00BE5485" w:rsidP="00BE5485">
            <w:pPr>
              <w:pStyle w:val="Compact"/>
              <w:rPr>
                <w:sz w:val="24"/>
              </w:rPr>
            </w:pPr>
            <w:r w:rsidRPr="00A83AA9">
              <w:rPr>
                <w:sz w:val="24"/>
              </w:rPr>
              <w:t>meta-data</w:t>
            </w:r>
          </w:p>
        </w:tc>
      </w:tr>
      <w:tr w:rsidR="00BE5485" w14:paraId="7E33A25C" w14:textId="77777777" w:rsidTr="00B25C46">
        <w:tc>
          <w:tcPr>
            <w:tcW w:w="3150" w:type="dxa"/>
          </w:tcPr>
          <w:p w14:paraId="71C7699B" w14:textId="37C2AAA1" w:rsidR="00BE5485" w:rsidRPr="00A83AA9" w:rsidRDefault="00BE5485" w:rsidP="00BE5485">
            <w:pPr>
              <w:pStyle w:val="Compact"/>
              <w:rPr>
                <w:sz w:val="24"/>
              </w:rPr>
            </w:pPr>
            <w:proofErr w:type="spellStart"/>
            <w:r>
              <w:rPr>
                <w:sz w:val="24"/>
              </w:rPr>
              <w:t>preg_no</w:t>
            </w:r>
            <w:proofErr w:type="spellEnd"/>
          </w:p>
        </w:tc>
        <w:tc>
          <w:tcPr>
            <w:tcW w:w="3150" w:type="dxa"/>
          </w:tcPr>
          <w:p w14:paraId="0A2B5001" w14:textId="07CBA64A" w:rsidR="00BE5485" w:rsidRPr="00A83AA9" w:rsidRDefault="00BE5485" w:rsidP="00BE5485">
            <w:pPr>
              <w:pStyle w:val="Compact"/>
              <w:rPr>
                <w:sz w:val="24"/>
              </w:rPr>
            </w:pPr>
            <w:r w:rsidRPr="00A83AA9">
              <w:rPr>
                <w:sz w:val="24"/>
              </w:rPr>
              <w:t>core non-repeated</w:t>
            </w:r>
          </w:p>
        </w:tc>
        <w:tc>
          <w:tcPr>
            <w:tcW w:w="3150" w:type="dxa"/>
          </w:tcPr>
          <w:p w14:paraId="3AA8F108" w14:textId="7879BFBA" w:rsidR="00BE5485" w:rsidRPr="00A83AA9" w:rsidRDefault="00BE5485" w:rsidP="00BE5485">
            <w:pPr>
              <w:pStyle w:val="Compact"/>
              <w:rPr>
                <w:sz w:val="24"/>
              </w:rPr>
            </w:pPr>
            <w:r w:rsidRPr="00A83AA9">
              <w:rPr>
                <w:sz w:val="24"/>
              </w:rPr>
              <w:t>meta-data</w:t>
            </w:r>
          </w:p>
        </w:tc>
      </w:tr>
      <w:tr w:rsidR="00BE5485" w14:paraId="2F451DB8" w14:textId="77777777" w:rsidTr="00B25C46">
        <w:tc>
          <w:tcPr>
            <w:tcW w:w="3150" w:type="dxa"/>
          </w:tcPr>
          <w:p w14:paraId="0743E641" w14:textId="475A3294" w:rsidR="00BE5485" w:rsidRDefault="00BE5485" w:rsidP="00BE5485">
            <w:pPr>
              <w:pStyle w:val="Compact"/>
              <w:rPr>
                <w:sz w:val="24"/>
              </w:rPr>
            </w:pPr>
            <w:proofErr w:type="spellStart"/>
            <w:r>
              <w:rPr>
                <w:sz w:val="24"/>
              </w:rPr>
              <w:t>mother_id</w:t>
            </w:r>
            <w:proofErr w:type="spellEnd"/>
          </w:p>
        </w:tc>
        <w:tc>
          <w:tcPr>
            <w:tcW w:w="3150" w:type="dxa"/>
          </w:tcPr>
          <w:p w14:paraId="52E50409" w14:textId="2AB71271" w:rsidR="00BE5485" w:rsidRPr="00A83AA9" w:rsidRDefault="00BE5485" w:rsidP="00BE5485">
            <w:pPr>
              <w:pStyle w:val="Compact"/>
              <w:rPr>
                <w:sz w:val="24"/>
              </w:rPr>
            </w:pPr>
            <w:r w:rsidRPr="00A83AA9">
              <w:rPr>
                <w:sz w:val="24"/>
              </w:rPr>
              <w:t>core non-repeated</w:t>
            </w:r>
          </w:p>
        </w:tc>
        <w:tc>
          <w:tcPr>
            <w:tcW w:w="3150" w:type="dxa"/>
          </w:tcPr>
          <w:p w14:paraId="36D89E7E" w14:textId="71BD4C70" w:rsidR="00BE5485" w:rsidRPr="00A83AA9" w:rsidRDefault="00BE5485" w:rsidP="00BE5485">
            <w:pPr>
              <w:pStyle w:val="Compact"/>
              <w:rPr>
                <w:sz w:val="24"/>
              </w:rPr>
            </w:pPr>
            <w:r w:rsidRPr="00A83AA9">
              <w:rPr>
                <w:sz w:val="24"/>
              </w:rPr>
              <w:t>meta-data</w:t>
            </w:r>
          </w:p>
        </w:tc>
      </w:tr>
      <w:tr w:rsidR="00BE5485" w14:paraId="5FAE56D9" w14:textId="77777777" w:rsidTr="00B25C46">
        <w:tc>
          <w:tcPr>
            <w:tcW w:w="3150" w:type="dxa"/>
          </w:tcPr>
          <w:p w14:paraId="4B2508C1" w14:textId="3EA95C18" w:rsidR="00BE5485" w:rsidRDefault="00BE5485" w:rsidP="00BE5485">
            <w:pPr>
              <w:pStyle w:val="Compact"/>
              <w:rPr>
                <w:sz w:val="24"/>
              </w:rPr>
            </w:pPr>
            <w:r>
              <w:rPr>
                <w:sz w:val="24"/>
              </w:rPr>
              <w:t>outcome</w:t>
            </w:r>
          </w:p>
        </w:tc>
        <w:tc>
          <w:tcPr>
            <w:tcW w:w="3150" w:type="dxa"/>
          </w:tcPr>
          <w:p w14:paraId="66CDBECF" w14:textId="4FA5F21B" w:rsidR="00BE5485" w:rsidRPr="00A83AA9" w:rsidRDefault="00BE5485" w:rsidP="00BE5485">
            <w:pPr>
              <w:pStyle w:val="Compact"/>
              <w:rPr>
                <w:sz w:val="24"/>
              </w:rPr>
            </w:pPr>
            <w:r w:rsidRPr="00A83AA9">
              <w:rPr>
                <w:sz w:val="24"/>
              </w:rPr>
              <w:t>core non-repeated</w:t>
            </w:r>
          </w:p>
        </w:tc>
        <w:tc>
          <w:tcPr>
            <w:tcW w:w="3150" w:type="dxa"/>
          </w:tcPr>
          <w:p w14:paraId="7E1DFE36" w14:textId="707C807D" w:rsidR="00BE5485" w:rsidRPr="00A83AA9" w:rsidRDefault="00BE5485" w:rsidP="00BE5485">
            <w:pPr>
              <w:pStyle w:val="Compact"/>
              <w:rPr>
                <w:sz w:val="24"/>
              </w:rPr>
            </w:pPr>
            <w:r w:rsidRPr="00A83AA9">
              <w:rPr>
                <w:sz w:val="24"/>
              </w:rPr>
              <w:t>meta-data</w:t>
            </w:r>
          </w:p>
        </w:tc>
      </w:tr>
      <w:tr w:rsidR="00BE5485" w14:paraId="02AF8E0C" w14:textId="77777777" w:rsidTr="00B25C46">
        <w:tc>
          <w:tcPr>
            <w:tcW w:w="3150" w:type="dxa"/>
          </w:tcPr>
          <w:p w14:paraId="3E9D0989" w14:textId="5F18BAF5" w:rsidR="00BE5485" w:rsidRDefault="00BE5485" w:rsidP="00BE5485">
            <w:pPr>
              <w:pStyle w:val="Compact"/>
              <w:rPr>
                <w:sz w:val="24"/>
              </w:rPr>
            </w:pPr>
            <w:proofErr w:type="spellStart"/>
            <w:r w:rsidRPr="007F373E">
              <w:rPr>
                <w:sz w:val="24"/>
              </w:rPr>
              <w:t>con_anomalies</w:t>
            </w:r>
            <w:proofErr w:type="spellEnd"/>
          </w:p>
        </w:tc>
        <w:tc>
          <w:tcPr>
            <w:tcW w:w="3150" w:type="dxa"/>
          </w:tcPr>
          <w:p w14:paraId="29839DEB" w14:textId="6E640823" w:rsidR="00BE5485" w:rsidRPr="00A83AA9" w:rsidRDefault="00BE5485" w:rsidP="00BE5485">
            <w:pPr>
              <w:pStyle w:val="Compact"/>
              <w:rPr>
                <w:sz w:val="24"/>
              </w:rPr>
            </w:pPr>
            <w:r w:rsidRPr="00A83AA9">
              <w:rPr>
                <w:sz w:val="24"/>
              </w:rPr>
              <w:t>core non-repeated</w:t>
            </w:r>
          </w:p>
        </w:tc>
        <w:tc>
          <w:tcPr>
            <w:tcW w:w="3150" w:type="dxa"/>
          </w:tcPr>
          <w:p w14:paraId="394E0F59" w14:textId="6EE26D3F" w:rsidR="00BE5485" w:rsidRPr="00A83AA9" w:rsidRDefault="00BE5485" w:rsidP="00BE5485">
            <w:pPr>
              <w:pStyle w:val="Compact"/>
              <w:rPr>
                <w:sz w:val="24"/>
              </w:rPr>
            </w:pPr>
            <w:r w:rsidRPr="00A83AA9">
              <w:rPr>
                <w:sz w:val="24"/>
              </w:rPr>
              <w:t>covariate</w:t>
            </w:r>
          </w:p>
        </w:tc>
      </w:tr>
      <w:tr w:rsidR="00BE5485" w14:paraId="2B50EDFC" w14:textId="77777777" w:rsidTr="00B25C46">
        <w:tc>
          <w:tcPr>
            <w:tcW w:w="3150" w:type="dxa"/>
          </w:tcPr>
          <w:p w14:paraId="4E2473DC" w14:textId="2795D2B0" w:rsidR="00BE5485" w:rsidRDefault="00BE5485" w:rsidP="00BE5485">
            <w:pPr>
              <w:pStyle w:val="Compact"/>
              <w:rPr>
                <w:sz w:val="24"/>
              </w:rPr>
            </w:pPr>
            <w:r>
              <w:rPr>
                <w:sz w:val="24"/>
              </w:rPr>
              <w:t>cohab_0</w:t>
            </w:r>
          </w:p>
        </w:tc>
        <w:tc>
          <w:tcPr>
            <w:tcW w:w="3150" w:type="dxa"/>
          </w:tcPr>
          <w:p w14:paraId="677D9D8E" w14:textId="77579822" w:rsidR="00BE5485" w:rsidRPr="00A83AA9" w:rsidRDefault="00BE5485" w:rsidP="00BE5485">
            <w:pPr>
              <w:pStyle w:val="Compact"/>
              <w:rPr>
                <w:sz w:val="24"/>
              </w:rPr>
            </w:pPr>
            <w:r w:rsidRPr="00A83AA9">
              <w:rPr>
                <w:sz w:val="24"/>
              </w:rPr>
              <w:t>core non-repeated</w:t>
            </w:r>
          </w:p>
        </w:tc>
        <w:tc>
          <w:tcPr>
            <w:tcW w:w="3150" w:type="dxa"/>
          </w:tcPr>
          <w:p w14:paraId="59123A3C" w14:textId="7F85EFEF" w:rsidR="00BE5485" w:rsidRPr="00A83AA9" w:rsidRDefault="00BE5485" w:rsidP="00BE5485">
            <w:pPr>
              <w:pStyle w:val="Compact"/>
              <w:rPr>
                <w:sz w:val="24"/>
              </w:rPr>
            </w:pPr>
            <w:r w:rsidRPr="00A83AA9">
              <w:rPr>
                <w:sz w:val="24"/>
              </w:rPr>
              <w:t>covariate</w:t>
            </w:r>
          </w:p>
        </w:tc>
      </w:tr>
      <w:tr w:rsidR="00BE5485" w14:paraId="37A73481" w14:textId="77777777" w:rsidTr="00B25C46">
        <w:tc>
          <w:tcPr>
            <w:tcW w:w="3150" w:type="dxa"/>
          </w:tcPr>
          <w:p w14:paraId="0069E546" w14:textId="2938DEB8" w:rsidR="00BE5485" w:rsidRDefault="00BE5485" w:rsidP="00BE5485">
            <w:pPr>
              <w:pStyle w:val="Compact"/>
              <w:rPr>
                <w:sz w:val="24"/>
              </w:rPr>
            </w:pPr>
            <w:r>
              <w:rPr>
                <w:sz w:val="24"/>
              </w:rPr>
              <w:t>cohab_1</w:t>
            </w:r>
          </w:p>
        </w:tc>
        <w:tc>
          <w:tcPr>
            <w:tcW w:w="3150" w:type="dxa"/>
          </w:tcPr>
          <w:p w14:paraId="798D52C4" w14:textId="452CAED3" w:rsidR="00BE5485" w:rsidRPr="00A83AA9" w:rsidRDefault="00BE5485" w:rsidP="00BE5485">
            <w:pPr>
              <w:pStyle w:val="Compact"/>
              <w:rPr>
                <w:sz w:val="24"/>
              </w:rPr>
            </w:pPr>
            <w:r w:rsidRPr="00A83AA9">
              <w:rPr>
                <w:sz w:val="24"/>
              </w:rPr>
              <w:t>core non-repeated</w:t>
            </w:r>
          </w:p>
        </w:tc>
        <w:tc>
          <w:tcPr>
            <w:tcW w:w="3150" w:type="dxa"/>
          </w:tcPr>
          <w:p w14:paraId="3DAD2D14" w14:textId="5052B350" w:rsidR="00BE5485" w:rsidRPr="00A83AA9" w:rsidRDefault="00BE5485" w:rsidP="00BE5485">
            <w:pPr>
              <w:pStyle w:val="Compact"/>
              <w:rPr>
                <w:sz w:val="24"/>
              </w:rPr>
            </w:pPr>
            <w:r w:rsidRPr="00A83AA9">
              <w:rPr>
                <w:sz w:val="24"/>
              </w:rPr>
              <w:t>covariate</w:t>
            </w:r>
          </w:p>
        </w:tc>
      </w:tr>
    </w:tbl>
    <w:p w14:paraId="0BA634B9" w14:textId="77777777" w:rsidR="00A86C0E" w:rsidRDefault="00A86C0E" w:rsidP="00936C13">
      <w:pPr>
        <w:pStyle w:val="BodyText"/>
      </w:pPr>
    </w:p>
    <w:p w14:paraId="20CE4758" w14:textId="4EC03CD4" w:rsidR="00936C13" w:rsidRPr="00936C13" w:rsidRDefault="00936C13" w:rsidP="00936C13">
      <w:pPr>
        <w:pStyle w:val="BodyText"/>
      </w:pPr>
    </w:p>
    <w:sectPr w:rsidR="00936C13" w:rsidRPr="00936C13" w:rsidSect="000E4E83">
      <w:headerReference w:type="even" r:id="rId18"/>
      <w:headerReference w:type="default" r:id="rId19"/>
      <w:footerReference w:type="even" r:id="rId20"/>
      <w:footerReference w:type="default" r:id="rId21"/>
      <w:pgSz w:w="12240" w:h="15840"/>
      <w:pgMar w:top="794" w:right="794" w:bottom="119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Marie Pedersen" w:date="2020-12-14T10:01:00Z" w:initials="MP">
    <w:p w14:paraId="3C551B72" w14:textId="4859E422" w:rsidR="00766305" w:rsidRDefault="00766305">
      <w:pPr>
        <w:pStyle w:val="CommentText"/>
      </w:pPr>
      <w:r>
        <w:rPr>
          <w:rStyle w:val="CommentReference"/>
        </w:rPr>
        <w:annotationRef/>
      </w:r>
      <w:r>
        <w:t>I am concerned how many will have– perhaps we can contact ABCD, PIAMA, LISA/GINI, BAMSE cohorts to ask if they have data we could use too? They should all have the urban stressor data (maybe not ABCD) and maybe they have data on PPD too</w:t>
      </w:r>
    </w:p>
    <w:p w14:paraId="3F6E00F5" w14:textId="77777777" w:rsidR="00766305" w:rsidRDefault="00766305">
      <w:pPr>
        <w:pStyle w:val="CommentText"/>
      </w:pPr>
    </w:p>
    <w:p w14:paraId="7E1CC3A2" w14:textId="280ABFD4" w:rsidR="00766305" w:rsidRDefault="00766305">
      <w:pPr>
        <w:pStyle w:val="CommentText"/>
      </w:pPr>
      <w:r>
        <w:t xml:space="preserve">Add the </w:t>
      </w:r>
      <w:proofErr w:type="spellStart"/>
      <w:r>
        <w:t>fullnames</w:t>
      </w:r>
      <w:proofErr w:type="spellEnd"/>
      <w:r>
        <w:t xml:space="preserve"> and </w:t>
      </w:r>
      <w:proofErr w:type="spellStart"/>
      <w:r>
        <w:t>centers</w:t>
      </w:r>
      <w:proofErr w:type="spellEnd"/>
      <w:r>
        <w:t xml:space="preserve"> </w:t>
      </w:r>
    </w:p>
  </w:comment>
  <w:comment w:id="11" w:author="Marie Pedersen" w:date="2020-12-14T09:40:00Z" w:initials="MP">
    <w:p w14:paraId="10F5BCDB" w14:textId="7496B8F6" w:rsidR="00766305" w:rsidRDefault="00766305">
      <w:pPr>
        <w:pStyle w:val="CommentText"/>
      </w:pPr>
      <w:r>
        <w:rPr>
          <w:rStyle w:val="CommentReference"/>
        </w:rPr>
        <w:annotationRef/>
      </w:r>
      <w:proofErr w:type="gramStart"/>
      <w:r>
        <w:t>Often</w:t>
      </w:r>
      <w:proofErr w:type="gramEnd"/>
      <w:r>
        <w:t xml:space="preserve"> we also examine noise from railways and airports too but I think numbers of exposed will be too low for Lifecycle</w:t>
      </w:r>
    </w:p>
  </w:comment>
  <w:comment w:id="12" w:author="Tim Cadman" w:date="2020-12-08T10:43:00Z" w:initials="TC">
    <w:p w14:paraId="4409A066" w14:textId="525E7DB9" w:rsidR="009C5C5C" w:rsidRDefault="009C5C5C">
      <w:pPr>
        <w:pStyle w:val="CommentText"/>
      </w:pPr>
      <w:r>
        <w:rPr>
          <w:rStyle w:val="CommentReference"/>
        </w:rPr>
        <w:annotationRef/>
      </w:r>
      <w:proofErr w:type="gramStart"/>
      <w:r>
        <w:t>I’ve</w:t>
      </w:r>
      <w:proofErr w:type="gramEnd"/>
      <w:r>
        <w:t xml:space="preserve"> got back to the harmonization manual for this information. </w:t>
      </w:r>
      <w:proofErr w:type="gramStart"/>
      <w:r>
        <w:t>Unfortunately</w:t>
      </w:r>
      <w:proofErr w:type="gramEnd"/>
      <w:r>
        <w:t xml:space="preserve"> the timing of traffic noise and natural space exposure </w:t>
      </w:r>
      <w:r w:rsidR="00AE2593">
        <w:t>is not very time-</w:t>
      </w:r>
      <w:r w:rsidR="00A6795D">
        <w:t>specific</w:t>
      </w:r>
      <w:r w:rsidR="00515C3F">
        <w:t xml:space="preserve"> so we may need to reconsider if the data is good enough to specify these periods.</w:t>
      </w:r>
    </w:p>
  </w:comment>
  <w:comment w:id="13" w:author="Marie Pedersen" w:date="2020-12-14T09:42:00Z" w:initials="MP">
    <w:p w14:paraId="55429B92" w14:textId="17F88075" w:rsidR="00766305" w:rsidRDefault="00766305">
      <w:pPr>
        <w:pStyle w:val="CommentText"/>
      </w:pPr>
      <w:r>
        <w:rPr>
          <w:rStyle w:val="CommentReference"/>
        </w:rPr>
        <w:annotationRef/>
      </w:r>
      <w:r>
        <w:t>Could you add for which cohorts this is the case?</w:t>
      </w:r>
    </w:p>
  </w:comment>
  <w:comment w:id="14" w:author="Marie Pedersen" w:date="2020-12-14T09:43:00Z" w:initials="MP">
    <w:p w14:paraId="3364BA8F" w14:textId="428312BB" w:rsidR="00766305" w:rsidRDefault="00766305">
      <w:pPr>
        <w:pStyle w:val="CommentText"/>
      </w:pPr>
      <w:r>
        <w:rPr>
          <w:rStyle w:val="CommentReference"/>
        </w:rPr>
        <w:annotationRef/>
      </w:r>
      <w:r>
        <w:t>Are you sure? This is not how we normally do</w:t>
      </w:r>
    </w:p>
  </w:comment>
  <w:comment w:id="15" w:author="Marie Pedersen" w:date="2020-12-14T09:44:00Z" w:initials="MP">
    <w:p w14:paraId="39725611" w14:textId="299C7793" w:rsidR="00766305" w:rsidRDefault="00766305">
      <w:pPr>
        <w:pStyle w:val="CommentText"/>
      </w:pPr>
      <w:r>
        <w:rPr>
          <w:rStyle w:val="CommentReference"/>
        </w:rPr>
        <w:annotationRef/>
      </w:r>
      <w:r>
        <w:t xml:space="preserve">This sentence needs to be rephrased as for air pollution daily measures from centralized routine monitoring data was used to back-extrapolate and temporal variation is not a big of a concern for noise and natural space. For greenness we need to pick a day for instance in summer where leaves are up to access the radiation. I would not be concerned if noise maps and NDVI is only available for some years – although there may be some differences in space I over time </w:t>
      </w:r>
      <w:proofErr w:type="gramStart"/>
      <w:r>
        <w:t>as long as</w:t>
      </w:r>
      <w:proofErr w:type="gramEnd"/>
      <w:r>
        <w:t xml:space="preserve"> we do the same for each study area it is ok </w:t>
      </w:r>
    </w:p>
  </w:comment>
  <w:comment w:id="20" w:author="Marie Pedersen" w:date="2020-12-14T09:53:00Z" w:initials="MP">
    <w:p w14:paraId="6DB7DE40" w14:textId="00046B73" w:rsidR="00766305" w:rsidRDefault="00766305">
      <w:pPr>
        <w:pStyle w:val="CommentText"/>
      </w:pPr>
      <w:r>
        <w:rPr>
          <w:rStyle w:val="CommentReference"/>
        </w:rPr>
        <w:annotationRef/>
      </w:r>
      <w:r>
        <w:t>If I recall correct only NO2 is available for DNBC, if other cohorts are missing PM2.5 too add a table like the ones you have for the other exposures</w:t>
      </w:r>
    </w:p>
    <w:p w14:paraId="53791774" w14:textId="77777777" w:rsidR="00766305" w:rsidRDefault="00766305">
      <w:pPr>
        <w:pStyle w:val="CommentText"/>
      </w:pPr>
    </w:p>
    <w:p w14:paraId="1D7CB3A8" w14:textId="37F079C3" w:rsidR="00766305" w:rsidRDefault="00766305">
      <w:pPr>
        <w:pStyle w:val="CommentText"/>
      </w:pPr>
      <w:r>
        <w:t xml:space="preserve">Sorry – </w:t>
      </w:r>
      <w:proofErr w:type="spellStart"/>
      <w:proofErr w:type="gramStart"/>
      <w:r>
        <w:t>cant</w:t>
      </w:r>
      <w:proofErr w:type="spellEnd"/>
      <w:proofErr w:type="gramEnd"/>
      <w:r>
        <w:t xml:space="preserve"> recall why we didn’t include traffic density variables – could you remind why we didn’t do so?</w:t>
      </w:r>
    </w:p>
  </w:comment>
  <w:comment w:id="33" w:author="Marie Pedersen" w:date="2020-12-14T09:53:00Z" w:initials="MP">
    <w:p w14:paraId="6E6E22AC" w14:textId="05C97AE7" w:rsidR="00766305" w:rsidRDefault="00766305">
      <w:pPr>
        <w:pStyle w:val="CommentText"/>
      </w:pPr>
      <w:r>
        <w:rPr>
          <w:rStyle w:val="CommentReference"/>
        </w:rPr>
        <w:annotationRef/>
      </w:r>
      <w:r>
        <w:t>Check if correct</w:t>
      </w:r>
    </w:p>
  </w:comment>
  <w:comment w:id="36" w:author="Tim Cadman" w:date="2020-12-09T11:40:00Z" w:initials="TC">
    <w:p w14:paraId="1A1CB62E" w14:textId="77777777" w:rsidR="00766305" w:rsidRDefault="00766305" w:rsidP="00766305">
      <w:pPr>
        <w:pStyle w:val="CommentText"/>
      </w:pPr>
      <w:r>
        <w:rPr>
          <w:rStyle w:val="CommentReference"/>
        </w:rPr>
        <w:annotationRef/>
      </w:r>
      <w:r>
        <w:t xml:space="preserve">I hope this is clear, and </w:t>
      </w:r>
      <w:proofErr w:type="gramStart"/>
      <w:r>
        <w:t>I’ve</w:t>
      </w:r>
      <w:proofErr w:type="gramEnd"/>
      <w:r>
        <w:t xml:space="preserve"> also followed up with a LifeCycle colleague at IS Global who’s confirmed that this is her understanding too.</w:t>
      </w:r>
    </w:p>
  </w:comment>
  <w:comment w:id="38" w:author="Marie Pedersen" w:date="2020-12-14T09:56:00Z" w:initials="MP">
    <w:p w14:paraId="402F7C01" w14:textId="116E6390" w:rsidR="00766305" w:rsidRDefault="00766305">
      <w:pPr>
        <w:pStyle w:val="CommentText"/>
      </w:pPr>
      <w:r>
        <w:rPr>
          <w:rStyle w:val="CommentReference"/>
        </w:rPr>
        <w:annotationRef/>
      </w:r>
      <w:r>
        <w:t xml:space="preserve">Only 3 areas of INMA </w:t>
      </w:r>
      <w:proofErr w:type="gramStart"/>
      <w:r>
        <w:t>is</w:t>
      </w:r>
      <w:proofErr w:type="gramEnd"/>
      <w:r>
        <w:t xml:space="preserve"> listed – are Asturias and Granada not included too?</w:t>
      </w:r>
    </w:p>
  </w:comment>
  <w:comment w:id="39" w:author="Tim Cadman" w:date="2020-12-09T11:40:00Z" w:initials="TC">
    <w:p w14:paraId="2E3BFB6A" w14:textId="0E199DB6" w:rsidR="00011E3A" w:rsidRDefault="00011E3A">
      <w:pPr>
        <w:pStyle w:val="CommentText"/>
      </w:pPr>
      <w:r>
        <w:rPr>
          <w:rStyle w:val="CommentReference"/>
        </w:rPr>
        <w:annotationRef/>
      </w:r>
      <w:r>
        <w:t xml:space="preserve">I hope this is clear, and </w:t>
      </w:r>
      <w:proofErr w:type="gramStart"/>
      <w:r>
        <w:t>I’ve</w:t>
      </w:r>
      <w:proofErr w:type="gramEnd"/>
      <w:r>
        <w:t xml:space="preserve"> also followed up with a LifeCycle colleague at IS Global who’s confirmed that this is her understanding too.</w:t>
      </w:r>
    </w:p>
  </w:comment>
  <w:comment w:id="44" w:author="Marie Pedersen" w:date="2020-12-14T10:05:00Z" w:initials="MP">
    <w:p w14:paraId="1F7BFB3E" w14:textId="2627215F" w:rsidR="00766305" w:rsidRDefault="00766305">
      <w:pPr>
        <w:pStyle w:val="CommentText"/>
      </w:pPr>
      <w:r>
        <w:rPr>
          <w:rStyle w:val="CommentReference"/>
        </w:rPr>
        <w:annotationRef/>
      </w:r>
      <w:r>
        <w:t xml:space="preserve">Maybe not needed here but in the </w:t>
      </w:r>
      <w:proofErr w:type="gramStart"/>
      <w:r>
        <w:t>manuscripts</w:t>
      </w:r>
      <w:proofErr w:type="gramEnd"/>
      <w:r>
        <w:t xml:space="preserve"> I do prefer to list the cohorts from South to North as it is odd having </w:t>
      </w:r>
      <w:proofErr w:type="spellStart"/>
      <w:r>
        <w:t>MoBa</w:t>
      </w:r>
      <w:proofErr w:type="spellEnd"/>
      <w:r>
        <w:t xml:space="preserve"> next to Spain and Greece because exposure is so different plus somewhere we should list the full names of the cohorts and their sub-</w:t>
      </w:r>
      <w:proofErr w:type="spellStart"/>
      <w:r>
        <w:t>centers</w:t>
      </w:r>
      <w:proofErr w:type="spellEnd"/>
      <w:r>
        <w:t xml:space="preserve"> </w:t>
      </w:r>
    </w:p>
  </w:comment>
  <w:comment w:id="47" w:author="Marie Pedersen" w:date="2020-12-14T10:11:00Z" w:initials="MP">
    <w:p w14:paraId="185DDC08" w14:textId="2E1431CE" w:rsidR="00766305" w:rsidRDefault="00766305">
      <w:pPr>
        <w:pStyle w:val="CommentText"/>
      </w:pPr>
      <w:r>
        <w:rPr>
          <w:rStyle w:val="CommentReference"/>
        </w:rPr>
        <w:annotationRef/>
      </w:r>
      <w:r>
        <w:t xml:space="preserve">Indicate if this refers to </w:t>
      </w:r>
      <w:r w:rsidRPr="00766305">
        <w:rPr>
          <w:rFonts w:ascii="Calibri" w:eastAsia="Times New Roman" w:hAnsi="Calibri"/>
          <w:bCs/>
          <w:sz w:val="16"/>
          <w:szCs w:val="16"/>
          <w:lang w:val="en-US" w:eastAsia="es-ES"/>
        </w:rPr>
        <w:t>of births or pregnancies?</w:t>
      </w:r>
    </w:p>
  </w:comment>
  <w:comment w:id="52" w:author="Marie Pedersen" w:date="2020-12-14T10:10:00Z" w:initials="MP">
    <w:p w14:paraId="594B8986" w14:textId="03A17BE4" w:rsidR="00766305" w:rsidRDefault="00766305">
      <w:pPr>
        <w:pStyle w:val="CommentText"/>
      </w:pPr>
      <w:r>
        <w:rPr>
          <w:rStyle w:val="CommentReference"/>
        </w:rPr>
        <w:annotationRef/>
      </w:r>
      <w:r>
        <w:t>Why do you have this column?</w:t>
      </w:r>
    </w:p>
  </w:comment>
  <w:comment w:id="59" w:author="Marie Pedersen" w:date="2020-12-14T10:15:00Z" w:initials="MP">
    <w:p w14:paraId="5132ECC0" w14:textId="4D248849" w:rsidR="00766305" w:rsidRDefault="00766305">
      <w:pPr>
        <w:pStyle w:val="CommentText"/>
      </w:pPr>
      <w:r>
        <w:rPr>
          <w:rStyle w:val="CommentReference"/>
        </w:rPr>
        <w:annotationRef/>
      </w:r>
      <w:proofErr w:type="gramStart"/>
      <w:r>
        <w:t>Yes</w:t>
      </w:r>
      <w:proofErr w:type="gramEnd"/>
      <w:r>
        <w:t xml:space="preserve"> and we discussed to check the shape of the dose-response and then maybe to categorize these if needed</w:t>
      </w:r>
    </w:p>
  </w:comment>
  <w:comment w:id="67" w:author="Tim Cadman" w:date="2020-12-01T10:53:00Z" w:initials="TC">
    <w:p w14:paraId="1C0AB91B" w14:textId="77777777" w:rsidR="001241FF" w:rsidRDefault="001241FF">
      <w:pPr>
        <w:pStyle w:val="CommentText"/>
      </w:pPr>
      <w:r>
        <w:rPr>
          <w:rStyle w:val="CommentReference"/>
        </w:rPr>
        <w:annotationRef/>
      </w:r>
      <w:r>
        <w:t xml:space="preserve">Marie – </w:t>
      </w:r>
      <w:proofErr w:type="gramStart"/>
      <w:r>
        <w:t>I’ve</w:t>
      </w:r>
      <w:proofErr w:type="gramEnd"/>
      <w:r>
        <w:t xml:space="preserve"> checked the protocol and -1 = water &amp; +1 = green. Would we therefore need to create two variables out of this corresponding to density of blue and green space?</w:t>
      </w:r>
    </w:p>
    <w:p w14:paraId="633F5DEA" w14:textId="77777777" w:rsidR="00766305" w:rsidRDefault="00766305">
      <w:pPr>
        <w:pStyle w:val="CommentText"/>
      </w:pPr>
    </w:p>
    <w:p w14:paraId="2A782C93" w14:textId="368C12B0" w:rsidR="00766305" w:rsidRDefault="00766305">
      <w:pPr>
        <w:pStyle w:val="CommentText"/>
      </w:pPr>
      <w:r>
        <w:t xml:space="preserve">Yes – </w:t>
      </w:r>
      <w:proofErr w:type="gramStart"/>
      <w:r>
        <w:t>that’s</w:t>
      </w:r>
      <w:proofErr w:type="gramEnd"/>
      <w:r>
        <w:t xml:space="preserve"> what I thought – we check again with Montserrat before doing so </w:t>
      </w:r>
    </w:p>
  </w:comment>
  <w:comment w:id="73" w:author="Tim Cadman" w:date="2020-12-08T14:22:00Z" w:initials="TC">
    <w:p w14:paraId="0D826B9D" w14:textId="77777777" w:rsidR="00316BB0" w:rsidRDefault="002F2AA9">
      <w:pPr>
        <w:pStyle w:val="CommentText"/>
      </w:pPr>
      <w:r>
        <w:rPr>
          <w:rStyle w:val="CommentReference"/>
        </w:rPr>
        <w:annotationRef/>
      </w:r>
      <w:r>
        <w:t xml:space="preserve">Do we want to include cohorts </w:t>
      </w:r>
      <w:r w:rsidR="00316BB0">
        <w:t>with measurements at &gt;12 months?</w:t>
      </w:r>
    </w:p>
    <w:p w14:paraId="64FF59DB" w14:textId="77777777" w:rsidR="002F2AA9" w:rsidRDefault="00316BB0">
      <w:pPr>
        <w:pStyle w:val="CommentText"/>
      </w:pPr>
      <w:r>
        <w:br/>
        <w:t>Do we want to include cohorts where this was measured only by self-report of diagnosis or medicine use?</w:t>
      </w:r>
    </w:p>
    <w:p w14:paraId="7C8320FD" w14:textId="77777777" w:rsidR="00766305" w:rsidRDefault="00766305">
      <w:pPr>
        <w:pStyle w:val="CommentText"/>
      </w:pPr>
    </w:p>
    <w:p w14:paraId="7AA445F1" w14:textId="77777777" w:rsidR="00766305" w:rsidRDefault="00766305">
      <w:pPr>
        <w:pStyle w:val="CommentText"/>
      </w:pPr>
    </w:p>
    <w:p w14:paraId="545301C3" w14:textId="777C42F4" w:rsidR="00766305" w:rsidRDefault="00766305">
      <w:pPr>
        <w:pStyle w:val="CommentText"/>
      </w:pPr>
      <w:r>
        <w:t>Marie: I would include all to gain power and then have in mind the differences and exclude one-by-one in sensitivity analyses</w:t>
      </w:r>
    </w:p>
  </w:comment>
  <w:comment w:id="74" w:author="Marie Pedersen" w:date="2020-12-14T10:23:00Z" w:initials="MP">
    <w:p w14:paraId="1BCACA50" w14:textId="7E018588" w:rsidR="00766305" w:rsidRDefault="00766305">
      <w:pPr>
        <w:pStyle w:val="CommentText"/>
      </w:pPr>
      <w:r>
        <w:rPr>
          <w:rStyle w:val="CommentReference"/>
        </w:rPr>
        <w:annotationRef/>
      </w:r>
      <w:r>
        <w:t xml:space="preserve">Could you add a section on these questionnaire scales? </w:t>
      </w:r>
    </w:p>
  </w:comment>
  <w:comment w:id="75" w:author="Marie Pedersen" w:date="2020-12-14T10:23:00Z" w:initials="MP">
    <w:p w14:paraId="50A2B75B" w14:textId="7C21125F" w:rsidR="00766305" w:rsidRDefault="00766305">
      <w:pPr>
        <w:pStyle w:val="CommentText"/>
      </w:pPr>
      <w:r>
        <w:rPr>
          <w:rStyle w:val="CommentReference"/>
        </w:rPr>
        <w:annotationRef/>
      </w:r>
      <w:r>
        <w:t>Contact Barbara or who is responsible to clarify</w:t>
      </w:r>
    </w:p>
  </w:comment>
  <w:comment w:id="76" w:author="Marie Pedersen" w:date="2020-12-14T10:22:00Z" w:initials="MP">
    <w:p w14:paraId="7521927C" w14:textId="7CA13CB4" w:rsidR="00766305" w:rsidRDefault="00766305">
      <w:pPr>
        <w:pStyle w:val="CommentText"/>
      </w:pPr>
      <w:r>
        <w:rPr>
          <w:rStyle w:val="CommentReference"/>
        </w:rPr>
        <w:annotationRef/>
      </w:r>
      <w:r>
        <w:t xml:space="preserve">Same in all </w:t>
      </w:r>
      <w:proofErr w:type="spellStart"/>
      <w:r>
        <w:t>centers</w:t>
      </w:r>
      <w:proofErr w:type="spellEnd"/>
      <w:r>
        <w:t>?</w:t>
      </w:r>
    </w:p>
  </w:comment>
  <w:comment w:id="79" w:author="Tim Cadman" w:date="2020-12-07T11:48:00Z" w:initials="TC">
    <w:p w14:paraId="15C3413A" w14:textId="6E1699C0" w:rsidR="004C6416" w:rsidRDefault="004C6416">
      <w:pPr>
        <w:pStyle w:val="CommentText"/>
      </w:pPr>
      <w:r>
        <w:rPr>
          <w:rStyle w:val="CommentReference"/>
        </w:rPr>
        <w:annotationRef/>
      </w:r>
      <w:proofErr w:type="gramStart"/>
      <w:r>
        <w:t>I’ve</w:t>
      </w:r>
      <w:proofErr w:type="gramEnd"/>
      <w:r>
        <w:t xml:space="preserve"> had a go at some </w:t>
      </w:r>
      <w:proofErr w:type="spellStart"/>
      <w:r>
        <w:t>dags</w:t>
      </w:r>
      <w:proofErr w:type="spellEnd"/>
      <w:r>
        <w:t xml:space="preserve">. </w:t>
      </w:r>
      <w:proofErr w:type="gramStart"/>
      <w:r>
        <w:t>There’s</w:t>
      </w:r>
      <w:proofErr w:type="gramEnd"/>
      <w:r>
        <w:t xml:space="preserve"> a nice web app to draw</w:t>
      </w:r>
      <w:r w:rsidR="00E0478B">
        <w:t xml:space="preserve"> these</w:t>
      </w:r>
      <w:r>
        <w:t xml:space="preserve"> – we could </w:t>
      </w:r>
      <w:r w:rsidR="00151149">
        <w:t>amend these together at our next meeting</w:t>
      </w:r>
      <w:r w:rsidR="00D329EC">
        <w:t>.</w:t>
      </w:r>
    </w:p>
  </w:comment>
  <w:comment w:id="80" w:author="Marie Pedersen" w:date="2020-12-14T10:25:00Z" w:initials="MP">
    <w:p w14:paraId="44D5CE9B" w14:textId="36517732" w:rsidR="00766305" w:rsidRDefault="00766305">
      <w:pPr>
        <w:pStyle w:val="CommentText"/>
      </w:pPr>
      <w:r>
        <w:rPr>
          <w:rStyle w:val="CommentReference"/>
        </w:rPr>
        <w:annotationRef/>
      </w:r>
      <w:r>
        <w:t xml:space="preserve">Cohort, </w:t>
      </w:r>
      <w:proofErr w:type="spellStart"/>
      <w:r>
        <w:t>center</w:t>
      </w:r>
      <w:proofErr w:type="spellEnd"/>
      <w:r>
        <w:t xml:space="preserve"> is currently not included in the DAG – either you could say it is cohort-specific or that we will test consistency across cohorts/</w:t>
      </w:r>
      <w:proofErr w:type="spellStart"/>
      <w:r>
        <w:t>centers</w:t>
      </w:r>
      <w:proofErr w:type="spellEnd"/>
    </w:p>
    <w:p w14:paraId="6E5681EB" w14:textId="07C2FC86" w:rsidR="00766305" w:rsidRDefault="00766305">
      <w:pPr>
        <w:pStyle w:val="CommentText"/>
      </w:pPr>
    </w:p>
    <w:p w14:paraId="5E5E66BC" w14:textId="7A4987CD" w:rsidR="00766305" w:rsidRDefault="00766305">
      <w:pPr>
        <w:pStyle w:val="CommentText"/>
      </w:pPr>
      <w:r>
        <w:t>Birth year is also not included</w:t>
      </w:r>
    </w:p>
    <w:p w14:paraId="71EBCFE3" w14:textId="7E932096" w:rsidR="00766305" w:rsidRDefault="00766305">
      <w:pPr>
        <w:pStyle w:val="CommentText"/>
      </w:pPr>
    </w:p>
    <w:p w14:paraId="1977395A" w14:textId="77777777" w:rsidR="00766305" w:rsidRDefault="00766305">
      <w:pPr>
        <w:pStyle w:val="CommentText"/>
      </w:pPr>
      <w:r>
        <w:t xml:space="preserve">We previously discussed smoking too and I would like to adjust for it although I am not sure </w:t>
      </w:r>
      <w:proofErr w:type="gramStart"/>
      <w:r>
        <w:t>it’s</w:t>
      </w:r>
      <w:proofErr w:type="gramEnd"/>
      <w:r>
        <w:t xml:space="preserve"> a risk factor for depression it is available and easy to test if it makes a difference or not</w:t>
      </w:r>
    </w:p>
    <w:p w14:paraId="61CF1600" w14:textId="77777777" w:rsidR="00766305" w:rsidRDefault="00766305">
      <w:pPr>
        <w:pStyle w:val="CommentText"/>
      </w:pPr>
    </w:p>
    <w:p w14:paraId="6D5614B3" w14:textId="6BE0D6DE" w:rsidR="00766305" w:rsidRDefault="00766305">
      <w:pPr>
        <w:pStyle w:val="CommentText"/>
      </w:pPr>
      <w:r>
        <w:t xml:space="preserve">We also talked about other triggers of depression such as traumatic events like giving birth to a child with major birth defects or having experienced a loss of close relative or having a colic </w:t>
      </w:r>
      <w:proofErr w:type="gramStart"/>
      <w:r>
        <w:t>child  –</w:t>
      </w:r>
      <w:proofErr w:type="gramEnd"/>
      <w:r>
        <w:t xml:space="preserve"> these are rather rare events and I don’t think they should be considered as potential confounders but maybe something to consider in sensitivity analyses</w:t>
      </w:r>
    </w:p>
    <w:p w14:paraId="2B9FF511" w14:textId="32894EBD" w:rsidR="00766305" w:rsidRDefault="00766305">
      <w:pPr>
        <w:pStyle w:val="CommentText"/>
      </w:pPr>
    </w:p>
    <w:p w14:paraId="589E8006" w14:textId="1359C50A" w:rsidR="00766305" w:rsidRDefault="00766305">
      <w:pPr>
        <w:pStyle w:val="CommentText"/>
      </w:pPr>
      <w:r>
        <w:t>The DAG is simplified, you could add noise and natural space to it</w:t>
      </w:r>
    </w:p>
    <w:p w14:paraId="66F57E2D" w14:textId="77777777" w:rsidR="00766305" w:rsidRDefault="00766305">
      <w:pPr>
        <w:pStyle w:val="CommentText"/>
      </w:pPr>
    </w:p>
    <w:p w14:paraId="1B6CBA41" w14:textId="50456504" w:rsidR="00766305" w:rsidRDefault="00766305">
      <w:pPr>
        <w:pStyle w:val="CommentText"/>
      </w:pPr>
      <w:proofErr w:type="gramStart"/>
      <w:r>
        <w:t>Also</w:t>
      </w:r>
      <w:proofErr w:type="gramEnd"/>
      <w:r>
        <w:t xml:space="preserve"> many more lines could be added - since area SES, income, maternal education, parity, maternal age and ethnicity are all likely be related too</w:t>
      </w:r>
    </w:p>
  </w:comment>
  <w:comment w:id="81" w:author="Marie Pedersen" w:date="2020-12-14T10:35:00Z" w:initials="MP">
    <w:p w14:paraId="5126FFD6" w14:textId="77777777" w:rsidR="00766305" w:rsidRDefault="00766305">
      <w:pPr>
        <w:pStyle w:val="CommentText"/>
      </w:pPr>
      <w:r>
        <w:rPr>
          <w:rStyle w:val="CommentReference"/>
        </w:rPr>
        <w:annotationRef/>
      </w:r>
      <w:r>
        <w:t xml:space="preserve">See comments for previous DAG – season may influence on our behaviour (having more frequent open windows at night etc) but the exposure maps used </w:t>
      </w:r>
      <w:proofErr w:type="spellStart"/>
      <w:r>
        <w:t>fr</w:t>
      </w:r>
      <w:proofErr w:type="spellEnd"/>
      <w:r>
        <w:t xml:space="preserve"> Lifecycle do not capture seasonal changes in </w:t>
      </w:r>
      <w:proofErr w:type="gramStart"/>
      <w:r>
        <w:t>noise  so</w:t>
      </w:r>
      <w:proofErr w:type="gramEnd"/>
      <w:r>
        <w:t xml:space="preserve"> it can be deleted</w:t>
      </w:r>
    </w:p>
    <w:p w14:paraId="68CA5534" w14:textId="77777777" w:rsidR="00766305" w:rsidRDefault="00766305">
      <w:pPr>
        <w:pStyle w:val="CommentText"/>
      </w:pPr>
    </w:p>
    <w:p w14:paraId="114123FF" w14:textId="47F21069" w:rsidR="00766305" w:rsidRDefault="00766305">
      <w:pPr>
        <w:pStyle w:val="CommentText"/>
      </w:pPr>
      <w:r>
        <w:t>Air pollution and noise from road traffic have a partly shared source and may confound and interact with each other</w:t>
      </w:r>
    </w:p>
  </w:comment>
  <w:comment w:id="82" w:author="Marie Pedersen" w:date="2020-12-14T10:38:00Z" w:initials="MP">
    <w:p w14:paraId="2DFC737F" w14:textId="6F3BB98C" w:rsidR="00766305" w:rsidRDefault="00766305">
      <w:pPr>
        <w:pStyle w:val="CommentText"/>
      </w:pPr>
      <w:r>
        <w:rPr>
          <w:rStyle w:val="CommentReference"/>
        </w:rPr>
        <w:annotationRef/>
      </w:r>
      <w:r>
        <w:t xml:space="preserve">Instead of making 3 DAGS perhaps one is sufficient for all exposures – if the area near the home is used for parks the area left for roads are smaller possible reducing exposure to air pollution and noise and </w:t>
      </w:r>
      <w:proofErr w:type="spellStart"/>
      <w:r>
        <w:t>virsa</w:t>
      </w:r>
      <w:proofErr w:type="spellEnd"/>
      <w:r>
        <w:t xml:space="preserve"> versa</w:t>
      </w:r>
    </w:p>
    <w:p w14:paraId="5F240326" w14:textId="0399B29C" w:rsidR="00766305" w:rsidRDefault="00766305">
      <w:pPr>
        <w:pStyle w:val="CommentText"/>
      </w:pPr>
    </w:p>
    <w:p w14:paraId="3A65AA11" w14:textId="77777777" w:rsidR="00766305" w:rsidRDefault="00766305">
      <w:pPr>
        <w:pStyle w:val="CommentText"/>
      </w:pPr>
    </w:p>
    <w:p w14:paraId="7DFC811F" w14:textId="77777777" w:rsidR="00766305" w:rsidRDefault="00766305">
      <w:pPr>
        <w:pStyle w:val="CommentText"/>
      </w:pPr>
      <w:r>
        <w:t>What we often do is to test different degrees of adjustment</w:t>
      </w:r>
    </w:p>
    <w:p w14:paraId="2C6C58F3" w14:textId="5AF27DBE" w:rsidR="00766305" w:rsidRDefault="00766305">
      <w:pPr>
        <w:pStyle w:val="CommentText"/>
      </w:pPr>
    </w:p>
  </w:comment>
  <w:comment w:id="85" w:author="Marie Pedersen" w:date="2020-12-14T10:41:00Z" w:initials="MP">
    <w:p w14:paraId="614A15FC" w14:textId="24DF3F5E" w:rsidR="00766305" w:rsidRDefault="00766305">
      <w:pPr>
        <w:pStyle w:val="CommentText"/>
      </w:pPr>
      <w:r>
        <w:rPr>
          <w:rStyle w:val="CommentReference"/>
        </w:rPr>
        <w:annotationRef/>
      </w:r>
      <w:r>
        <w:t>Not sure we should do that? You know better</w:t>
      </w:r>
    </w:p>
  </w:comment>
  <w:comment w:id="99" w:author="Tim Cadman" w:date="2020-12-09T11:42:00Z" w:initials="TC">
    <w:p w14:paraId="58D2BABB" w14:textId="77777777" w:rsidR="00B24BE4" w:rsidRDefault="00B24BE4">
      <w:pPr>
        <w:pStyle w:val="CommentText"/>
      </w:pPr>
      <w:r>
        <w:rPr>
          <w:rStyle w:val="CommentReference"/>
        </w:rPr>
        <w:annotationRef/>
      </w:r>
      <w:r>
        <w:t>Marie was this what you had in mind?</w:t>
      </w:r>
    </w:p>
    <w:p w14:paraId="23FA070A" w14:textId="77777777" w:rsidR="00766305" w:rsidRDefault="00766305">
      <w:pPr>
        <w:pStyle w:val="CommentText"/>
      </w:pPr>
    </w:p>
    <w:p w14:paraId="350909DC" w14:textId="77777777" w:rsidR="00766305" w:rsidRDefault="00766305">
      <w:pPr>
        <w:pStyle w:val="CommentText"/>
      </w:pPr>
      <w:r>
        <w:t>If it is not possible to fit something flexible like a spline this is a way to do it</w:t>
      </w:r>
    </w:p>
    <w:p w14:paraId="4D6CD5B4" w14:textId="77777777" w:rsidR="00766305" w:rsidRDefault="00766305">
      <w:pPr>
        <w:pStyle w:val="CommentText"/>
      </w:pPr>
    </w:p>
    <w:p w14:paraId="5D71C98C" w14:textId="3E6B1F65" w:rsidR="00766305" w:rsidRPr="00766305" w:rsidRDefault="00766305" w:rsidP="00766305">
      <w:pPr>
        <w:pStyle w:val="NormalWeb"/>
        <w:rPr>
          <w:lang w:val="en-US"/>
        </w:rPr>
      </w:pPr>
      <w:proofErr w:type="gramStart"/>
      <w:r>
        <w:rPr>
          <w:rFonts w:ascii="AdvOT596495f2" w:hAnsi="AdvOT596495f2"/>
          <w:sz w:val="16"/>
          <w:szCs w:val="16"/>
          <w:lang w:val="en-US"/>
        </w:rPr>
        <w:t>Alternatively</w:t>
      </w:r>
      <w:proofErr w:type="gramEnd"/>
      <w:r>
        <w:rPr>
          <w:rFonts w:ascii="AdvOT596495f2" w:hAnsi="AdvOT596495f2"/>
          <w:sz w:val="16"/>
          <w:szCs w:val="16"/>
          <w:lang w:val="en-US"/>
        </w:rPr>
        <w:t xml:space="preserve"> you can do like this: </w:t>
      </w:r>
      <w:r w:rsidRPr="00766305">
        <w:rPr>
          <w:rFonts w:ascii="AdvOT596495f2" w:hAnsi="AdvOT596495f2"/>
          <w:sz w:val="16"/>
          <w:szCs w:val="16"/>
          <w:lang w:val="en-US"/>
        </w:rPr>
        <w:t>The assumption of linearity (on a log scale) of air pollution and noise from tra</w:t>
      </w:r>
      <w:r w:rsidRPr="00766305">
        <w:rPr>
          <w:rFonts w:ascii="AdvOT596495f2+fb" w:hAnsi="AdvOT596495f2+fb"/>
          <w:sz w:val="16"/>
          <w:szCs w:val="16"/>
          <w:lang w:val="en-US"/>
        </w:rPr>
        <w:t>ffi</w:t>
      </w:r>
      <w:r w:rsidRPr="00766305">
        <w:rPr>
          <w:rFonts w:ascii="AdvOT596495f2" w:hAnsi="AdvOT596495f2"/>
          <w:sz w:val="16"/>
          <w:szCs w:val="16"/>
          <w:lang w:val="en-US"/>
        </w:rPr>
        <w:t xml:space="preserve">c in relation to the outcomes was evaluated by </w:t>
      </w:r>
      <w:r w:rsidRPr="00766305">
        <w:rPr>
          <w:rFonts w:ascii="AdvOT596495f2+fb" w:hAnsi="AdvOT596495f2+fb"/>
          <w:sz w:val="16"/>
          <w:szCs w:val="16"/>
          <w:lang w:val="en-US"/>
        </w:rPr>
        <w:t>fi</w:t>
      </w:r>
      <w:r w:rsidRPr="00766305">
        <w:rPr>
          <w:rFonts w:ascii="AdvOT596495f2" w:hAnsi="AdvOT596495f2"/>
          <w:sz w:val="16"/>
          <w:szCs w:val="16"/>
          <w:lang w:val="en-US"/>
        </w:rPr>
        <w:t xml:space="preserve">tting models with the exposure variables on a continuous scale </w:t>
      </w:r>
      <w:proofErr w:type="spellStart"/>
      <w:r w:rsidRPr="00766305">
        <w:rPr>
          <w:rFonts w:ascii="AdvOT596495f2" w:hAnsi="AdvOT596495f2"/>
          <w:sz w:val="16"/>
          <w:szCs w:val="16"/>
          <w:lang w:val="en-US"/>
        </w:rPr>
        <w:t>simulta</w:t>
      </w:r>
      <w:proofErr w:type="spellEnd"/>
      <w:r w:rsidRPr="00766305">
        <w:rPr>
          <w:rFonts w:ascii="AdvOT596495f2" w:hAnsi="AdvOT596495f2"/>
          <w:sz w:val="16"/>
          <w:szCs w:val="16"/>
          <w:lang w:val="en-US"/>
        </w:rPr>
        <w:t xml:space="preserve">- </w:t>
      </w:r>
      <w:proofErr w:type="spellStart"/>
      <w:r w:rsidRPr="00766305">
        <w:rPr>
          <w:rFonts w:ascii="AdvOT596495f2" w:hAnsi="AdvOT596495f2"/>
          <w:sz w:val="16"/>
          <w:szCs w:val="16"/>
          <w:lang w:val="en-US"/>
        </w:rPr>
        <w:t>neously</w:t>
      </w:r>
      <w:proofErr w:type="spellEnd"/>
      <w:r w:rsidRPr="00766305">
        <w:rPr>
          <w:rFonts w:ascii="AdvOT596495f2" w:hAnsi="AdvOT596495f2"/>
          <w:sz w:val="16"/>
          <w:szCs w:val="16"/>
          <w:lang w:val="en-US"/>
        </w:rPr>
        <w:t xml:space="preserve"> with a quadratic term of the exposure variables. Exposure variables were </w:t>
      </w:r>
      <w:r w:rsidRPr="00766305">
        <w:rPr>
          <w:rFonts w:ascii="AdvOT596495f2+fb" w:hAnsi="AdvOT596495f2+fb"/>
          <w:sz w:val="16"/>
          <w:szCs w:val="16"/>
          <w:lang w:val="en-US"/>
        </w:rPr>
        <w:t>fi</w:t>
      </w:r>
      <w:r w:rsidRPr="00766305">
        <w:rPr>
          <w:rFonts w:ascii="AdvOT596495f2" w:hAnsi="AdvOT596495f2"/>
          <w:sz w:val="16"/>
          <w:szCs w:val="16"/>
          <w:lang w:val="en-US"/>
        </w:rPr>
        <w:t xml:space="preserve">rst </w:t>
      </w:r>
      <w:r w:rsidRPr="00766305">
        <w:rPr>
          <w:rFonts w:ascii="AdvOT596495f2+fb" w:hAnsi="AdvOT596495f2+fb"/>
          <w:sz w:val="16"/>
          <w:szCs w:val="16"/>
          <w:lang w:val="en-US"/>
        </w:rPr>
        <w:t>fi</w:t>
      </w:r>
      <w:r w:rsidRPr="00766305">
        <w:rPr>
          <w:rFonts w:ascii="AdvOT596495f2" w:hAnsi="AdvOT596495f2"/>
          <w:sz w:val="16"/>
          <w:szCs w:val="16"/>
          <w:lang w:val="en-US"/>
        </w:rPr>
        <w:t>tted as linear on continuous scales. For some as- sociations the test of linearity was close to statistically signi</w:t>
      </w:r>
      <w:r w:rsidRPr="00766305">
        <w:rPr>
          <w:rFonts w:ascii="AdvOT596495f2+fb" w:hAnsi="AdvOT596495f2+fb"/>
          <w:sz w:val="16"/>
          <w:szCs w:val="16"/>
          <w:lang w:val="en-US"/>
        </w:rPr>
        <w:t>fi</w:t>
      </w:r>
      <w:r w:rsidRPr="00766305">
        <w:rPr>
          <w:rFonts w:ascii="AdvOT596495f2" w:hAnsi="AdvOT596495f2"/>
          <w:sz w:val="16"/>
          <w:szCs w:val="16"/>
          <w:lang w:val="en-US"/>
        </w:rPr>
        <w:t xml:space="preserve">cant (lowest p = 0.06) and therefore, we also analyzed associations with exposure divided into quartiles using the lowest quartile as the referent. </w:t>
      </w:r>
    </w:p>
    <w:p w14:paraId="1E16AE7C" w14:textId="36CC0F1E" w:rsidR="00766305" w:rsidRDefault="00766305">
      <w:pPr>
        <w:pStyle w:val="CommentText"/>
      </w:pPr>
    </w:p>
  </w:comment>
  <w:comment w:id="100" w:author="Marie Pedersen" w:date="2020-12-14T10:52:00Z" w:initials="MP">
    <w:p w14:paraId="1FAE16C2" w14:textId="20C2C3CE" w:rsidR="00766305" w:rsidRDefault="00766305" w:rsidP="00766305">
      <w:pPr>
        <w:pStyle w:val="NormalWeb"/>
        <w:rPr>
          <w:rFonts w:ascii="AdvOT596495f2" w:hAnsi="AdvOT596495f2"/>
          <w:sz w:val="16"/>
          <w:szCs w:val="16"/>
          <w:lang w:val="en-US"/>
        </w:rPr>
      </w:pPr>
      <w:r>
        <w:rPr>
          <w:rStyle w:val="CommentReference"/>
        </w:rPr>
        <w:annotationRef/>
      </w:r>
      <w:r>
        <w:rPr>
          <w:rFonts w:ascii="AdvOT596495f2" w:hAnsi="AdvOT596495f2"/>
          <w:sz w:val="16"/>
          <w:szCs w:val="16"/>
          <w:lang w:val="en-US"/>
        </w:rPr>
        <w:t xml:space="preserve">Consider to rephrase to something like this </w:t>
      </w:r>
      <w:r w:rsidRPr="00766305">
        <w:rPr>
          <w:rFonts w:ascii="AdvOT596495f2" w:hAnsi="AdvOT596495f2"/>
          <w:sz w:val="16"/>
          <w:szCs w:val="16"/>
          <w:lang w:val="en-US"/>
        </w:rPr>
        <w:t>Odds ratios (OR) and their 95% con</w:t>
      </w:r>
      <w:r w:rsidRPr="00766305">
        <w:rPr>
          <w:rFonts w:ascii="AdvOT596495f2+fb" w:hAnsi="AdvOT596495f2+fb"/>
          <w:sz w:val="16"/>
          <w:szCs w:val="16"/>
          <w:lang w:val="en-US"/>
        </w:rPr>
        <w:t>fi</w:t>
      </w:r>
      <w:r w:rsidRPr="00766305">
        <w:rPr>
          <w:rFonts w:ascii="AdvOT596495f2" w:hAnsi="AdvOT596495f2"/>
          <w:sz w:val="16"/>
          <w:szCs w:val="16"/>
          <w:lang w:val="en-US"/>
        </w:rPr>
        <w:t>dence intervals (CIs) for PND</w:t>
      </w:r>
      <w:r>
        <w:rPr>
          <w:rFonts w:ascii="AdvOT596495f2" w:hAnsi="AdvOT596495f2"/>
          <w:sz w:val="16"/>
          <w:szCs w:val="16"/>
          <w:lang w:val="en-US"/>
        </w:rPr>
        <w:t xml:space="preserve"> </w:t>
      </w:r>
      <w:r w:rsidRPr="00766305">
        <w:rPr>
          <w:rFonts w:ascii="AdvOT596495f2" w:hAnsi="AdvOT596495f2"/>
          <w:sz w:val="16"/>
          <w:szCs w:val="16"/>
          <w:lang w:val="en-US"/>
        </w:rPr>
        <w:t>w</w:t>
      </w:r>
      <w:r>
        <w:rPr>
          <w:rFonts w:ascii="AdvOT596495f2" w:hAnsi="AdvOT596495f2"/>
          <w:sz w:val="16"/>
          <w:szCs w:val="16"/>
          <w:lang w:val="en-US"/>
        </w:rPr>
        <w:t>ill</w:t>
      </w:r>
      <w:r w:rsidRPr="00766305">
        <w:rPr>
          <w:rFonts w:ascii="AdvOT596495f2" w:hAnsi="AdvOT596495f2"/>
          <w:sz w:val="16"/>
          <w:szCs w:val="16"/>
          <w:lang w:val="en-US"/>
        </w:rPr>
        <w:t xml:space="preserve"> estimated using logistic regression models and were reported for a 10 </w:t>
      </w:r>
      <w:r>
        <w:rPr>
          <w:rFonts w:ascii="AdvOT596495f2+03" w:hAnsi="AdvOT596495f2+03"/>
          <w:sz w:val="16"/>
          <w:szCs w:val="16"/>
        </w:rPr>
        <w:t>μ</w:t>
      </w:r>
      <w:r w:rsidRPr="00766305">
        <w:rPr>
          <w:rFonts w:ascii="AdvOT596495f2" w:hAnsi="AdvOT596495f2"/>
          <w:sz w:val="16"/>
          <w:szCs w:val="16"/>
          <w:lang w:val="en-US"/>
        </w:rPr>
        <w:t>g/m</w:t>
      </w:r>
      <w:r w:rsidRPr="00766305">
        <w:rPr>
          <w:rFonts w:ascii="AdvOT596495f2" w:hAnsi="AdvOT596495f2"/>
          <w:position w:val="8"/>
          <w:sz w:val="12"/>
          <w:szCs w:val="12"/>
          <w:lang w:val="en-US"/>
        </w:rPr>
        <w:t xml:space="preserve">3 </w:t>
      </w:r>
      <w:r w:rsidRPr="00766305">
        <w:rPr>
          <w:rFonts w:ascii="AdvOT596495f2" w:hAnsi="AdvOT596495f2"/>
          <w:sz w:val="16"/>
          <w:szCs w:val="16"/>
          <w:lang w:val="en-US"/>
        </w:rPr>
        <w:t>increase in NO</w:t>
      </w:r>
      <w:r w:rsidRPr="00766305">
        <w:rPr>
          <w:rFonts w:ascii="AdvOT596495f2" w:hAnsi="AdvOT596495f2"/>
          <w:position w:val="-2"/>
          <w:sz w:val="12"/>
          <w:szCs w:val="12"/>
          <w:lang w:val="en-US"/>
        </w:rPr>
        <w:t>2</w:t>
      </w:r>
      <w:r>
        <w:rPr>
          <w:rFonts w:ascii="AdvOT596495f2" w:hAnsi="AdvOT596495f2"/>
          <w:position w:val="-2"/>
          <w:sz w:val="12"/>
          <w:szCs w:val="12"/>
          <w:lang w:val="en-US"/>
        </w:rPr>
        <w:t xml:space="preserve">, 5 ug/m3 for PM2.5, </w:t>
      </w:r>
      <w:r w:rsidRPr="00766305">
        <w:rPr>
          <w:rFonts w:ascii="AdvOT596495f2" w:hAnsi="AdvOT596495f2"/>
          <w:sz w:val="16"/>
          <w:szCs w:val="16"/>
          <w:lang w:val="en-US"/>
        </w:rPr>
        <w:t>a 10 dB increase in road tra</w:t>
      </w:r>
      <w:r w:rsidRPr="00766305">
        <w:rPr>
          <w:rFonts w:ascii="AdvOT596495f2+fb" w:hAnsi="AdvOT596495f2+fb"/>
          <w:sz w:val="16"/>
          <w:szCs w:val="16"/>
          <w:lang w:val="en-US"/>
        </w:rPr>
        <w:t>ffi</w:t>
      </w:r>
      <w:r w:rsidRPr="00766305">
        <w:rPr>
          <w:rFonts w:ascii="AdvOT596495f2" w:hAnsi="AdvOT596495f2"/>
          <w:sz w:val="16"/>
          <w:szCs w:val="16"/>
          <w:lang w:val="en-US"/>
        </w:rPr>
        <w:t>c noise</w:t>
      </w:r>
      <w:r>
        <w:rPr>
          <w:rFonts w:ascii="AdvOT596495f2" w:hAnsi="AdvOT596495f2"/>
          <w:sz w:val="16"/>
          <w:szCs w:val="16"/>
          <w:lang w:val="en-US"/>
        </w:rPr>
        <w:t xml:space="preserve"> </w:t>
      </w:r>
      <w:proofErr w:type="gramStart"/>
      <w:r>
        <w:rPr>
          <w:rFonts w:ascii="AdvOT596495f2" w:hAnsi="AdvOT596495f2"/>
          <w:sz w:val="16"/>
          <w:szCs w:val="16"/>
          <w:lang w:val="en-US"/>
        </w:rPr>
        <w:t>and ?</w:t>
      </w:r>
      <w:proofErr w:type="gramEnd"/>
      <w:r>
        <w:rPr>
          <w:rFonts w:ascii="AdvOT596495f2" w:hAnsi="AdvOT596495f2"/>
          <w:sz w:val="16"/>
          <w:szCs w:val="16"/>
          <w:lang w:val="en-US"/>
        </w:rPr>
        <w:t xml:space="preserve"> for NDVI as well as for IQR within each cohort</w:t>
      </w:r>
    </w:p>
    <w:p w14:paraId="6450D601" w14:textId="77777777" w:rsidR="00766305" w:rsidRPr="00766305" w:rsidRDefault="00766305" w:rsidP="00766305">
      <w:pPr>
        <w:pStyle w:val="NormalWeb"/>
        <w:rPr>
          <w:lang w:val="en-US"/>
        </w:rPr>
      </w:pPr>
      <w:r w:rsidRPr="00766305">
        <w:rPr>
          <w:rFonts w:ascii="AdvOT596495f2" w:hAnsi="AdvOT596495f2"/>
          <w:sz w:val="16"/>
          <w:szCs w:val="16"/>
          <w:lang w:val="en-US"/>
        </w:rPr>
        <w:t>Analyses were done without adjustment and repeated with di</w:t>
      </w:r>
      <w:r w:rsidRPr="00766305">
        <w:rPr>
          <w:rFonts w:ascii="AdvOT596495f2+fb" w:hAnsi="AdvOT596495f2+fb"/>
          <w:sz w:val="16"/>
          <w:szCs w:val="16"/>
          <w:lang w:val="en-US"/>
        </w:rPr>
        <w:t>ff</w:t>
      </w:r>
      <w:r w:rsidRPr="00766305">
        <w:rPr>
          <w:rFonts w:ascii="AdvOT596495f2" w:hAnsi="AdvOT596495f2"/>
          <w:sz w:val="16"/>
          <w:szCs w:val="16"/>
          <w:lang w:val="en-US"/>
        </w:rPr>
        <w:t xml:space="preserve">erent levels of adjustment. We selected covariates a priori. </w:t>
      </w:r>
    </w:p>
    <w:p w14:paraId="6ADE8149" w14:textId="77777777" w:rsidR="00766305" w:rsidRPr="00766305" w:rsidRDefault="00766305" w:rsidP="00766305">
      <w:pPr>
        <w:pStyle w:val="NormalWeb"/>
        <w:rPr>
          <w:lang w:val="en-US"/>
        </w:rPr>
      </w:pPr>
    </w:p>
    <w:p w14:paraId="2EA042AE" w14:textId="552AD0A5" w:rsidR="00766305" w:rsidRDefault="00766305">
      <w:pPr>
        <w:pStyle w:val="CommentText"/>
      </w:pPr>
    </w:p>
  </w:comment>
  <w:comment w:id="105" w:author="Marie Pedersen" w:date="2020-12-14T10:54:00Z" w:initials="MP">
    <w:p w14:paraId="2063A3CD" w14:textId="6D18CF8D" w:rsidR="00766305" w:rsidRPr="00766305" w:rsidRDefault="00766305" w:rsidP="00766305">
      <w:pPr>
        <w:pStyle w:val="NormalWeb"/>
        <w:rPr>
          <w:lang w:val="en-US"/>
        </w:rPr>
      </w:pPr>
      <w:r>
        <w:rPr>
          <w:rStyle w:val="CommentReference"/>
        </w:rPr>
        <w:annotationRef/>
      </w:r>
      <w:r w:rsidRPr="00766305">
        <w:rPr>
          <w:rFonts w:ascii="AdvOT596495f2" w:hAnsi="AdvOT596495f2"/>
          <w:sz w:val="16"/>
          <w:szCs w:val="16"/>
          <w:lang w:val="en-US"/>
        </w:rPr>
        <w:t>Associations with air pollution and road tra</w:t>
      </w:r>
      <w:r w:rsidRPr="00766305">
        <w:rPr>
          <w:rFonts w:ascii="AdvOT596495f2+fb" w:hAnsi="AdvOT596495f2+fb"/>
          <w:sz w:val="16"/>
          <w:szCs w:val="16"/>
          <w:lang w:val="en-US"/>
        </w:rPr>
        <w:t>ffi</w:t>
      </w:r>
      <w:r w:rsidRPr="00766305">
        <w:rPr>
          <w:rFonts w:ascii="AdvOT596495f2" w:hAnsi="AdvOT596495f2"/>
          <w:sz w:val="16"/>
          <w:szCs w:val="16"/>
          <w:lang w:val="en-US"/>
        </w:rPr>
        <w:t xml:space="preserve">c noise were estimated by </w:t>
      </w:r>
      <w:r w:rsidRPr="00766305">
        <w:rPr>
          <w:rFonts w:ascii="AdvOT596495f2+fb" w:hAnsi="AdvOT596495f2+fb"/>
          <w:sz w:val="16"/>
          <w:szCs w:val="16"/>
          <w:lang w:val="en-US"/>
        </w:rPr>
        <w:t>fi</w:t>
      </w:r>
      <w:r w:rsidRPr="00766305">
        <w:rPr>
          <w:rFonts w:ascii="AdvOT596495f2" w:hAnsi="AdvOT596495f2"/>
          <w:sz w:val="16"/>
          <w:szCs w:val="16"/>
          <w:lang w:val="en-US"/>
        </w:rPr>
        <w:t xml:space="preserve">tting models for the two exposures separately and jointly. A potential interaction between air pollution and noise was evaluated by including a cross-product term between air pollution and noise using Wald test. </w:t>
      </w:r>
    </w:p>
    <w:p w14:paraId="298FAFD6" w14:textId="77777777" w:rsidR="00766305" w:rsidRPr="00766305" w:rsidRDefault="00766305" w:rsidP="00766305">
      <w:pPr>
        <w:pStyle w:val="NormalWeb"/>
        <w:rPr>
          <w:lang w:val="en-US"/>
        </w:rPr>
      </w:pPr>
      <w:r w:rsidRPr="00766305">
        <w:rPr>
          <w:rFonts w:ascii="AdvOT596495f2" w:hAnsi="AdvOT596495f2"/>
          <w:sz w:val="16"/>
          <w:szCs w:val="16"/>
          <w:lang w:val="en-US"/>
        </w:rPr>
        <w:t>We also tested for potential e</w:t>
      </w:r>
      <w:r w:rsidRPr="00766305">
        <w:rPr>
          <w:rFonts w:ascii="AdvOT596495f2+fb" w:hAnsi="AdvOT596495f2+fb"/>
          <w:sz w:val="16"/>
          <w:szCs w:val="16"/>
          <w:lang w:val="en-US"/>
        </w:rPr>
        <w:t>ff</w:t>
      </w:r>
      <w:r w:rsidRPr="00766305">
        <w:rPr>
          <w:rFonts w:ascii="AdvOT596495f2" w:hAnsi="AdvOT596495f2"/>
          <w:sz w:val="16"/>
          <w:szCs w:val="16"/>
          <w:lang w:val="en-US"/>
        </w:rPr>
        <w:t>ect modi</w:t>
      </w:r>
      <w:r w:rsidRPr="00766305">
        <w:rPr>
          <w:rFonts w:ascii="AdvOT596495f2+fb" w:hAnsi="AdvOT596495f2+fb"/>
          <w:sz w:val="16"/>
          <w:szCs w:val="16"/>
          <w:lang w:val="en-US"/>
        </w:rPr>
        <w:t>fi</w:t>
      </w:r>
      <w:r w:rsidRPr="00766305">
        <w:rPr>
          <w:rFonts w:ascii="AdvOT596495f2" w:hAnsi="AdvOT596495f2"/>
          <w:sz w:val="16"/>
          <w:szCs w:val="16"/>
          <w:lang w:val="en-US"/>
        </w:rPr>
        <w:t xml:space="preserve">cation by </w:t>
      </w:r>
    </w:p>
    <w:p w14:paraId="32A21DD9" w14:textId="105FCA14" w:rsidR="00766305" w:rsidRDefault="00766305">
      <w:pPr>
        <w:pStyle w:val="CommentText"/>
      </w:pPr>
    </w:p>
  </w:comment>
  <w:comment w:id="108" w:author="Tim Cadman" w:date="2020-12-07T12:34:00Z" w:initials="TC">
    <w:p w14:paraId="01676254" w14:textId="77777777" w:rsidR="00020451" w:rsidRDefault="00020451">
      <w:pPr>
        <w:pStyle w:val="CommentText"/>
      </w:pPr>
      <w:r>
        <w:rPr>
          <w:rStyle w:val="CommentReference"/>
        </w:rPr>
        <w:annotationRef/>
      </w:r>
      <w:r>
        <w:t xml:space="preserve">I got stuck here working out how to test for interactions </w:t>
      </w:r>
      <w:r w:rsidR="00FE4CC0">
        <w:t>for</w:t>
      </w:r>
      <w:r>
        <w:t xml:space="preserve"> a binary outcome</w:t>
      </w:r>
      <w:r w:rsidR="00054DC4">
        <w:t xml:space="preserve"> with</w:t>
      </w:r>
      <w:r>
        <w:t xml:space="preserve"> continuous </w:t>
      </w:r>
      <w:r w:rsidR="00054DC4">
        <w:t>exposure</w:t>
      </w:r>
      <w:r w:rsidR="00FE4CC0">
        <w:t xml:space="preserve"> and categorical effect modifier</w:t>
      </w:r>
      <w:r w:rsidR="00054DC4">
        <w:t xml:space="preserve"> on the additive scale</w:t>
      </w:r>
      <w:r w:rsidR="00AA23F5">
        <w:t xml:space="preserve"> – can we discuss please</w:t>
      </w:r>
      <w:r w:rsidR="003908A2">
        <w:t>?</w:t>
      </w:r>
    </w:p>
    <w:p w14:paraId="3E290B2F" w14:textId="77777777" w:rsidR="00766305" w:rsidRDefault="00766305">
      <w:pPr>
        <w:pStyle w:val="CommentText"/>
      </w:pPr>
    </w:p>
    <w:p w14:paraId="325E7EED" w14:textId="77777777" w:rsidR="00766305" w:rsidRDefault="00766305">
      <w:pPr>
        <w:pStyle w:val="CommentText"/>
      </w:pPr>
    </w:p>
    <w:p w14:paraId="1076A4EF" w14:textId="77777777" w:rsidR="00766305" w:rsidRDefault="00766305">
      <w:pPr>
        <w:pStyle w:val="CommentText"/>
      </w:pPr>
    </w:p>
    <w:p w14:paraId="27D1F84F" w14:textId="49C472D8" w:rsidR="00766305" w:rsidRDefault="0076630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1CC3A2" w15:done="0"/>
  <w15:commentEx w15:paraId="10F5BCDB" w15:done="0"/>
  <w15:commentEx w15:paraId="4409A066" w15:done="0"/>
  <w15:commentEx w15:paraId="55429B92" w15:done="0"/>
  <w15:commentEx w15:paraId="3364BA8F" w15:done="0"/>
  <w15:commentEx w15:paraId="39725611" w15:done="0"/>
  <w15:commentEx w15:paraId="1D7CB3A8" w15:done="0"/>
  <w15:commentEx w15:paraId="6E6E22AC" w15:done="0"/>
  <w15:commentEx w15:paraId="1A1CB62E" w15:done="0"/>
  <w15:commentEx w15:paraId="402F7C01" w15:done="0"/>
  <w15:commentEx w15:paraId="2E3BFB6A" w15:done="0"/>
  <w15:commentEx w15:paraId="1F7BFB3E" w15:done="0"/>
  <w15:commentEx w15:paraId="185DDC08" w15:done="0"/>
  <w15:commentEx w15:paraId="594B8986" w15:done="0"/>
  <w15:commentEx w15:paraId="5132ECC0" w15:done="0"/>
  <w15:commentEx w15:paraId="2A782C93" w15:done="0"/>
  <w15:commentEx w15:paraId="545301C3" w15:done="0"/>
  <w15:commentEx w15:paraId="1BCACA50" w15:done="0"/>
  <w15:commentEx w15:paraId="50A2B75B" w15:done="0"/>
  <w15:commentEx w15:paraId="7521927C" w15:done="0"/>
  <w15:commentEx w15:paraId="15C3413A" w15:done="0"/>
  <w15:commentEx w15:paraId="1B6CBA41" w15:done="0"/>
  <w15:commentEx w15:paraId="114123FF" w15:done="0"/>
  <w15:commentEx w15:paraId="2C6C58F3" w15:done="0"/>
  <w15:commentEx w15:paraId="614A15FC" w15:done="0"/>
  <w15:commentEx w15:paraId="1E16AE7C" w15:done="0"/>
  <w15:commentEx w15:paraId="2EA042AE" w15:done="0"/>
  <w15:commentEx w15:paraId="32A21DD9" w15:done="0"/>
  <w15:commentEx w15:paraId="27D1F8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9D758" w16cex:dateUtc="2020-12-08T10:43:00Z"/>
  <w16cex:commentExtensible w16cex:durableId="237B3617" w16cex:dateUtc="2020-12-09T11:40:00Z"/>
  <w16cex:commentExtensible w16cex:durableId="23709F38" w16cex:dateUtc="2020-12-01T10:53:00Z"/>
  <w16cex:commentExtensible w16cex:durableId="237A0AC0" w16cex:dateUtc="2020-12-08T14:22:00Z"/>
  <w16cex:commentExtensible w16cex:durableId="23789501" w16cex:dateUtc="2020-12-07T11:48:00Z"/>
  <w16cex:commentExtensible w16cex:durableId="237B36BC" w16cex:dateUtc="2020-12-09T11:42:00Z"/>
  <w16cex:commentExtensible w16cex:durableId="23789FB9" w16cex:dateUtc="2020-12-07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1CC3A2" w16cid:durableId="2381B693"/>
  <w16cid:commentId w16cid:paraId="10F5BCDB" w16cid:durableId="2381B1A9"/>
  <w16cid:commentId w16cid:paraId="4409A066" w16cid:durableId="2379D758"/>
  <w16cid:commentId w16cid:paraId="55429B92" w16cid:durableId="2381B21B"/>
  <w16cid:commentId w16cid:paraId="3364BA8F" w16cid:durableId="2381B23A"/>
  <w16cid:commentId w16cid:paraId="39725611" w16cid:durableId="2381B268"/>
  <w16cid:commentId w16cid:paraId="1D7CB3A8" w16cid:durableId="2381B496"/>
  <w16cid:commentId w16cid:paraId="6E6E22AC" w16cid:durableId="2381B48C"/>
  <w16cid:commentId w16cid:paraId="1A1CB62E" w16cid:durableId="2385AD1D"/>
  <w16cid:commentId w16cid:paraId="402F7C01" w16cid:durableId="2381B543"/>
  <w16cid:commentId w16cid:paraId="2E3BFB6A" w16cid:durableId="237B3617"/>
  <w16cid:commentId w16cid:paraId="1F7BFB3E" w16cid:durableId="2381B76B"/>
  <w16cid:commentId w16cid:paraId="185DDC08" w16cid:durableId="2381B8B6"/>
  <w16cid:commentId w16cid:paraId="594B8986" w16cid:durableId="2381B8A1"/>
  <w16cid:commentId w16cid:paraId="5132ECC0" w16cid:durableId="2381B9BC"/>
  <w16cid:commentId w16cid:paraId="2A782C93" w16cid:durableId="23709F38"/>
  <w16cid:commentId w16cid:paraId="545301C3" w16cid:durableId="237A0AC0"/>
  <w16cid:commentId w16cid:paraId="1BCACA50" w16cid:durableId="2381BBB6"/>
  <w16cid:commentId w16cid:paraId="50A2B75B" w16cid:durableId="2381BB8D"/>
  <w16cid:commentId w16cid:paraId="7521927C" w16cid:durableId="2381BB73"/>
  <w16cid:commentId w16cid:paraId="15C3413A" w16cid:durableId="23789501"/>
  <w16cid:commentId w16cid:paraId="1B6CBA41" w16cid:durableId="2381BC00"/>
  <w16cid:commentId w16cid:paraId="114123FF" w16cid:durableId="2381BE6D"/>
  <w16cid:commentId w16cid:paraId="2C6C58F3" w16cid:durableId="2381BF31"/>
  <w16cid:commentId w16cid:paraId="614A15FC" w16cid:durableId="2381BFBF"/>
  <w16cid:commentId w16cid:paraId="1E16AE7C" w16cid:durableId="237B36BC"/>
  <w16cid:commentId w16cid:paraId="2EA042AE" w16cid:durableId="2381C259"/>
  <w16cid:commentId w16cid:paraId="32A21DD9" w16cid:durableId="2381C2D7"/>
  <w16cid:commentId w16cid:paraId="27D1F84F" w16cid:durableId="23789F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263B1" w14:textId="77777777" w:rsidR="00774CDF" w:rsidRDefault="00774CDF">
      <w:pPr>
        <w:spacing w:after="0"/>
      </w:pPr>
      <w:r>
        <w:separator/>
      </w:r>
    </w:p>
    <w:p w14:paraId="45374CBA" w14:textId="77777777" w:rsidR="00774CDF" w:rsidRDefault="00774CDF"/>
  </w:endnote>
  <w:endnote w:type="continuationSeparator" w:id="0">
    <w:p w14:paraId="613E0D56" w14:textId="77777777" w:rsidR="00774CDF" w:rsidRDefault="00774CDF">
      <w:pPr>
        <w:spacing w:after="0"/>
      </w:pPr>
      <w:r>
        <w:continuationSeparator/>
      </w:r>
    </w:p>
    <w:p w14:paraId="24928345" w14:textId="77777777" w:rsidR="00774CDF" w:rsidRDefault="00774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kzidenz Grotesk BE Light">
    <w:altName w:val="Calibri"/>
    <w:charset w:val="00"/>
    <w:family w:val="auto"/>
    <w:pitch w:val="variable"/>
    <w:sig w:usb0="8000002F" w:usb1="40000048"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nhem">
    <w:altName w:val="Calibri"/>
    <w:panose1 w:val="00000000000000000000"/>
    <w:charset w:val="00"/>
    <w:family w:val="modern"/>
    <w:notTrueType/>
    <w:pitch w:val="variable"/>
    <w:sig w:usb0="A00000AF" w:usb1="40002048" w:usb2="00000000" w:usb3="00000000" w:csb0="00000111"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kzidenz Grotesk BE Md">
    <w:altName w:val="Calibri"/>
    <w:charset w:val="00"/>
    <w:family w:val="auto"/>
    <w:pitch w:val="variable"/>
    <w:sig w:usb0="8000002F" w:usb1="40000048" w:usb2="00000000" w:usb3="00000000" w:csb0="00000001" w:csb1="00000000"/>
  </w:font>
  <w:font w:name="AdvOT596495f2">
    <w:altName w:val="Cambria"/>
    <w:panose1 w:val="00000000000000000000"/>
    <w:charset w:val="00"/>
    <w:family w:val="roman"/>
    <w:notTrueType/>
    <w:pitch w:val="default"/>
  </w:font>
  <w:font w:name="AdvOT596495f2+fb">
    <w:altName w:val="Cambria"/>
    <w:panose1 w:val="00000000000000000000"/>
    <w:charset w:val="00"/>
    <w:family w:val="roman"/>
    <w:notTrueType/>
    <w:pitch w:val="default"/>
  </w:font>
  <w:font w:name="AdvOT596495f2+03">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9E8D3" w14:textId="77777777" w:rsidR="0005613D" w:rsidRDefault="0005613D">
    <w:pPr>
      <w:pStyle w:val="Footer"/>
    </w:pPr>
  </w:p>
  <w:p w14:paraId="60738C6E" w14:textId="77777777" w:rsidR="0005613D" w:rsidRDefault="000561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0714045"/>
      <w:docPartObj>
        <w:docPartGallery w:val="Page Numbers (Bottom of Page)"/>
        <w:docPartUnique/>
      </w:docPartObj>
    </w:sdtPr>
    <w:sdtEndPr>
      <w:rPr>
        <w:noProof/>
      </w:rPr>
    </w:sdtEndPr>
    <w:sdtContent>
      <w:p w14:paraId="55319BE8" w14:textId="59424A3C" w:rsidR="0005613D" w:rsidRDefault="0005613D">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6B36FDE7" w14:textId="77777777" w:rsidR="0005613D" w:rsidRDefault="0005613D">
    <w:pPr>
      <w:pStyle w:val="Footer"/>
    </w:pPr>
  </w:p>
  <w:p w14:paraId="358EC84C" w14:textId="77777777" w:rsidR="0005613D" w:rsidRDefault="000561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4A2A4" w14:textId="77777777" w:rsidR="00774CDF" w:rsidRDefault="00774CDF">
      <w:r>
        <w:separator/>
      </w:r>
    </w:p>
    <w:p w14:paraId="3C105488" w14:textId="77777777" w:rsidR="00774CDF" w:rsidRDefault="00774CDF"/>
  </w:footnote>
  <w:footnote w:type="continuationSeparator" w:id="0">
    <w:p w14:paraId="454E01C0" w14:textId="77777777" w:rsidR="00774CDF" w:rsidRDefault="00774CDF">
      <w:r>
        <w:continuationSeparator/>
      </w:r>
    </w:p>
    <w:p w14:paraId="5CA60C2C" w14:textId="77777777" w:rsidR="00774CDF" w:rsidRDefault="00774C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CF35C" w14:textId="77777777" w:rsidR="0005613D" w:rsidRDefault="0005613D">
    <w:pPr>
      <w:pStyle w:val="Header"/>
    </w:pPr>
  </w:p>
  <w:p w14:paraId="1B3D5E3B" w14:textId="77777777" w:rsidR="0005613D" w:rsidRDefault="000561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7B281" w14:textId="77777777" w:rsidR="0005613D" w:rsidRDefault="0005613D">
    <w:pPr>
      <w:pStyle w:val="Header"/>
    </w:pPr>
  </w:p>
  <w:p w14:paraId="0709BEB1" w14:textId="77777777" w:rsidR="0005613D" w:rsidRDefault="000561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178F3"/>
    <w:multiLevelType w:val="multilevel"/>
    <w:tmpl w:val="45121DB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5343B6B"/>
    <w:multiLevelType w:val="hybridMultilevel"/>
    <w:tmpl w:val="E80E0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91A6C"/>
    <w:multiLevelType w:val="multilevel"/>
    <w:tmpl w:val="48FC5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Cadman">
    <w15:presenceInfo w15:providerId="None" w15:userId="Tim Ca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Numbered&lt;/Style&gt;&lt;LeftDelim&gt;{&lt;/LeftDelim&gt;&lt;RightDelim&gt;}&lt;/RightDelim&gt;&lt;FontName&gt;Akzidenz Grotesk BE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a5ez2fk2fp5ee2e9q5929dx0w9wrpxvape&quot;&gt;library 26.02.19&lt;record-ids&gt;&lt;item&gt;1&lt;/item&gt;&lt;item&gt;1140&lt;/item&gt;&lt;item&gt;1156&lt;/item&gt;&lt;item&gt;1158&lt;/item&gt;&lt;item&gt;1172&lt;/item&gt;&lt;item&gt;1197&lt;/item&gt;&lt;item&gt;1198&lt;/item&gt;&lt;item&gt;1200&lt;/item&gt;&lt;item&gt;1202&lt;/item&gt;&lt;item&gt;1203&lt;/item&gt;&lt;item&gt;1204&lt;/item&gt;&lt;item&gt;1205&lt;/item&gt;&lt;item&gt;1207&lt;/item&gt;&lt;item&gt;1208&lt;/item&gt;&lt;item&gt;1210&lt;/item&gt;&lt;item&gt;1211&lt;/item&gt;&lt;item&gt;1212&lt;/item&gt;&lt;item&gt;1213&lt;/item&gt;&lt;item&gt;1214&lt;/item&gt;&lt;item&gt;1232&lt;/item&gt;&lt;item&gt;1233&lt;/item&gt;&lt;/record-ids&gt;&lt;/item&gt;&lt;/Libraries&gt;"/>
  </w:docVars>
  <w:rsids>
    <w:rsidRoot w:val="00590D07"/>
    <w:rsid w:val="000001AE"/>
    <w:rsid w:val="00001BA3"/>
    <w:rsid w:val="000022AC"/>
    <w:rsid w:val="000058F8"/>
    <w:rsid w:val="00006DDF"/>
    <w:rsid w:val="000113A3"/>
    <w:rsid w:val="00011C8B"/>
    <w:rsid w:val="00011E3A"/>
    <w:rsid w:val="00013485"/>
    <w:rsid w:val="00015F94"/>
    <w:rsid w:val="000174DC"/>
    <w:rsid w:val="00020451"/>
    <w:rsid w:val="000234DA"/>
    <w:rsid w:val="00026722"/>
    <w:rsid w:val="0003543C"/>
    <w:rsid w:val="00041741"/>
    <w:rsid w:val="00047C88"/>
    <w:rsid w:val="00052B94"/>
    <w:rsid w:val="00054DC4"/>
    <w:rsid w:val="00054E1D"/>
    <w:rsid w:val="00055B48"/>
    <w:rsid w:val="0005613D"/>
    <w:rsid w:val="00062FF4"/>
    <w:rsid w:val="00066170"/>
    <w:rsid w:val="0006688D"/>
    <w:rsid w:val="00066F26"/>
    <w:rsid w:val="0007025C"/>
    <w:rsid w:val="00071778"/>
    <w:rsid w:val="000721B5"/>
    <w:rsid w:val="00083483"/>
    <w:rsid w:val="000917D5"/>
    <w:rsid w:val="000947C3"/>
    <w:rsid w:val="000A04BE"/>
    <w:rsid w:val="000A04E2"/>
    <w:rsid w:val="000A19A4"/>
    <w:rsid w:val="000A1AE9"/>
    <w:rsid w:val="000A2519"/>
    <w:rsid w:val="000A3EE0"/>
    <w:rsid w:val="000A5746"/>
    <w:rsid w:val="000A586C"/>
    <w:rsid w:val="000B67B2"/>
    <w:rsid w:val="000C0830"/>
    <w:rsid w:val="000C1A73"/>
    <w:rsid w:val="000C32B3"/>
    <w:rsid w:val="000C618B"/>
    <w:rsid w:val="000D15F9"/>
    <w:rsid w:val="000D1A03"/>
    <w:rsid w:val="000D1E5B"/>
    <w:rsid w:val="000D4032"/>
    <w:rsid w:val="000D6F9F"/>
    <w:rsid w:val="000E3821"/>
    <w:rsid w:val="000E4A51"/>
    <w:rsid w:val="000E4E83"/>
    <w:rsid w:val="000F0AB2"/>
    <w:rsid w:val="00100EBB"/>
    <w:rsid w:val="0010157C"/>
    <w:rsid w:val="00102F6A"/>
    <w:rsid w:val="00103AB4"/>
    <w:rsid w:val="00104E03"/>
    <w:rsid w:val="00105F52"/>
    <w:rsid w:val="001066C8"/>
    <w:rsid w:val="001127F8"/>
    <w:rsid w:val="00115F8C"/>
    <w:rsid w:val="001215FB"/>
    <w:rsid w:val="0012290F"/>
    <w:rsid w:val="001241FF"/>
    <w:rsid w:val="00125950"/>
    <w:rsid w:val="00126B28"/>
    <w:rsid w:val="0013071A"/>
    <w:rsid w:val="0013380A"/>
    <w:rsid w:val="00134584"/>
    <w:rsid w:val="001415B0"/>
    <w:rsid w:val="001444CC"/>
    <w:rsid w:val="00144826"/>
    <w:rsid w:val="001453A4"/>
    <w:rsid w:val="00145B32"/>
    <w:rsid w:val="001478C2"/>
    <w:rsid w:val="00151149"/>
    <w:rsid w:val="00151467"/>
    <w:rsid w:val="00151C7E"/>
    <w:rsid w:val="001532F9"/>
    <w:rsid w:val="00157BAB"/>
    <w:rsid w:val="0016027A"/>
    <w:rsid w:val="001612E3"/>
    <w:rsid w:val="001627F7"/>
    <w:rsid w:val="00164D05"/>
    <w:rsid w:val="00164EEE"/>
    <w:rsid w:val="00174855"/>
    <w:rsid w:val="001900FD"/>
    <w:rsid w:val="001A0477"/>
    <w:rsid w:val="001A0A45"/>
    <w:rsid w:val="001A0FCA"/>
    <w:rsid w:val="001A5271"/>
    <w:rsid w:val="001B37F1"/>
    <w:rsid w:val="001B48BC"/>
    <w:rsid w:val="001C004A"/>
    <w:rsid w:val="001C1E1C"/>
    <w:rsid w:val="001C2E5B"/>
    <w:rsid w:val="001C5B27"/>
    <w:rsid w:val="001C5E3F"/>
    <w:rsid w:val="001D129D"/>
    <w:rsid w:val="001D6296"/>
    <w:rsid w:val="001D6FD8"/>
    <w:rsid w:val="001E07B4"/>
    <w:rsid w:val="001E28D8"/>
    <w:rsid w:val="001E29E3"/>
    <w:rsid w:val="001E3318"/>
    <w:rsid w:val="001E4EC9"/>
    <w:rsid w:val="001F03E8"/>
    <w:rsid w:val="001F2502"/>
    <w:rsid w:val="001F2F9C"/>
    <w:rsid w:val="001F53E7"/>
    <w:rsid w:val="001F6B40"/>
    <w:rsid w:val="0020107A"/>
    <w:rsid w:val="002014E6"/>
    <w:rsid w:val="002056A9"/>
    <w:rsid w:val="00213110"/>
    <w:rsid w:val="00215E3E"/>
    <w:rsid w:val="00221F15"/>
    <w:rsid w:val="00222DF8"/>
    <w:rsid w:val="00224734"/>
    <w:rsid w:val="002253FE"/>
    <w:rsid w:val="00227A80"/>
    <w:rsid w:val="00230CD2"/>
    <w:rsid w:val="00231DE3"/>
    <w:rsid w:val="0023354B"/>
    <w:rsid w:val="00235AB8"/>
    <w:rsid w:val="00235ECC"/>
    <w:rsid w:val="00236E2E"/>
    <w:rsid w:val="0024182B"/>
    <w:rsid w:val="00256A04"/>
    <w:rsid w:val="00271933"/>
    <w:rsid w:val="002722CC"/>
    <w:rsid w:val="002733D0"/>
    <w:rsid w:val="00283092"/>
    <w:rsid w:val="002834E2"/>
    <w:rsid w:val="00285738"/>
    <w:rsid w:val="002937CC"/>
    <w:rsid w:val="00294963"/>
    <w:rsid w:val="00295244"/>
    <w:rsid w:val="0029536B"/>
    <w:rsid w:val="00296553"/>
    <w:rsid w:val="002A1745"/>
    <w:rsid w:val="002A7427"/>
    <w:rsid w:val="002B4E62"/>
    <w:rsid w:val="002B7356"/>
    <w:rsid w:val="002C2123"/>
    <w:rsid w:val="002C6AEF"/>
    <w:rsid w:val="002D092E"/>
    <w:rsid w:val="002D2CE7"/>
    <w:rsid w:val="002D322A"/>
    <w:rsid w:val="002D3D7B"/>
    <w:rsid w:val="002D70C6"/>
    <w:rsid w:val="002E089D"/>
    <w:rsid w:val="002E1511"/>
    <w:rsid w:val="002E2C18"/>
    <w:rsid w:val="002E58A1"/>
    <w:rsid w:val="002E62FC"/>
    <w:rsid w:val="002F28C1"/>
    <w:rsid w:val="002F2AA9"/>
    <w:rsid w:val="002F4C89"/>
    <w:rsid w:val="00300A73"/>
    <w:rsid w:val="00301319"/>
    <w:rsid w:val="00304F6D"/>
    <w:rsid w:val="00310FC9"/>
    <w:rsid w:val="003123F7"/>
    <w:rsid w:val="003157A5"/>
    <w:rsid w:val="00316BB0"/>
    <w:rsid w:val="0032033E"/>
    <w:rsid w:val="00322122"/>
    <w:rsid w:val="003246A5"/>
    <w:rsid w:val="00331D45"/>
    <w:rsid w:val="00335830"/>
    <w:rsid w:val="00347BB1"/>
    <w:rsid w:val="0035296F"/>
    <w:rsid w:val="00353084"/>
    <w:rsid w:val="00354B42"/>
    <w:rsid w:val="003557FE"/>
    <w:rsid w:val="0035633B"/>
    <w:rsid w:val="003563B2"/>
    <w:rsid w:val="003573B4"/>
    <w:rsid w:val="00362832"/>
    <w:rsid w:val="00367B5D"/>
    <w:rsid w:val="00375807"/>
    <w:rsid w:val="00376885"/>
    <w:rsid w:val="003814EA"/>
    <w:rsid w:val="00381D08"/>
    <w:rsid w:val="003828F8"/>
    <w:rsid w:val="00382F39"/>
    <w:rsid w:val="00383D29"/>
    <w:rsid w:val="00384A10"/>
    <w:rsid w:val="003908A2"/>
    <w:rsid w:val="00392155"/>
    <w:rsid w:val="0039588B"/>
    <w:rsid w:val="003B0CAE"/>
    <w:rsid w:val="003C3999"/>
    <w:rsid w:val="003C3ECC"/>
    <w:rsid w:val="003D60B5"/>
    <w:rsid w:val="003E09E4"/>
    <w:rsid w:val="003E30D2"/>
    <w:rsid w:val="003E3F10"/>
    <w:rsid w:val="003E595C"/>
    <w:rsid w:val="003E7213"/>
    <w:rsid w:val="003F3BFB"/>
    <w:rsid w:val="003F43CE"/>
    <w:rsid w:val="003F5AEC"/>
    <w:rsid w:val="003F5E65"/>
    <w:rsid w:val="0041037C"/>
    <w:rsid w:val="00411065"/>
    <w:rsid w:val="00411220"/>
    <w:rsid w:val="00415B12"/>
    <w:rsid w:val="00417663"/>
    <w:rsid w:val="004203CC"/>
    <w:rsid w:val="00421138"/>
    <w:rsid w:val="004218E1"/>
    <w:rsid w:val="0042588B"/>
    <w:rsid w:val="00426181"/>
    <w:rsid w:val="004266A3"/>
    <w:rsid w:val="004274E4"/>
    <w:rsid w:val="00427AC4"/>
    <w:rsid w:val="00430D39"/>
    <w:rsid w:val="00432906"/>
    <w:rsid w:val="00444B3B"/>
    <w:rsid w:val="00444F8A"/>
    <w:rsid w:val="0044685B"/>
    <w:rsid w:val="0044759D"/>
    <w:rsid w:val="00456C0A"/>
    <w:rsid w:val="004611F3"/>
    <w:rsid w:val="00465ABF"/>
    <w:rsid w:val="00465E2F"/>
    <w:rsid w:val="00465EC7"/>
    <w:rsid w:val="00471DF8"/>
    <w:rsid w:val="0047394C"/>
    <w:rsid w:val="00476496"/>
    <w:rsid w:val="0047698B"/>
    <w:rsid w:val="00483173"/>
    <w:rsid w:val="0048471E"/>
    <w:rsid w:val="00485AB8"/>
    <w:rsid w:val="00485E7E"/>
    <w:rsid w:val="00491038"/>
    <w:rsid w:val="00493228"/>
    <w:rsid w:val="00494062"/>
    <w:rsid w:val="00494AC4"/>
    <w:rsid w:val="00495459"/>
    <w:rsid w:val="00495A1F"/>
    <w:rsid w:val="004A082D"/>
    <w:rsid w:val="004A4CF2"/>
    <w:rsid w:val="004A558A"/>
    <w:rsid w:val="004A6895"/>
    <w:rsid w:val="004B4615"/>
    <w:rsid w:val="004B517F"/>
    <w:rsid w:val="004B7C12"/>
    <w:rsid w:val="004C122B"/>
    <w:rsid w:val="004C281A"/>
    <w:rsid w:val="004C33D4"/>
    <w:rsid w:val="004C404A"/>
    <w:rsid w:val="004C6416"/>
    <w:rsid w:val="004D4634"/>
    <w:rsid w:val="004D5EF0"/>
    <w:rsid w:val="004E29B3"/>
    <w:rsid w:val="004E4434"/>
    <w:rsid w:val="004F2F7C"/>
    <w:rsid w:val="004F30D0"/>
    <w:rsid w:val="004F55D9"/>
    <w:rsid w:val="004F7121"/>
    <w:rsid w:val="004F7224"/>
    <w:rsid w:val="00501F0C"/>
    <w:rsid w:val="005028E2"/>
    <w:rsid w:val="005030DD"/>
    <w:rsid w:val="005034D4"/>
    <w:rsid w:val="005046B8"/>
    <w:rsid w:val="00504AA2"/>
    <w:rsid w:val="00505689"/>
    <w:rsid w:val="00506CAE"/>
    <w:rsid w:val="00506DC4"/>
    <w:rsid w:val="00506E75"/>
    <w:rsid w:val="005070F4"/>
    <w:rsid w:val="00511A94"/>
    <w:rsid w:val="005123E9"/>
    <w:rsid w:val="00513ECB"/>
    <w:rsid w:val="00515C3F"/>
    <w:rsid w:val="0052284F"/>
    <w:rsid w:val="00523E47"/>
    <w:rsid w:val="00526C2A"/>
    <w:rsid w:val="00527A35"/>
    <w:rsid w:val="00530E63"/>
    <w:rsid w:val="00536606"/>
    <w:rsid w:val="00537D78"/>
    <w:rsid w:val="00543CB7"/>
    <w:rsid w:val="005471E5"/>
    <w:rsid w:val="00551C65"/>
    <w:rsid w:val="0055586A"/>
    <w:rsid w:val="005565FF"/>
    <w:rsid w:val="00565FBA"/>
    <w:rsid w:val="00566A60"/>
    <w:rsid w:val="00572396"/>
    <w:rsid w:val="00575A86"/>
    <w:rsid w:val="00576F86"/>
    <w:rsid w:val="00577BF1"/>
    <w:rsid w:val="00580CF2"/>
    <w:rsid w:val="00581F2E"/>
    <w:rsid w:val="00582703"/>
    <w:rsid w:val="00590B9C"/>
    <w:rsid w:val="00590D07"/>
    <w:rsid w:val="00591E89"/>
    <w:rsid w:val="00592189"/>
    <w:rsid w:val="005923F0"/>
    <w:rsid w:val="00597EF4"/>
    <w:rsid w:val="005A0564"/>
    <w:rsid w:val="005A150B"/>
    <w:rsid w:val="005A6FFC"/>
    <w:rsid w:val="005A7E92"/>
    <w:rsid w:val="005B0131"/>
    <w:rsid w:val="005B0A63"/>
    <w:rsid w:val="005B4A45"/>
    <w:rsid w:val="005B662B"/>
    <w:rsid w:val="005B7766"/>
    <w:rsid w:val="005C01D6"/>
    <w:rsid w:val="005C0441"/>
    <w:rsid w:val="005C080E"/>
    <w:rsid w:val="005C1A85"/>
    <w:rsid w:val="005C372F"/>
    <w:rsid w:val="005C3948"/>
    <w:rsid w:val="005C3FA1"/>
    <w:rsid w:val="005C50EA"/>
    <w:rsid w:val="005D0297"/>
    <w:rsid w:val="005D35E7"/>
    <w:rsid w:val="005D6B2F"/>
    <w:rsid w:val="005D7035"/>
    <w:rsid w:val="005E0F6E"/>
    <w:rsid w:val="005E148D"/>
    <w:rsid w:val="005E18F1"/>
    <w:rsid w:val="005E63CE"/>
    <w:rsid w:val="005E68B9"/>
    <w:rsid w:val="005F13F9"/>
    <w:rsid w:val="005F1CF7"/>
    <w:rsid w:val="005F7DD3"/>
    <w:rsid w:val="00600A5F"/>
    <w:rsid w:val="00602C35"/>
    <w:rsid w:val="006031D5"/>
    <w:rsid w:val="0060366F"/>
    <w:rsid w:val="00603A95"/>
    <w:rsid w:val="00604972"/>
    <w:rsid w:val="0060627F"/>
    <w:rsid w:val="0060763B"/>
    <w:rsid w:val="00607D97"/>
    <w:rsid w:val="006105A9"/>
    <w:rsid w:val="00613C59"/>
    <w:rsid w:val="006165EA"/>
    <w:rsid w:val="0062489E"/>
    <w:rsid w:val="0062508D"/>
    <w:rsid w:val="006261FF"/>
    <w:rsid w:val="0062627D"/>
    <w:rsid w:val="00627752"/>
    <w:rsid w:val="00631D76"/>
    <w:rsid w:val="00632C04"/>
    <w:rsid w:val="00633ADC"/>
    <w:rsid w:val="0064001B"/>
    <w:rsid w:val="00640996"/>
    <w:rsid w:val="00641845"/>
    <w:rsid w:val="006428E3"/>
    <w:rsid w:val="006472EC"/>
    <w:rsid w:val="00647DC1"/>
    <w:rsid w:val="00671EF3"/>
    <w:rsid w:val="006734E6"/>
    <w:rsid w:val="00677692"/>
    <w:rsid w:val="00683E4A"/>
    <w:rsid w:val="00685091"/>
    <w:rsid w:val="00685190"/>
    <w:rsid w:val="0068530D"/>
    <w:rsid w:val="00692AA0"/>
    <w:rsid w:val="00693A2E"/>
    <w:rsid w:val="0069692A"/>
    <w:rsid w:val="006A3FF6"/>
    <w:rsid w:val="006C059C"/>
    <w:rsid w:val="006C1D15"/>
    <w:rsid w:val="006C39B0"/>
    <w:rsid w:val="006C4D42"/>
    <w:rsid w:val="006C5B22"/>
    <w:rsid w:val="006D09C2"/>
    <w:rsid w:val="006D0E48"/>
    <w:rsid w:val="006D3EC2"/>
    <w:rsid w:val="006D6AEB"/>
    <w:rsid w:val="006E144C"/>
    <w:rsid w:val="006E2253"/>
    <w:rsid w:val="006E6968"/>
    <w:rsid w:val="006E6996"/>
    <w:rsid w:val="006E7033"/>
    <w:rsid w:val="006E796D"/>
    <w:rsid w:val="006F37E6"/>
    <w:rsid w:val="006F4D5F"/>
    <w:rsid w:val="00703594"/>
    <w:rsid w:val="007038E2"/>
    <w:rsid w:val="00705FFA"/>
    <w:rsid w:val="007137C5"/>
    <w:rsid w:val="00713EE9"/>
    <w:rsid w:val="00716536"/>
    <w:rsid w:val="00717FCD"/>
    <w:rsid w:val="00721BDB"/>
    <w:rsid w:val="00722745"/>
    <w:rsid w:val="00722D2E"/>
    <w:rsid w:val="00727756"/>
    <w:rsid w:val="007316D5"/>
    <w:rsid w:val="00736EC2"/>
    <w:rsid w:val="007420BC"/>
    <w:rsid w:val="00751699"/>
    <w:rsid w:val="00751987"/>
    <w:rsid w:val="00751FC1"/>
    <w:rsid w:val="00755594"/>
    <w:rsid w:val="007563DD"/>
    <w:rsid w:val="007572FE"/>
    <w:rsid w:val="00760B7F"/>
    <w:rsid w:val="0076146E"/>
    <w:rsid w:val="0076252F"/>
    <w:rsid w:val="00766305"/>
    <w:rsid w:val="00770589"/>
    <w:rsid w:val="0077097A"/>
    <w:rsid w:val="0077100E"/>
    <w:rsid w:val="00774CDF"/>
    <w:rsid w:val="007755EC"/>
    <w:rsid w:val="00783607"/>
    <w:rsid w:val="00783F78"/>
    <w:rsid w:val="0078487B"/>
    <w:rsid w:val="00784D58"/>
    <w:rsid w:val="007852F0"/>
    <w:rsid w:val="00792011"/>
    <w:rsid w:val="007923D2"/>
    <w:rsid w:val="007A1CA5"/>
    <w:rsid w:val="007B0A6F"/>
    <w:rsid w:val="007B0B75"/>
    <w:rsid w:val="007B0BF0"/>
    <w:rsid w:val="007B4A5D"/>
    <w:rsid w:val="007B5EF3"/>
    <w:rsid w:val="007C13B1"/>
    <w:rsid w:val="007C1751"/>
    <w:rsid w:val="007C48E1"/>
    <w:rsid w:val="007D177D"/>
    <w:rsid w:val="007D34D1"/>
    <w:rsid w:val="007D6F36"/>
    <w:rsid w:val="007E51EE"/>
    <w:rsid w:val="007E6F6E"/>
    <w:rsid w:val="007F373E"/>
    <w:rsid w:val="007F7E92"/>
    <w:rsid w:val="00803ED2"/>
    <w:rsid w:val="00811A8E"/>
    <w:rsid w:val="00812875"/>
    <w:rsid w:val="00816787"/>
    <w:rsid w:val="00822E10"/>
    <w:rsid w:val="00823ABD"/>
    <w:rsid w:val="00823B05"/>
    <w:rsid w:val="00825DA1"/>
    <w:rsid w:val="0082700F"/>
    <w:rsid w:val="00832CB9"/>
    <w:rsid w:val="00835A5D"/>
    <w:rsid w:val="00835C2E"/>
    <w:rsid w:val="00844FA9"/>
    <w:rsid w:val="0084704E"/>
    <w:rsid w:val="00850F40"/>
    <w:rsid w:val="00851F6D"/>
    <w:rsid w:val="00853CA2"/>
    <w:rsid w:val="00857DB1"/>
    <w:rsid w:val="00863BD8"/>
    <w:rsid w:val="00865AC9"/>
    <w:rsid w:val="00867782"/>
    <w:rsid w:val="00867919"/>
    <w:rsid w:val="00870E32"/>
    <w:rsid w:val="00871800"/>
    <w:rsid w:val="008722DA"/>
    <w:rsid w:val="00874084"/>
    <w:rsid w:val="008765B5"/>
    <w:rsid w:val="00876B66"/>
    <w:rsid w:val="00877BCE"/>
    <w:rsid w:val="008855F9"/>
    <w:rsid w:val="00886D8A"/>
    <w:rsid w:val="00890F2F"/>
    <w:rsid w:val="00896339"/>
    <w:rsid w:val="008A294E"/>
    <w:rsid w:val="008A4957"/>
    <w:rsid w:val="008A6612"/>
    <w:rsid w:val="008B2D4B"/>
    <w:rsid w:val="008C45F2"/>
    <w:rsid w:val="008C7BD6"/>
    <w:rsid w:val="008D2794"/>
    <w:rsid w:val="008D4208"/>
    <w:rsid w:val="008D42CA"/>
    <w:rsid w:val="008D445B"/>
    <w:rsid w:val="008D4CFB"/>
    <w:rsid w:val="008D6863"/>
    <w:rsid w:val="008E0C20"/>
    <w:rsid w:val="008E2069"/>
    <w:rsid w:val="008E36E0"/>
    <w:rsid w:val="008E3B61"/>
    <w:rsid w:val="008E45D4"/>
    <w:rsid w:val="008E76C4"/>
    <w:rsid w:val="008F1896"/>
    <w:rsid w:val="00900E51"/>
    <w:rsid w:val="00902B67"/>
    <w:rsid w:val="00910770"/>
    <w:rsid w:val="00914F32"/>
    <w:rsid w:val="00930782"/>
    <w:rsid w:val="00931D0A"/>
    <w:rsid w:val="009346C9"/>
    <w:rsid w:val="00936C13"/>
    <w:rsid w:val="00937413"/>
    <w:rsid w:val="0094462A"/>
    <w:rsid w:val="00946824"/>
    <w:rsid w:val="0095113F"/>
    <w:rsid w:val="0095315D"/>
    <w:rsid w:val="00953E5A"/>
    <w:rsid w:val="009561B0"/>
    <w:rsid w:val="00961634"/>
    <w:rsid w:val="00962BBD"/>
    <w:rsid w:val="00962D6B"/>
    <w:rsid w:val="00963F2C"/>
    <w:rsid w:val="009653DF"/>
    <w:rsid w:val="00965CD4"/>
    <w:rsid w:val="0097202F"/>
    <w:rsid w:val="0097264D"/>
    <w:rsid w:val="00973694"/>
    <w:rsid w:val="00976650"/>
    <w:rsid w:val="00976A88"/>
    <w:rsid w:val="0097799F"/>
    <w:rsid w:val="0098338B"/>
    <w:rsid w:val="0098400F"/>
    <w:rsid w:val="009841E3"/>
    <w:rsid w:val="00985A8A"/>
    <w:rsid w:val="0098621F"/>
    <w:rsid w:val="00990930"/>
    <w:rsid w:val="009928D4"/>
    <w:rsid w:val="0099317B"/>
    <w:rsid w:val="00995BF2"/>
    <w:rsid w:val="009A0846"/>
    <w:rsid w:val="009A1624"/>
    <w:rsid w:val="009A318F"/>
    <w:rsid w:val="009A40BB"/>
    <w:rsid w:val="009A601F"/>
    <w:rsid w:val="009A752E"/>
    <w:rsid w:val="009B228F"/>
    <w:rsid w:val="009B2CBF"/>
    <w:rsid w:val="009C3BD1"/>
    <w:rsid w:val="009C5C5C"/>
    <w:rsid w:val="009C6B2F"/>
    <w:rsid w:val="009C747A"/>
    <w:rsid w:val="009D01AE"/>
    <w:rsid w:val="009D2B19"/>
    <w:rsid w:val="009D5645"/>
    <w:rsid w:val="009E4A05"/>
    <w:rsid w:val="009F47F7"/>
    <w:rsid w:val="009F4EED"/>
    <w:rsid w:val="009F5A10"/>
    <w:rsid w:val="00A04CF0"/>
    <w:rsid w:val="00A121C0"/>
    <w:rsid w:val="00A128E9"/>
    <w:rsid w:val="00A2021C"/>
    <w:rsid w:val="00A20F18"/>
    <w:rsid w:val="00A22B81"/>
    <w:rsid w:val="00A24BCA"/>
    <w:rsid w:val="00A25F57"/>
    <w:rsid w:val="00A27C5B"/>
    <w:rsid w:val="00A30361"/>
    <w:rsid w:val="00A33D01"/>
    <w:rsid w:val="00A36187"/>
    <w:rsid w:val="00A40B5F"/>
    <w:rsid w:val="00A4244F"/>
    <w:rsid w:val="00A4346F"/>
    <w:rsid w:val="00A479C8"/>
    <w:rsid w:val="00A507F7"/>
    <w:rsid w:val="00A548CB"/>
    <w:rsid w:val="00A54E8B"/>
    <w:rsid w:val="00A5657E"/>
    <w:rsid w:val="00A56A42"/>
    <w:rsid w:val="00A606CF"/>
    <w:rsid w:val="00A61E01"/>
    <w:rsid w:val="00A6315F"/>
    <w:rsid w:val="00A6795D"/>
    <w:rsid w:val="00A72609"/>
    <w:rsid w:val="00A755CC"/>
    <w:rsid w:val="00A81184"/>
    <w:rsid w:val="00A81C9E"/>
    <w:rsid w:val="00A83AA9"/>
    <w:rsid w:val="00A840B5"/>
    <w:rsid w:val="00A86C0E"/>
    <w:rsid w:val="00A87160"/>
    <w:rsid w:val="00A9156B"/>
    <w:rsid w:val="00A946C8"/>
    <w:rsid w:val="00A96634"/>
    <w:rsid w:val="00AA0B4A"/>
    <w:rsid w:val="00AA0D72"/>
    <w:rsid w:val="00AA23F5"/>
    <w:rsid w:val="00AA2A92"/>
    <w:rsid w:val="00AA2F15"/>
    <w:rsid w:val="00AB711D"/>
    <w:rsid w:val="00AC5693"/>
    <w:rsid w:val="00AD1949"/>
    <w:rsid w:val="00AE0113"/>
    <w:rsid w:val="00AE2593"/>
    <w:rsid w:val="00AE7AFF"/>
    <w:rsid w:val="00AF00B5"/>
    <w:rsid w:val="00AF2782"/>
    <w:rsid w:val="00AF3C63"/>
    <w:rsid w:val="00AF3CD8"/>
    <w:rsid w:val="00AF4D50"/>
    <w:rsid w:val="00AF70CA"/>
    <w:rsid w:val="00B00BF8"/>
    <w:rsid w:val="00B01950"/>
    <w:rsid w:val="00B02046"/>
    <w:rsid w:val="00B0468B"/>
    <w:rsid w:val="00B04A05"/>
    <w:rsid w:val="00B055A6"/>
    <w:rsid w:val="00B056F1"/>
    <w:rsid w:val="00B108A5"/>
    <w:rsid w:val="00B1749B"/>
    <w:rsid w:val="00B17A7D"/>
    <w:rsid w:val="00B24BE4"/>
    <w:rsid w:val="00B25642"/>
    <w:rsid w:val="00B25C46"/>
    <w:rsid w:val="00B30B2B"/>
    <w:rsid w:val="00B34597"/>
    <w:rsid w:val="00B37475"/>
    <w:rsid w:val="00B41332"/>
    <w:rsid w:val="00B42A8F"/>
    <w:rsid w:val="00B43060"/>
    <w:rsid w:val="00B45582"/>
    <w:rsid w:val="00B45DD5"/>
    <w:rsid w:val="00B4714B"/>
    <w:rsid w:val="00B52112"/>
    <w:rsid w:val="00B522B5"/>
    <w:rsid w:val="00B54BC2"/>
    <w:rsid w:val="00B54BC7"/>
    <w:rsid w:val="00B55599"/>
    <w:rsid w:val="00B5631C"/>
    <w:rsid w:val="00B57A7A"/>
    <w:rsid w:val="00B61AAC"/>
    <w:rsid w:val="00B630F9"/>
    <w:rsid w:val="00B71375"/>
    <w:rsid w:val="00B819DC"/>
    <w:rsid w:val="00B82CC1"/>
    <w:rsid w:val="00B857EE"/>
    <w:rsid w:val="00B8611C"/>
    <w:rsid w:val="00B86B75"/>
    <w:rsid w:val="00B915FC"/>
    <w:rsid w:val="00B91716"/>
    <w:rsid w:val="00B92EC3"/>
    <w:rsid w:val="00B946F5"/>
    <w:rsid w:val="00B95EAF"/>
    <w:rsid w:val="00BA0EEC"/>
    <w:rsid w:val="00BA2D23"/>
    <w:rsid w:val="00BA6500"/>
    <w:rsid w:val="00BA75E3"/>
    <w:rsid w:val="00BB0E57"/>
    <w:rsid w:val="00BB102A"/>
    <w:rsid w:val="00BB221A"/>
    <w:rsid w:val="00BB6A32"/>
    <w:rsid w:val="00BC0197"/>
    <w:rsid w:val="00BC2196"/>
    <w:rsid w:val="00BC48D5"/>
    <w:rsid w:val="00BC55BF"/>
    <w:rsid w:val="00BD682C"/>
    <w:rsid w:val="00BE5485"/>
    <w:rsid w:val="00BF095B"/>
    <w:rsid w:val="00BF146B"/>
    <w:rsid w:val="00BF2651"/>
    <w:rsid w:val="00BF2A4A"/>
    <w:rsid w:val="00BF3B82"/>
    <w:rsid w:val="00BF78B7"/>
    <w:rsid w:val="00C01B19"/>
    <w:rsid w:val="00C056FF"/>
    <w:rsid w:val="00C072ED"/>
    <w:rsid w:val="00C1096F"/>
    <w:rsid w:val="00C1189C"/>
    <w:rsid w:val="00C21185"/>
    <w:rsid w:val="00C21C3B"/>
    <w:rsid w:val="00C25E96"/>
    <w:rsid w:val="00C36279"/>
    <w:rsid w:val="00C4388A"/>
    <w:rsid w:val="00C44DE8"/>
    <w:rsid w:val="00C50B11"/>
    <w:rsid w:val="00C50C0A"/>
    <w:rsid w:val="00C51ABA"/>
    <w:rsid w:val="00C54E9A"/>
    <w:rsid w:val="00C62E1D"/>
    <w:rsid w:val="00C70B13"/>
    <w:rsid w:val="00C710A6"/>
    <w:rsid w:val="00C80D2D"/>
    <w:rsid w:val="00C869ED"/>
    <w:rsid w:val="00C9068D"/>
    <w:rsid w:val="00C9174C"/>
    <w:rsid w:val="00C9550D"/>
    <w:rsid w:val="00C96575"/>
    <w:rsid w:val="00C97F3B"/>
    <w:rsid w:val="00CA0ED0"/>
    <w:rsid w:val="00CA39ED"/>
    <w:rsid w:val="00CB00DB"/>
    <w:rsid w:val="00CB4B09"/>
    <w:rsid w:val="00CB6842"/>
    <w:rsid w:val="00CC4922"/>
    <w:rsid w:val="00CC4B21"/>
    <w:rsid w:val="00CC549A"/>
    <w:rsid w:val="00CC5A2D"/>
    <w:rsid w:val="00CC69F5"/>
    <w:rsid w:val="00CC6D0E"/>
    <w:rsid w:val="00CD0903"/>
    <w:rsid w:val="00CE0CF4"/>
    <w:rsid w:val="00CE29AB"/>
    <w:rsid w:val="00CE358C"/>
    <w:rsid w:val="00CE6837"/>
    <w:rsid w:val="00CF104C"/>
    <w:rsid w:val="00CF3E27"/>
    <w:rsid w:val="00CF44F5"/>
    <w:rsid w:val="00CF580C"/>
    <w:rsid w:val="00CF66C6"/>
    <w:rsid w:val="00CF7221"/>
    <w:rsid w:val="00D00166"/>
    <w:rsid w:val="00D007A8"/>
    <w:rsid w:val="00D008E0"/>
    <w:rsid w:val="00D0254A"/>
    <w:rsid w:val="00D0599D"/>
    <w:rsid w:val="00D05C96"/>
    <w:rsid w:val="00D06925"/>
    <w:rsid w:val="00D172F9"/>
    <w:rsid w:val="00D21464"/>
    <w:rsid w:val="00D21CE9"/>
    <w:rsid w:val="00D24D31"/>
    <w:rsid w:val="00D27FF1"/>
    <w:rsid w:val="00D329EC"/>
    <w:rsid w:val="00D32BD5"/>
    <w:rsid w:val="00D330B4"/>
    <w:rsid w:val="00D3694D"/>
    <w:rsid w:val="00D372D5"/>
    <w:rsid w:val="00D41BE7"/>
    <w:rsid w:val="00D42DC7"/>
    <w:rsid w:val="00D43367"/>
    <w:rsid w:val="00D45528"/>
    <w:rsid w:val="00D45C21"/>
    <w:rsid w:val="00D57843"/>
    <w:rsid w:val="00D57BA6"/>
    <w:rsid w:val="00D62431"/>
    <w:rsid w:val="00D67A64"/>
    <w:rsid w:val="00D708D0"/>
    <w:rsid w:val="00D826B7"/>
    <w:rsid w:val="00D85905"/>
    <w:rsid w:val="00D87B18"/>
    <w:rsid w:val="00D87DF5"/>
    <w:rsid w:val="00D90A12"/>
    <w:rsid w:val="00D90D22"/>
    <w:rsid w:val="00D90E5F"/>
    <w:rsid w:val="00D97DA9"/>
    <w:rsid w:val="00DA2AD1"/>
    <w:rsid w:val="00DA6535"/>
    <w:rsid w:val="00DB02C2"/>
    <w:rsid w:val="00DB7054"/>
    <w:rsid w:val="00DC0798"/>
    <w:rsid w:val="00DC128A"/>
    <w:rsid w:val="00DC2559"/>
    <w:rsid w:val="00DC3201"/>
    <w:rsid w:val="00DC4C10"/>
    <w:rsid w:val="00DD45FE"/>
    <w:rsid w:val="00DD4AC4"/>
    <w:rsid w:val="00DD4EB9"/>
    <w:rsid w:val="00DD71E8"/>
    <w:rsid w:val="00DD7479"/>
    <w:rsid w:val="00DD777C"/>
    <w:rsid w:val="00DD7CB6"/>
    <w:rsid w:val="00DE2B8B"/>
    <w:rsid w:val="00DE55B6"/>
    <w:rsid w:val="00DE5818"/>
    <w:rsid w:val="00DE59A5"/>
    <w:rsid w:val="00DE764C"/>
    <w:rsid w:val="00DF5A28"/>
    <w:rsid w:val="00DF7EB8"/>
    <w:rsid w:val="00E0478B"/>
    <w:rsid w:val="00E101E5"/>
    <w:rsid w:val="00E12E40"/>
    <w:rsid w:val="00E15796"/>
    <w:rsid w:val="00E167D2"/>
    <w:rsid w:val="00E243AB"/>
    <w:rsid w:val="00E249C2"/>
    <w:rsid w:val="00E254E7"/>
    <w:rsid w:val="00E26B8E"/>
    <w:rsid w:val="00E27779"/>
    <w:rsid w:val="00E315A3"/>
    <w:rsid w:val="00E34547"/>
    <w:rsid w:val="00E360A3"/>
    <w:rsid w:val="00E36510"/>
    <w:rsid w:val="00E43D2A"/>
    <w:rsid w:val="00E45CC3"/>
    <w:rsid w:val="00E50A62"/>
    <w:rsid w:val="00E549D7"/>
    <w:rsid w:val="00E54BF2"/>
    <w:rsid w:val="00E54CD0"/>
    <w:rsid w:val="00E5598D"/>
    <w:rsid w:val="00E573D3"/>
    <w:rsid w:val="00E60878"/>
    <w:rsid w:val="00E62A18"/>
    <w:rsid w:val="00E64678"/>
    <w:rsid w:val="00E778A2"/>
    <w:rsid w:val="00E8072F"/>
    <w:rsid w:val="00E821A5"/>
    <w:rsid w:val="00E83CF4"/>
    <w:rsid w:val="00E85EC5"/>
    <w:rsid w:val="00E93227"/>
    <w:rsid w:val="00E93295"/>
    <w:rsid w:val="00E9334C"/>
    <w:rsid w:val="00E93D50"/>
    <w:rsid w:val="00E95611"/>
    <w:rsid w:val="00EA1874"/>
    <w:rsid w:val="00EA4DC8"/>
    <w:rsid w:val="00EA5ABB"/>
    <w:rsid w:val="00EA5E71"/>
    <w:rsid w:val="00EA7830"/>
    <w:rsid w:val="00EB2129"/>
    <w:rsid w:val="00EB39C1"/>
    <w:rsid w:val="00EB3B0C"/>
    <w:rsid w:val="00EB49AC"/>
    <w:rsid w:val="00EB4DAE"/>
    <w:rsid w:val="00EB731D"/>
    <w:rsid w:val="00EB7679"/>
    <w:rsid w:val="00EC0514"/>
    <w:rsid w:val="00EC0DEF"/>
    <w:rsid w:val="00EC1A34"/>
    <w:rsid w:val="00ED142A"/>
    <w:rsid w:val="00ED2FBE"/>
    <w:rsid w:val="00ED45C4"/>
    <w:rsid w:val="00ED5860"/>
    <w:rsid w:val="00EE2E98"/>
    <w:rsid w:val="00EE77B3"/>
    <w:rsid w:val="00EF3D74"/>
    <w:rsid w:val="00EF3EDC"/>
    <w:rsid w:val="00EF7E13"/>
    <w:rsid w:val="00F02EA7"/>
    <w:rsid w:val="00F07A6E"/>
    <w:rsid w:val="00F151AE"/>
    <w:rsid w:val="00F21529"/>
    <w:rsid w:val="00F316C2"/>
    <w:rsid w:val="00F33F4E"/>
    <w:rsid w:val="00F362B7"/>
    <w:rsid w:val="00F6066C"/>
    <w:rsid w:val="00F658E5"/>
    <w:rsid w:val="00F65EFB"/>
    <w:rsid w:val="00F662A4"/>
    <w:rsid w:val="00F67A27"/>
    <w:rsid w:val="00F67BE9"/>
    <w:rsid w:val="00F67E4B"/>
    <w:rsid w:val="00F71033"/>
    <w:rsid w:val="00F7209F"/>
    <w:rsid w:val="00F81A44"/>
    <w:rsid w:val="00F83EC5"/>
    <w:rsid w:val="00F8625C"/>
    <w:rsid w:val="00F93B09"/>
    <w:rsid w:val="00F95598"/>
    <w:rsid w:val="00F97F5A"/>
    <w:rsid w:val="00FB05ED"/>
    <w:rsid w:val="00FB2406"/>
    <w:rsid w:val="00FB47C9"/>
    <w:rsid w:val="00FB5C28"/>
    <w:rsid w:val="00FC1A05"/>
    <w:rsid w:val="00FC32D4"/>
    <w:rsid w:val="00FC3E5C"/>
    <w:rsid w:val="00FC79A7"/>
    <w:rsid w:val="00FD098F"/>
    <w:rsid w:val="00FD1A45"/>
    <w:rsid w:val="00FD25E6"/>
    <w:rsid w:val="00FD7047"/>
    <w:rsid w:val="00FE17BC"/>
    <w:rsid w:val="00FE4CC0"/>
    <w:rsid w:val="00FE64E3"/>
    <w:rsid w:val="00FF0D4A"/>
    <w:rsid w:val="00FF30AC"/>
    <w:rsid w:val="00FF4AF5"/>
    <w:rsid w:val="00FF550D"/>
    <w:rsid w:val="00FF619A"/>
    <w:rsid w:val="00FF7999"/>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892F8"/>
  <w15:docId w15:val="{353424C9-7976-4E8B-91B2-2CEB2615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7102"/>
    <w:rPr>
      <w:rFonts w:ascii="Akzidenz Grotesk BE Light" w:hAnsi="Akzidenz Grotesk BE Light"/>
      <w:sz w:val="26"/>
      <w:lang w:val="en-GB"/>
    </w:rPr>
  </w:style>
  <w:style w:type="paragraph" w:styleId="Heading1">
    <w:name w:val="heading 1"/>
    <w:basedOn w:val="Normal"/>
    <w:next w:val="BodyText"/>
    <w:autoRedefine/>
    <w:uiPriority w:val="9"/>
    <w:qFormat/>
    <w:rsid w:val="00134584"/>
    <w:pPr>
      <w:keepNext/>
      <w:keepLines/>
      <w:numPr>
        <w:numId w:val="1"/>
      </w:numPr>
      <w:pBdr>
        <w:top w:val="single" w:sz="4" w:space="1" w:color="00385A"/>
      </w:pBdr>
      <w:spacing w:before="400" w:after="500"/>
      <w:outlineLvl w:val="0"/>
    </w:pPr>
    <w:rPr>
      <w:rFonts w:ascii="Times New Roman" w:eastAsiaTheme="majorEastAsia" w:hAnsi="Times New Roman" w:cs="Times New Roman"/>
      <w:b/>
      <w:bCs/>
      <w:color w:val="00385A"/>
      <w:sz w:val="32"/>
      <w:szCs w:val="32"/>
    </w:rPr>
  </w:style>
  <w:style w:type="paragraph" w:styleId="Heading2">
    <w:name w:val="heading 2"/>
    <w:basedOn w:val="Normal"/>
    <w:next w:val="BodyText"/>
    <w:uiPriority w:val="9"/>
    <w:unhideWhenUsed/>
    <w:qFormat/>
    <w:rsid w:val="003E3F10"/>
    <w:pPr>
      <w:keepNext/>
      <w:keepLines/>
      <w:numPr>
        <w:ilvl w:val="1"/>
        <w:numId w:val="1"/>
      </w:numPr>
      <w:spacing w:before="520"/>
      <w:outlineLvl w:val="1"/>
    </w:pPr>
    <w:rPr>
      <w:rFonts w:asciiTheme="majorHAnsi" w:eastAsiaTheme="majorEastAsia" w:hAnsiTheme="majorHAnsi" w:cstheme="majorHAnsi"/>
      <w:b/>
      <w:bCs/>
      <w:sz w:val="24"/>
    </w:rPr>
  </w:style>
  <w:style w:type="paragraph" w:styleId="Heading3">
    <w:name w:val="heading 3"/>
    <w:basedOn w:val="Normal"/>
    <w:next w:val="BodyText"/>
    <w:uiPriority w:val="9"/>
    <w:unhideWhenUsed/>
    <w:qFormat/>
    <w:rsid w:val="009B2CBF"/>
    <w:pPr>
      <w:keepNext/>
      <w:keepLines/>
      <w:numPr>
        <w:ilvl w:val="2"/>
        <w:numId w:val="1"/>
      </w:numPr>
      <w:spacing w:before="380" w:after="0"/>
      <w:outlineLvl w:val="2"/>
    </w:pPr>
    <w:rPr>
      <w:rFonts w:asciiTheme="majorHAnsi" w:eastAsiaTheme="majorEastAsia" w:hAnsiTheme="majorHAnsi" w:cstheme="majorHAnsi"/>
      <w:i/>
      <w:iCs/>
      <w:sz w:val="24"/>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32B3"/>
    <w:pPr>
      <w:spacing w:before="240" w:after="240"/>
    </w:pPr>
    <w:rPr>
      <w:rFonts w:asciiTheme="majorHAnsi" w:hAnsiTheme="majorHAnsi" w:cstheme="majorHAnsi"/>
      <w:sz w:val="24"/>
    </w:rPr>
  </w:style>
  <w:style w:type="paragraph" w:customStyle="1" w:styleId="FirstParagraph">
    <w:name w:val="First Paragraph"/>
    <w:basedOn w:val="BodyText"/>
    <w:next w:val="BodyText"/>
    <w:qFormat/>
    <w:rsid w:val="003E3F10"/>
  </w:style>
  <w:style w:type="paragraph" w:customStyle="1" w:styleId="Compact">
    <w:name w:val="Compact"/>
    <w:basedOn w:val="BodyText"/>
    <w:qFormat/>
    <w:rsid w:val="00C948D7"/>
    <w:pPr>
      <w:spacing w:before="36" w:after="36"/>
    </w:pPr>
    <w:rPr>
      <w:sz w:val="22"/>
    </w:rPr>
  </w:style>
  <w:style w:type="paragraph" w:styleId="Title">
    <w:name w:val="Title"/>
    <w:basedOn w:val="Normal"/>
    <w:next w:val="BodyText"/>
    <w:qFormat/>
    <w:rsid w:val="00640808"/>
    <w:pPr>
      <w:keepNext/>
      <w:keepLines/>
      <w:spacing w:after="240"/>
    </w:pPr>
    <w:rPr>
      <w:rFonts w:ascii="Arnhem" w:eastAsiaTheme="majorEastAsia" w:hAnsi="Arnhem" w:cstheme="majorBidi"/>
      <w:b/>
      <w:bCs/>
      <w:color w:val="00385A"/>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40808"/>
    <w:pPr>
      <w:keepNext/>
      <w:keepLines/>
      <w:spacing w:after="1200"/>
    </w:pPr>
    <w:rPr>
      <w:rFonts w:ascii="Akzidenz Grotesk BE Light" w:hAnsi="Akzidenz Grotesk BE Light"/>
      <w:sz w:val="3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E85EC5"/>
    <w:rPr>
      <w:color w:val="00385A"/>
    </w:rPr>
  </w:style>
  <w:style w:type="paragraph" w:styleId="TOCHeading">
    <w:name w:val="TOC Heading"/>
    <w:basedOn w:val="BodyText"/>
    <w:next w:val="BodyText"/>
    <w:uiPriority w:val="39"/>
    <w:unhideWhenUsed/>
    <w:qFormat/>
    <w:rsid w:val="004F6A5A"/>
    <w:pPr>
      <w:spacing w:line="259" w:lineRule="auto"/>
    </w:pPr>
    <w:rPr>
      <w:b/>
      <w:bC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Heading2"/>
    <w:next w:val="Normal"/>
    <w:autoRedefine/>
    <w:uiPriority w:val="39"/>
    <w:unhideWhenUsed/>
    <w:rsid w:val="000C32B3"/>
    <w:pPr>
      <w:numPr>
        <w:ilvl w:val="0"/>
        <w:numId w:val="0"/>
      </w:numPr>
      <w:tabs>
        <w:tab w:val="right" w:leader="dot" w:pos="9451"/>
      </w:tabs>
      <w:spacing w:before="240" w:after="240"/>
    </w:pPr>
    <w:rPr>
      <w:b w:val="0"/>
    </w:rPr>
  </w:style>
  <w:style w:type="paragraph" w:styleId="TOC2">
    <w:name w:val="toc 2"/>
    <w:basedOn w:val="BodyText"/>
    <w:next w:val="Normal"/>
    <w:autoRedefine/>
    <w:uiPriority w:val="39"/>
    <w:unhideWhenUsed/>
    <w:rsid w:val="004F6A5A"/>
    <w:pPr>
      <w:spacing w:after="100"/>
      <w:ind w:left="240"/>
    </w:pPr>
  </w:style>
  <w:style w:type="paragraph" w:styleId="TOC3">
    <w:name w:val="toc 3"/>
    <w:basedOn w:val="Normal"/>
    <w:next w:val="Normal"/>
    <w:autoRedefine/>
    <w:uiPriority w:val="39"/>
    <w:unhideWhenUsed/>
    <w:rsid w:val="004F6A5A"/>
    <w:pPr>
      <w:spacing w:after="100"/>
      <w:ind w:left="480"/>
    </w:pPr>
  </w:style>
  <w:style w:type="paragraph" w:styleId="Header">
    <w:name w:val="header"/>
    <w:basedOn w:val="Normal"/>
    <w:link w:val="HeaderChar"/>
    <w:unhideWhenUsed/>
    <w:rsid w:val="00E85EC5"/>
    <w:pPr>
      <w:tabs>
        <w:tab w:val="center" w:pos="4513"/>
        <w:tab w:val="right" w:pos="9026"/>
      </w:tabs>
      <w:spacing w:after="0"/>
    </w:pPr>
  </w:style>
  <w:style w:type="character" w:customStyle="1" w:styleId="HeaderChar">
    <w:name w:val="Header Char"/>
    <w:basedOn w:val="DefaultParagraphFont"/>
    <w:link w:val="Header"/>
    <w:rsid w:val="00E85EC5"/>
    <w:rPr>
      <w:rFonts w:ascii="Akzidenz Grotesk BE Light" w:hAnsi="Akzidenz Grotesk BE Light"/>
      <w:sz w:val="26"/>
    </w:rPr>
  </w:style>
  <w:style w:type="paragraph" w:styleId="Footer">
    <w:name w:val="footer"/>
    <w:basedOn w:val="Normal"/>
    <w:link w:val="FooterChar"/>
    <w:uiPriority w:val="99"/>
    <w:unhideWhenUsed/>
    <w:rsid w:val="00E85EC5"/>
    <w:pPr>
      <w:tabs>
        <w:tab w:val="center" w:pos="4513"/>
        <w:tab w:val="right" w:pos="9026"/>
      </w:tabs>
      <w:spacing w:after="0"/>
    </w:pPr>
  </w:style>
  <w:style w:type="character" w:customStyle="1" w:styleId="FooterChar">
    <w:name w:val="Footer Char"/>
    <w:basedOn w:val="DefaultParagraphFont"/>
    <w:link w:val="Footer"/>
    <w:uiPriority w:val="99"/>
    <w:rsid w:val="00E85EC5"/>
    <w:rPr>
      <w:rFonts w:ascii="Akzidenz Grotesk BE Light" w:hAnsi="Akzidenz Grotesk BE Light"/>
      <w:sz w:val="26"/>
    </w:rPr>
  </w:style>
  <w:style w:type="character" w:styleId="PlaceholderText">
    <w:name w:val="Placeholder Text"/>
    <w:basedOn w:val="DefaultParagraphFont"/>
    <w:semiHidden/>
    <w:rsid w:val="00E85EC5"/>
    <w:rPr>
      <w:color w:val="808080"/>
    </w:rPr>
  </w:style>
  <w:style w:type="character" w:customStyle="1" w:styleId="BodyTextChar">
    <w:name w:val="Body Text Char"/>
    <w:basedOn w:val="DefaultParagraphFont"/>
    <w:link w:val="BodyText"/>
    <w:rsid w:val="000C32B3"/>
    <w:rPr>
      <w:rFonts w:asciiTheme="majorHAnsi" w:hAnsiTheme="majorHAnsi" w:cstheme="majorHAnsi"/>
    </w:rPr>
  </w:style>
  <w:style w:type="character" w:styleId="CommentReference">
    <w:name w:val="annotation reference"/>
    <w:basedOn w:val="DefaultParagraphFont"/>
    <w:uiPriority w:val="99"/>
    <w:semiHidden/>
    <w:unhideWhenUsed/>
    <w:qFormat/>
    <w:rsid w:val="00D0254A"/>
    <w:rPr>
      <w:sz w:val="16"/>
      <w:szCs w:val="16"/>
    </w:rPr>
  </w:style>
  <w:style w:type="paragraph" w:styleId="CommentText">
    <w:name w:val="annotation text"/>
    <w:basedOn w:val="Normal"/>
    <w:link w:val="CommentTextChar"/>
    <w:uiPriority w:val="99"/>
    <w:unhideWhenUsed/>
    <w:rsid w:val="00D0254A"/>
    <w:rPr>
      <w:sz w:val="20"/>
      <w:szCs w:val="20"/>
    </w:rPr>
  </w:style>
  <w:style w:type="character" w:customStyle="1" w:styleId="CommentTextChar">
    <w:name w:val="Comment Text Char"/>
    <w:basedOn w:val="DefaultParagraphFont"/>
    <w:link w:val="CommentText"/>
    <w:uiPriority w:val="99"/>
    <w:rsid w:val="00D0254A"/>
    <w:rPr>
      <w:rFonts w:ascii="Akzidenz Grotesk BE Light" w:hAnsi="Akzidenz Grotesk BE Light"/>
      <w:sz w:val="20"/>
      <w:szCs w:val="20"/>
    </w:rPr>
  </w:style>
  <w:style w:type="paragraph" w:styleId="CommentSubject">
    <w:name w:val="annotation subject"/>
    <w:basedOn w:val="CommentText"/>
    <w:next w:val="CommentText"/>
    <w:link w:val="CommentSubjectChar"/>
    <w:semiHidden/>
    <w:unhideWhenUsed/>
    <w:rsid w:val="00D0254A"/>
    <w:rPr>
      <w:b/>
      <w:bCs/>
    </w:rPr>
  </w:style>
  <w:style w:type="character" w:customStyle="1" w:styleId="CommentSubjectChar">
    <w:name w:val="Comment Subject Char"/>
    <w:basedOn w:val="CommentTextChar"/>
    <w:link w:val="CommentSubject"/>
    <w:semiHidden/>
    <w:rsid w:val="00D0254A"/>
    <w:rPr>
      <w:rFonts w:ascii="Akzidenz Grotesk BE Light" w:hAnsi="Akzidenz Grotesk BE Light"/>
      <w:b/>
      <w:bCs/>
      <w:sz w:val="20"/>
      <w:szCs w:val="20"/>
    </w:rPr>
  </w:style>
  <w:style w:type="paragraph" w:styleId="BalloonText">
    <w:name w:val="Balloon Text"/>
    <w:basedOn w:val="Normal"/>
    <w:link w:val="BalloonTextChar"/>
    <w:semiHidden/>
    <w:unhideWhenUsed/>
    <w:rsid w:val="00D0254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0254A"/>
    <w:rPr>
      <w:rFonts w:ascii="Segoe UI" w:hAnsi="Segoe UI" w:cs="Segoe UI"/>
      <w:sz w:val="18"/>
      <w:szCs w:val="18"/>
    </w:rPr>
  </w:style>
  <w:style w:type="table" w:styleId="TableGrid">
    <w:name w:val="Table Grid"/>
    <w:basedOn w:val="TableNormal"/>
    <w:rsid w:val="000C32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0C32B3"/>
    <w:pPr>
      <w:ind w:left="720"/>
      <w:contextualSpacing/>
    </w:pPr>
  </w:style>
  <w:style w:type="paragraph" w:customStyle="1" w:styleId="EndNoteBibliographyTitle">
    <w:name w:val="EndNote Bibliography Title"/>
    <w:basedOn w:val="Normal"/>
    <w:link w:val="EndNoteBibliographyTitleChar"/>
    <w:rsid w:val="00551C65"/>
    <w:pPr>
      <w:spacing w:after="0"/>
      <w:jc w:val="center"/>
    </w:pPr>
    <w:rPr>
      <w:noProof/>
    </w:rPr>
  </w:style>
  <w:style w:type="character" w:customStyle="1" w:styleId="EndNoteBibliographyTitleChar">
    <w:name w:val="EndNote Bibliography Title Char"/>
    <w:basedOn w:val="BodyTextChar"/>
    <w:link w:val="EndNoteBibliographyTitle"/>
    <w:rsid w:val="00551C65"/>
    <w:rPr>
      <w:rFonts w:ascii="Akzidenz Grotesk BE Light" w:hAnsi="Akzidenz Grotesk BE Light" w:cstheme="majorHAnsi"/>
      <w:noProof/>
      <w:sz w:val="26"/>
    </w:rPr>
  </w:style>
  <w:style w:type="paragraph" w:customStyle="1" w:styleId="EndNoteBibliography">
    <w:name w:val="EndNote Bibliography"/>
    <w:basedOn w:val="Normal"/>
    <w:link w:val="EndNoteBibliographyChar"/>
    <w:rsid w:val="00551C65"/>
    <w:rPr>
      <w:noProof/>
    </w:rPr>
  </w:style>
  <w:style w:type="character" w:customStyle="1" w:styleId="EndNoteBibliographyChar">
    <w:name w:val="EndNote Bibliography Char"/>
    <w:basedOn w:val="BodyTextChar"/>
    <w:link w:val="EndNoteBibliography"/>
    <w:rsid w:val="00551C65"/>
    <w:rPr>
      <w:rFonts w:ascii="Akzidenz Grotesk BE Light" w:hAnsi="Akzidenz Grotesk BE Light" w:cstheme="majorHAnsi"/>
      <w:noProof/>
      <w:sz w:val="26"/>
    </w:rPr>
  </w:style>
  <w:style w:type="character" w:customStyle="1" w:styleId="UnresolvedMention1">
    <w:name w:val="Unresolved Mention1"/>
    <w:basedOn w:val="DefaultParagraphFont"/>
    <w:uiPriority w:val="99"/>
    <w:semiHidden/>
    <w:unhideWhenUsed/>
    <w:rsid w:val="00551C65"/>
    <w:rPr>
      <w:color w:val="605E5C"/>
      <w:shd w:val="clear" w:color="auto" w:fill="E1DFDD"/>
    </w:rPr>
  </w:style>
  <w:style w:type="character" w:styleId="FollowedHyperlink">
    <w:name w:val="FollowedHyperlink"/>
    <w:basedOn w:val="DefaultParagraphFont"/>
    <w:semiHidden/>
    <w:unhideWhenUsed/>
    <w:rsid w:val="00047C88"/>
    <w:rPr>
      <w:color w:val="800080" w:themeColor="followedHyperlink"/>
      <w:u w:val="single"/>
    </w:rPr>
  </w:style>
  <w:style w:type="paragraph" w:customStyle="1" w:styleId="Text">
    <w:name w:val="Text"/>
    <w:basedOn w:val="Normal"/>
    <w:qFormat/>
    <w:rsid w:val="00DD7479"/>
    <w:pPr>
      <w:spacing w:after="60"/>
      <w:ind w:firstLine="357"/>
      <w:jc w:val="both"/>
    </w:pPr>
    <w:rPr>
      <w:rFonts w:ascii="Times New Roman" w:hAnsi="Times New Roman" w:cs="Times New Roman"/>
      <w:sz w:val="22"/>
      <w:szCs w:val="22"/>
    </w:rPr>
  </w:style>
  <w:style w:type="character" w:styleId="UnresolvedMention">
    <w:name w:val="Unresolved Mention"/>
    <w:basedOn w:val="DefaultParagraphFont"/>
    <w:uiPriority w:val="99"/>
    <w:semiHidden/>
    <w:unhideWhenUsed/>
    <w:rsid w:val="00D90A12"/>
    <w:rPr>
      <w:color w:val="605E5C"/>
      <w:shd w:val="clear" w:color="auto" w:fill="E1DFDD"/>
    </w:rPr>
  </w:style>
  <w:style w:type="paragraph" w:styleId="Revision">
    <w:name w:val="Revision"/>
    <w:hidden/>
    <w:semiHidden/>
    <w:rsid w:val="003E595C"/>
    <w:pPr>
      <w:spacing w:after="0"/>
    </w:pPr>
    <w:rPr>
      <w:rFonts w:ascii="Akzidenz Grotesk BE Light" w:hAnsi="Akzidenz Grotesk BE Light"/>
      <w:sz w:val="26"/>
    </w:rPr>
  </w:style>
  <w:style w:type="paragraph" w:styleId="NormalWeb">
    <w:name w:val="Normal (Web)"/>
    <w:basedOn w:val="Normal"/>
    <w:uiPriority w:val="99"/>
    <w:semiHidden/>
    <w:unhideWhenUsed/>
    <w:rsid w:val="00766305"/>
    <w:pPr>
      <w:spacing w:before="100" w:beforeAutospacing="1" w:after="100" w:afterAutospacing="1"/>
    </w:pPr>
    <w:rPr>
      <w:rFonts w:ascii="Times New Roman" w:eastAsia="Times New Roman" w:hAnsi="Times New Roman" w:cs="Times New Roman"/>
      <w:sz w:val="24"/>
      <w:lang w:val="da-DK"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223255">
      <w:bodyDiv w:val="1"/>
      <w:marLeft w:val="0"/>
      <w:marRight w:val="0"/>
      <w:marTop w:val="0"/>
      <w:marBottom w:val="0"/>
      <w:divBdr>
        <w:top w:val="none" w:sz="0" w:space="0" w:color="auto"/>
        <w:left w:val="none" w:sz="0" w:space="0" w:color="auto"/>
        <w:bottom w:val="none" w:sz="0" w:space="0" w:color="auto"/>
        <w:right w:val="none" w:sz="0" w:space="0" w:color="auto"/>
      </w:divBdr>
    </w:div>
    <w:div w:id="582102065">
      <w:bodyDiv w:val="1"/>
      <w:marLeft w:val="0"/>
      <w:marRight w:val="0"/>
      <w:marTop w:val="0"/>
      <w:marBottom w:val="0"/>
      <w:divBdr>
        <w:top w:val="none" w:sz="0" w:space="0" w:color="auto"/>
        <w:left w:val="none" w:sz="0" w:space="0" w:color="auto"/>
        <w:bottom w:val="none" w:sz="0" w:space="0" w:color="auto"/>
        <w:right w:val="none" w:sz="0" w:space="0" w:color="auto"/>
      </w:divBdr>
      <w:divsChild>
        <w:div w:id="1823232503">
          <w:marLeft w:val="0"/>
          <w:marRight w:val="0"/>
          <w:marTop w:val="0"/>
          <w:marBottom w:val="0"/>
          <w:divBdr>
            <w:top w:val="none" w:sz="0" w:space="0" w:color="auto"/>
            <w:left w:val="none" w:sz="0" w:space="0" w:color="auto"/>
            <w:bottom w:val="none" w:sz="0" w:space="0" w:color="auto"/>
            <w:right w:val="none" w:sz="0" w:space="0" w:color="auto"/>
          </w:divBdr>
          <w:divsChild>
            <w:div w:id="88897083">
              <w:marLeft w:val="0"/>
              <w:marRight w:val="0"/>
              <w:marTop w:val="0"/>
              <w:marBottom w:val="0"/>
              <w:divBdr>
                <w:top w:val="none" w:sz="0" w:space="0" w:color="auto"/>
                <w:left w:val="none" w:sz="0" w:space="0" w:color="auto"/>
                <w:bottom w:val="none" w:sz="0" w:space="0" w:color="auto"/>
                <w:right w:val="none" w:sz="0" w:space="0" w:color="auto"/>
              </w:divBdr>
              <w:divsChild>
                <w:div w:id="14745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12751">
      <w:bodyDiv w:val="1"/>
      <w:marLeft w:val="0"/>
      <w:marRight w:val="0"/>
      <w:marTop w:val="0"/>
      <w:marBottom w:val="0"/>
      <w:divBdr>
        <w:top w:val="none" w:sz="0" w:space="0" w:color="auto"/>
        <w:left w:val="none" w:sz="0" w:space="0" w:color="auto"/>
        <w:bottom w:val="none" w:sz="0" w:space="0" w:color="auto"/>
        <w:right w:val="none" w:sz="0" w:space="0" w:color="auto"/>
      </w:divBdr>
    </w:div>
    <w:div w:id="1006443329">
      <w:bodyDiv w:val="1"/>
      <w:marLeft w:val="0"/>
      <w:marRight w:val="0"/>
      <w:marTop w:val="0"/>
      <w:marBottom w:val="0"/>
      <w:divBdr>
        <w:top w:val="none" w:sz="0" w:space="0" w:color="auto"/>
        <w:left w:val="none" w:sz="0" w:space="0" w:color="auto"/>
        <w:bottom w:val="none" w:sz="0" w:space="0" w:color="auto"/>
        <w:right w:val="none" w:sz="0" w:space="0" w:color="auto"/>
      </w:divBdr>
    </w:div>
    <w:div w:id="1146820840">
      <w:bodyDiv w:val="1"/>
      <w:marLeft w:val="0"/>
      <w:marRight w:val="0"/>
      <w:marTop w:val="0"/>
      <w:marBottom w:val="0"/>
      <w:divBdr>
        <w:top w:val="none" w:sz="0" w:space="0" w:color="auto"/>
        <w:left w:val="none" w:sz="0" w:space="0" w:color="auto"/>
        <w:bottom w:val="none" w:sz="0" w:space="0" w:color="auto"/>
        <w:right w:val="none" w:sz="0" w:space="0" w:color="auto"/>
      </w:divBdr>
      <w:divsChild>
        <w:div w:id="1557353823">
          <w:marLeft w:val="0"/>
          <w:marRight w:val="0"/>
          <w:marTop w:val="0"/>
          <w:marBottom w:val="0"/>
          <w:divBdr>
            <w:top w:val="none" w:sz="0" w:space="0" w:color="auto"/>
            <w:left w:val="none" w:sz="0" w:space="0" w:color="auto"/>
            <w:bottom w:val="none" w:sz="0" w:space="0" w:color="auto"/>
            <w:right w:val="none" w:sz="0" w:space="0" w:color="auto"/>
          </w:divBdr>
          <w:divsChild>
            <w:div w:id="1634022596">
              <w:marLeft w:val="0"/>
              <w:marRight w:val="0"/>
              <w:marTop w:val="0"/>
              <w:marBottom w:val="0"/>
              <w:divBdr>
                <w:top w:val="none" w:sz="0" w:space="0" w:color="auto"/>
                <w:left w:val="none" w:sz="0" w:space="0" w:color="auto"/>
                <w:bottom w:val="none" w:sz="0" w:space="0" w:color="auto"/>
                <w:right w:val="none" w:sz="0" w:space="0" w:color="auto"/>
              </w:divBdr>
              <w:divsChild>
                <w:div w:id="177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9064">
      <w:bodyDiv w:val="1"/>
      <w:marLeft w:val="0"/>
      <w:marRight w:val="0"/>
      <w:marTop w:val="0"/>
      <w:marBottom w:val="0"/>
      <w:divBdr>
        <w:top w:val="none" w:sz="0" w:space="0" w:color="auto"/>
        <w:left w:val="none" w:sz="0" w:space="0" w:color="auto"/>
        <w:bottom w:val="none" w:sz="0" w:space="0" w:color="auto"/>
        <w:right w:val="none" w:sz="0" w:space="0" w:color="auto"/>
      </w:divBdr>
    </w:div>
    <w:div w:id="1481507246">
      <w:bodyDiv w:val="1"/>
      <w:marLeft w:val="0"/>
      <w:marRight w:val="0"/>
      <w:marTop w:val="0"/>
      <w:marBottom w:val="0"/>
      <w:divBdr>
        <w:top w:val="none" w:sz="0" w:space="0" w:color="auto"/>
        <w:left w:val="none" w:sz="0" w:space="0" w:color="auto"/>
        <w:bottom w:val="none" w:sz="0" w:space="0" w:color="auto"/>
        <w:right w:val="none" w:sz="0" w:space="0" w:color="auto"/>
      </w:divBdr>
      <w:divsChild>
        <w:div w:id="654332649">
          <w:marLeft w:val="0"/>
          <w:marRight w:val="0"/>
          <w:marTop w:val="0"/>
          <w:marBottom w:val="0"/>
          <w:divBdr>
            <w:top w:val="none" w:sz="0" w:space="0" w:color="auto"/>
            <w:left w:val="none" w:sz="0" w:space="0" w:color="auto"/>
            <w:bottom w:val="none" w:sz="0" w:space="0" w:color="auto"/>
            <w:right w:val="none" w:sz="0" w:space="0" w:color="auto"/>
          </w:divBdr>
          <w:divsChild>
            <w:div w:id="2075009137">
              <w:marLeft w:val="0"/>
              <w:marRight w:val="0"/>
              <w:marTop w:val="0"/>
              <w:marBottom w:val="0"/>
              <w:divBdr>
                <w:top w:val="none" w:sz="0" w:space="0" w:color="auto"/>
                <w:left w:val="none" w:sz="0" w:space="0" w:color="auto"/>
                <w:bottom w:val="none" w:sz="0" w:space="0" w:color="auto"/>
                <w:right w:val="none" w:sz="0" w:space="0" w:color="auto"/>
              </w:divBdr>
              <w:divsChild>
                <w:div w:id="15291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61894">
      <w:bodyDiv w:val="1"/>
      <w:marLeft w:val="0"/>
      <w:marRight w:val="0"/>
      <w:marTop w:val="0"/>
      <w:marBottom w:val="0"/>
      <w:divBdr>
        <w:top w:val="none" w:sz="0" w:space="0" w:color="auto"/>
        <w:left w:val="none" w:sz="0" w:space="0" w:color="auto"/>
        <w:bottom w:val="none" w:sz="0" w:space="0" w:color="auto"/>
        <w:right w:val="none" w:sz="0" w:space="0" w:color="auto"/>
      </w:divBdr>
    </w:div>
    <w:div w:id="2046908770">
      <w:bodyDiv w:val="1"/>
      <w:marLeft w:val="0"/>
      <w:marRight w:val="0"/>
      <w:marTop w:val="0"/>
      <w:marBottom w:val="0"/>
      <w:divBdr>
        <w:top w:val="none" w:sz="0" w:space="0" w:color="auto"/>
        <w:left w:val="none" w:sz="0" w:space="0" w:color="auto"/>
        <w:bottom w:val="none" w:sz="0" w:space="0" w:color="auto"/>
        <w:right w:val="none" w:sz="0" w:space="0" w:color="auto"/>
      </w:divBdr>
      <w:divsChild>
        <w:div w:id="66265854">
          <w:marLeft w:val="0"/>
          <w:marRight w:val="0"/>
          <w:marTop w:val="0"/>
          <w:marBottom w:val="0"/>
          <w:divBdr>
            <w:top w:val="none" w:sz="0" w:space="0" w:color="auto"/>
            <w:left w:val="none" w:sz="0" w:space="0" w:color="auto"/>
            <w:bottom w:val="none" w:sz="0" w:space="0" w:color="auto"/>
            <w:right w:val="none" w:sz="0" w:space="0" w:color="auto"/>
          </w:divBdr>
          <w:divsChild>
            <w:div w:id="2587970">
              <w:marLeft w:val="0"/>
              <w:marRight w:val="0"/>
              <w:marTop w:val="0"/>
              <w:marBottom w:val="0"/>
              <w:divBdr>
                <w:top w:val="none" w:sz="0" w:space="0" w:color="auto"/>
                <w:left w:val="none" w:sz="0" w:space="0" w:color="auto"/>
                <w:bottom w:val="none" w:sz="0" w:space="0" w:color="auto"/>
                <w:right w:val="none" w:sz="0" w:space="0" w:color="auto"/>
              </w:divBdr>
              <w:divsChild>
                <w:div w:id="9076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13" ma:contentTypeDescription="Create a new document." ma:contentTypeScope="" ma:versionID="f214950b72648afb98752b68cf2cf1ad">
  <xsd:schema xmlns:xsd="http://www.w3.org/2001/XMLSchema" xmlns:xs="http://www.w3.org/2001/XMLSchema" xmlns:p="http://schemas.microsoft.com/office/2006/metadata/properties" xmlns:ns3="a513e81c-aa9f-4134-a2a7-faa122d73f4f" xmlns:ns4="ea475f6a-d5b8-4bf9-8b37-4787615644ac" targetNamespace="http://schemas.microsoft.com/office/2006/metadata/properties" ma:root="true" ma:fieldsID="58c70f9468bafcf386b14fb0b5ab651d" ns3:_="" ns4:_="">
    <xsd:import namespace="a513e81c-aa9f-4134-a2a7-faa122d73f4f"/>
    <xsd:import namespace="ea475f6a-d5b8-4bf9-8b37-4787615644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475f6a-d5b8-4bf9-8b37-4787615644a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BFCC78-4897-4807-83D6-372E8D581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1921CB-B01C-4B56-9BB2-D01E15DDF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3e81c-aa9f-4134-a2a7-faa122d73f4f"/>
    <ds:schemaRef ds:uri="ea475f6a-d5b8-4bf9-8b37-47876156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782CB-790D-5B42-89DE-72BDFA0F3709}">
  <ds:schemaRefs>
    <ds:schemaRef ds:uri="http://schemas.openxmlformats.org/officeDocument/2006/bibliography"/>
  </ds:schemaRefs>
</ds:datastoreItem>
</file>

<file path=customXml/itemProps4.xml><?xml version="1.0" encoding="utf-8"?>
<ds:datastoreItem xmlns:ds="http://schemas.openxmlformats.org/officeDocument/2006/customXml" ds:itemID="{30391D1C-2B54-49FC-99E0-C2FDD092CE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16</Pages>
  <Words>4414</Words>
  <Characters>25163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LifeCycle Analysis Plan: Trajectories of Health Inequalities V1</vt:lpstr>
    </vt:vector>
  </TitlesOfParts>
  <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LifeCycle Analysis Plan: Trajectories of Health Inequalities V1</dc:title>
  <dc:subject/>
  <dc:creator>Tim Cadman 9th May 2019</dc:creator>
  <cp:keywords/>
  <dc:description/>
  <cp:lastModifiedBy>Tim Cadman</cp:lastModifiedBy>
  <cp:revision>12</cp:revision>
  <dcterms:created xsi:type="dcterms:W3CDTF">2020-12-14T08:18:00Z</dcterms:created>
  <dcterms:modified xsi:type="dcterms:W3CDTF">2020-12-17T10:21:00Z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lc-traj-ineq-ref.bib</vt:lpwstr>
  </property>
  <property fmtid="{D5CDD505-2E9C-101B-9397-08002B2CF9AE}" pid="3" name="csl">
    <vt:lpwstr>nature.csl</vt:lpwstr>
  </property>
  <property fmtid="{D5CDD505-2E9C-101B-9397-08002B2CF9AE}" pid="4" name="date">
    <vt:lpwstr/>
  </property>
  <property fmtid="{D5CDD505-2E9C-101B-9397-08002B2CF9AE}" pid="5" name="ContentTypeId">
    <vt:lpwstr>0x010100B574F21EE459804898C26619F73BFFBD</vt:lpwstr>
  </property>
  <property fmtid="{D5CDD505-2E9C-101B-9397-08002B2CF9AE}" pid="6" name="ContentRemapped">
    <vt:lpwstr>true</vt:lpwstr>
  </property>
</Properties>
</file>