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5873" w14:textId="2E4FE383" w:rsidR="00456C0A" w:rsidRPr="00ED5860" w:rsidRDefault="004203CC">
      <w:pPr>
        <w:pStyle w:val="Title"/>
        <w:rPr>
          <w:rFonts w:ascii="Times New Roman" w:hAnsi="Times New Roman" w:cs="Times New Roman"/>
        </w:rPr>
      </w:pPr>
      <w:r w:rsidRPr="004203CC">
        <w:rPr>
          <w:rFonts w:ascii="Times New Roman" w:hAnsi="Times New Roman" w:cs="Times New Roman"/>
        </w:rPr>
        <w:t xml:space="preserve">Maternal exposure to urban environmental stressors and depression in the postnatal period </w:t>
      </w:r>
      <w:r w:rsidR="00B8611C">
        <w:rPr>
          <w:rFonts w:ascii="Times New Roman" w:hAnsi="Times New Roman" w:cs="Times New Roman"/>
        </w:rPr>
        <w:t xml:space="preserve">(version </w:t>
      </w:r>
      <w:r w:rsidR="00F72DE1">
        <w:rPr>
          <w:rFonts w:ascii="Times New Roman" w:hAnsi="Times New Roman" w:cs="Times New Roman"/>
        </w:rPr>
        <w:t>3</w:t>
      </w:r>
      <w:r w:rsidR="00B8611C">
        <w:rPr>
          <w:rFonts w:ascii="Times New Roman" w:hAnsi="Times New Roman" w:cs="Times New Roman"/>
        </w:rPr>
        <w:t>)</w:t>
      </w:r>
    </w:p>
    <w:p w14:paraId="43AB2AA5" w14:textId="6077B335" w:rsidR="00B8611C" w:rsidRPr="00F7209F" w:rsidRDefault="00AB711D" w:rsidP="00B8611C">
      <w:pPr>
        <w:pStyle w:val="BodyText"/>
        <w:rPr>
          <w:sz w:val="28"/>
          <w:szCs w:val="28"/>
          <w:lang w:val="da-DK"/>
        </w:rPr>
      </w:pPr>
      <w:r w:rsidRPr="00F7209F">
        <w:rPr>
          <w:sz w:val="28"/>
          <w:szCs w:val="28"/>
          <w:lang w:val="da-DK"/>
        </w:rPr>
        <w:t>Tim Cadman</w:t>
      </w:r>
      <w:r w:rsidR="00ED5860" w:rsidRPr="00F7209F">
        <w:rPr>
          <w:sz w:val="28"/>
          <w:szCs w:val="28"/>
          <w:lang w:val="da-DK"/>
        </w:rPr>
        <w:t>,</w:t>
      </w:r>
      <w:r w:rsidR="004203CC" w:rsidRPr="00F7209F">
        <w:rPr>
          <w:sz w:val="28"/>
          <w:szCs w:val="28"/>
          <w:lang w:val="da-DK"/>
        </w:rPr>
        <w:t xml:space="preserve"> Katrine Strandberg-Larsen, Anne-Marie Nybo Andersen, Deborah A Lawlor, </w:t>
      </w:r>
      <w:r w:rsidR="00FD1A45" w:rsidRPr="00F7209F">
        <w:rPr>
          <w:sz w:val="28"/>
          <w:szCs w:val="28"/>
          <w:lang w:val="da-DK"/>
        </w:rPr>
        <w:t>Martine Vrijheid, Marie Pedersen</w:t>
      </w:r>
    </w:p>
    <w:p w14:paraId="4954F989" w14:textId="75BD566D" w:rsidR="00456C0A" w:rsidRPr="00B8611C" w:rsidRDefault="00777E50">
      <w:pPr>
        <w:pStyle w:val="Author"/>
        <w:rPr>
          <w:rFonts w:asciiTheme="majorHAnsi" w:hAnsiTheme="majorHAnsi" w:cstheme="majorHAnsi"/>
          <w:sz w:val="28"/>
          <w:szCs w:val="28"/>
        </w:rPr>
      </w:pPr>
      <w:r>
        <w:rPr>
          <w:rFonts w:asciiTheme="majorHAnsi" w:hAnsiTheme="majorHAnsi" w:cstheme="majorHAnsi"/>
          <w:sz w:val="28"/>
          <w:szCs w:val="28"/>
        </w:rPr>
        <w:t>5</w:t>
      </w:r>
      <w:r w:rsidR="00B8611C" w:rsidRPr="00B8611C">
        <w:rPr>
          <w:rFonts w:asciiTheme="majorHAnsi" w:hAnsiTheme="majorHAnsi" w:cstheme="majorHAnsi"/>
          <w:sz w:val="28"/>
          <w:szCs w:val="28"/>
          <w:vertAlign w:val="superscript"/>
        </w:rPr>
        <w:t>th</w:t>
      </w:r>
      <w:r w:rsidR="00B8611C">
        <w:rPr>
          <w:rFonts w:asciiTheme="majorHAnsi" w:hAnsiTheme="majorHAnsi" w:cstheme="majorHAnsi"/>
          <w:sz w:val="28"/>
          <w:szCs w:val="28"/>
        </w:rPr>
        <w:t xml:space="preserve"> </w:t>
      </w:r>
      <w:r w:rsidR="00855BEF">
        <w:rPr>
          <w:rFonts w:asciiTheme="majorHAnsi" w:hAnsiTheme="majorHAnsi" w:cstheme="majorHAnsi"/>
          <w:sz w:val="28"/>
          <w:szCs w:val="28"/>
        </w:rPr>
        <w:t xml:space="preserve">January </w:t>
      </w:r>
      <w:r w:rsidR="00AB711D" w:rsidRPr="00B8611C">
        <w:rPr>
          <w:rFonts w:asciiTheme="majorHAnsi" w:hAnsiTheme="majorHAnsi" w:cstheme="majorHAnsi"/>
          <w:sz w:val="28"/>
          <w:szCs w:val="28"/>
        </w:rPr>
        <w:t>20</w:t>
      </w:r>
      <w:r w:rsidR="003E3F10" w:rsidRPr="00B8611C">
        <w:rPr>
          <w:rFonts w:asciiTheme="majorHAnsi" w:hAnsiTheme="majorHAnsi" w:cstheme="majorHAnsi"/>
          <w:sz w:val="28"/>
          <w:szCs w:val="28"/>
        </w:rPr>
        <w:t>2</w:t>
      </w:r>
      <w:r w:rsidR="00855BEF">
        <w:rPr>
          <w:rFonts w:asciiTheme="majorHAnsi" w:hAnsiTheme="majorHAnsi" w:cstheme="majorHAnsi"/>
          <w:sz w:val="28"/>
          <w:szCs w:val="28"/>
        </w:rPr>
        <w:t>1</w:t>
      </w:r>
    </w:p>
    <w:sdt>
      <w:sdtPr>
        <w:rPr>
          <w:rFonts w:ascii="Akzidenz Grotesk BE Light" w:hAnsi="Akzidenz Grotesk BE Light" w:cstheme="minorBidi"/>
          <w:b w:val="0"/>
          <w:bCs w:val="0"/>
          <w:sz w:val="26"/>
        </w:rPr>
        <w:id w:val="-2136866858"/>
        <w:docPartObj>
          <w:docPartGallery w:val="Table of Contents"/>
          <w:docPartUnique/>
        </w:docPartObj>
      </w:sdtPr>
      <w:sdtEndPr/>
      <w:sdtContent>
        <w:p w14:paraId="5BF5DABA" w14:textId="77777777" w:rsidR="00456C0A" w:rsidRDefault="00456C0A" w:rsidP="000C32B3">
          <w:pPr>
            <w:pStyle w:val="TOCHeading"/>
          </w:pPr>
        </w:p>
        <w:p w14:paraId="3BE26DF7" w14:textId="7943E2BC" w:rsidR="00ED5860" w:rsidRDefault="00ED5860">
          <w:pPr>
            <w:pStyle w:val="TOC1"/>
            <w:tabs>
              <w:tab w:val="left" w:pos="480"/>
            </w:tabs>
            <w:rPr>
              <w:rFonts w:asciiTheme="minorHAnsi" w:eastAsiaTheme="minorEastAsia" w:hAnsiTheme="minorHAnsi" w:cstheme="minorBidi"/>
              <w:bCs w:val="0"/>
              <w:noProof/>
              <w:sz w:val="22"/>
              <w:szCs w:val="22"/>
              <w:lang w:eastAsia="en-GB"/>
            </w:rPr>
          </w:pPr>
          <w:r>
            <w:rPr>
              <w:rFonts w:ascii="Akzidenz Grotesk BE Md" w:hAnsi="Akzidenz Grotesk BE Md" w:cstheme="majorBidi"/>
              <w:bCs w:val="0"/>
              <w:szCs w:val="32"/>
            </w:rPr>
            <w:fldChar w:fldCharType="begin"/>
          </w:r>
          <w:r>
            <w:rPr>
              <w:rFonts w:ascii="Akzidenz Grotesk BE Md" w:hAnsi="Akzidenz Grotesk BE Md" w:cstheme="majorBidi"/>
              <w:bCs w:val="0"/>
              <w:szCs w:val="32"/>
            </w:rPr>
            <w:instrText xml:space="preserve"> TOC \o "1-1" \h \z \u </w:instrText>
          </w:r>
          <w:r>
            <w:rPr>
              <w:rFonts w:ascii="Akzidenz Grotesk BE Md" w:hAnsi="Akzidenz Grotesk BE Md" w:cstheme="majorBidi"/>
              <w:bCs w:val="0"/>
              <w:szCs w:val="32"/>
            </w:rPr>
            <w:fldChar w:fldCharType="separate"/>
          </w:r>
          <w:hyperlink w:anchor="_Toc39566275" w:history="1">
            <w:r w:rsidRPr="00EA11D7">
              <w:rPr>
                <w:rStyle w:val="Hyperlink"/>
                <w:noProof/>
              </w:rPr>
              <w:t>1.</w:t>
            </w:r>
            <w:r>
              <w:rPr>
                <w:rFonts w:asciiTheme="minorHAnsi" w:eastAsiaTheme="minorEastAsia" w:hAnsiTheme="minorHAnsi" w:cstheme="minorBidi"/>
                <w:bCs w:val="0"/>
                <w:noProof/>
                <w:sz w:val="22"/>
                <w:szCs w:val="22"/>
                <w:lang w:eastAsia="en-GB"/>
              </w:rPr>
              <w:tab/>
            </w:r>
            <w:r w:rsidRPr="00EA11D7">
              <w:rPr>
                <w:rStyle w:val="Hyperlink"/>
                <w:noProof/>
              </w:rPr>
              <w:t>Background and aims</w:t>
            </w:r>
            <w:r>
              <w:rPr>
                <w:noProof/>
                <w:webHidden/>
              </w:rPr>
              <w:tab/>
            </w:r>
            <w:r>
              <w:rPr>
                <w:noProof/>
                <w:webHidden/>
              </w:rPr>
              <w:fldChar w:fldCharType="begin"/>
            </w:r>
            <w:r>
              <w:rPr>
                <w:noProof/>
                <w:webHidden/>
              </w:rPr>
              <w:instrText xml:space="preserve"> PAGEREF _Toc39566275 \h </w:instrText>
            </w:r>
            <w:r>
              <w:rPr>
                <w:noProof/>
                <w:webHidden/>
              </w:rPr>
            </w:r>
            <w:r>
              <w:rPr>
                <w:noProof/>
                <w:webHidden/>
              </w:rPr>
              <w:fldChar w:fldCharType="separate"/>
            </w:r>
            <w:r>
              <w:rPr>
                <w:noProof/>
                <w:webHidden/>
              </w:rPr>
              <w:t>2</w:t>
            </w:r>
            <w:r>
              <w:rPr>
                <w:noProof/>
                <w:webHidden/>
              </w:rPr>
              <w:fldChar w:fldCharType="end"/>
            </w:r>
          </w:hyperlink>
        </w:p>
        <w:p w14:paraId="78A16B07" w14:textId="05E9D648"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76" w:history="1">
            <w:r w:rsidR="00ED5860" w:rsidRPr="00EA11D7">
              <w:rPr>
                <w:rStyle w:val="Hyperlink"/>
                <w:noProof/>
              </w:rPr>
              <w:t>2.</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Exposures</w:t>
            </w:r>
            <w:r w:rsidR="00ED5860">
              <w:rPr>
                <w:noProof/>
                <w:webHidden/>
              </w:rPr>
              <w:tab/>
            </w:r>
            <w:r w:rsidR="00ED5860">
              <w:rPr>
                <w:noProof/>
                <w:webHidden/>
              </w:rPr>
              <w:fldChar w:fldCharType="begin"/>
            </w:r>
            <w:r w:rsidR="00ED5860">
              <w:rPr>
                <w:noProof/>
                <w:webHidden/>
              </w:rPr>
              <w:instrText xml:space="preserve"> PAGEREF _Toc39566276 \h </w:instrText>
            </w:r>
            <w:r w:rsidR="00ED5860">
              <w:rPr>
                <w:noProof/>
                <w:webHidden/>
              </w:rPr>
            </w:r>
            <w:r w:rsidR="00ED5860">
              <w:rPr>
                <w:noProof/>
                <w:webHidden/>
              </w:rPr>
              <w:fldChar w:fldCharType="separate"/>
            </w:r>
            <w:r w:rsidR="00ED5860">
              <w:rPr>
                <w:noProof/>
                <w:webHidden/>
              </w:rPr>
              <w:t>3</w:t>
            </w:r>
            <w:r w:rsidR="00ED5860">
              <w:rPr>
                <w:noProof/>
                <w:webHidden/>
              </w:rPr>
              <w:fldChar w:fldCharType="end"/>
            </w:r>
          </w:hyperlink>
        </w:p>
        <w:p w14:paraId="6393E4A0" w14:textId="459E7FA7"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77" w:history="1">
            <w:r w:rsidR="00ED5860" w:rsidRPr="00EA11D7">
              <w:rPr>
                <w:rStyle w:val="Hyperlink"/>
                <w:noProof/>
              </w:rPr>
              <w:t>3.</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Outcomes</w:t>
            </w:r>
            <w:r w:rsidR="00ED5860">
              <w:rPr>
                <w:noProof/>
                <w:webHidden/>
              </w:rPr>
              <w:tab/>
            </w:r>
            <w:r w:rsidR="00ED5860">
              <w:rPr>
                <w:noProof/>
                <w:webHidden/>
              </w:rPr>
              <w:fldChar w:fldCharType="begin"/>
            </w:r>
            <w:r w:rsidR="00ED5860">
              <w:rPr>
                <w:noProof/>
                <w:webHidden/>
              </w:rPr>
              <w:instrText xml:space="preserve"> PAGEREF _Toc39566277 \h </w:instrText>
            </w:r>
            <w:r w:rsidR="00ED5860">
              <w:rPr>
                <w:noProof/>
                <w:webHidden/>
              </w:rPr>
            </w:r>
            <w:r w:rsidR="00ED5860">
              <w:rPr>
                <w:noProof/>
                <w:webHidden/>
              </w:rPr>
              <w:fldChar w:fldCharType="separate"/>
            </w:r>
            <w:r w:rsidR="00ED5860">
              <w:rPr>
                <w:noProof/>
                <w:webHidden/>
              </w:rPr>
              <w:t>4</w:t>
            </w:r>
            <w:r w:rsidR="00ED5860">
              <w:rPr>
                <w:noProof/>
                <w:webHidden/>
              </w:rPr>
              <w:fldChar w:fldCharType="end"/>
            </w:r>
          </w:hyperlink>
        </w:p>
        <w:p w14:paraId="3BB6BC58" w14:textId="0DC79237"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78" w:history="1">
            <w:r w:rsidR="00ED5860" w:rsidRPr="00EA11D7">
              <w:rPr>
                <w:rStyle w:val="Hyperlink"/>
                <w:noProof/>
              </w:rPr>
              <w:t>4.</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Covariates</w:t>
            </w:r>
            <w:r w:rsidR="00ED5860">
              <w:rPr>
                <w:noProof/>
                <w:webHidden/>
              </w:rPr>
              <w:tab/>
            </w:r>
            <w:r w:rsidR="00ED5860">
              <w:rPr>
                <w:noProof/>
                <w:webHidden/>
              </w:rPr>
              <w:fldChar w:fldCharType="begin"/>
            </w:r>
            <w:r w:rsidR="00ED5860">
              <w:rPr>
                <w:noProof/>
                <w:webHidden/>
              </w:rPr>
              <w:instrText xml:space="preserve"> PAGEREF _Toc39566278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C645D39" w14:textId="0E3F2F14"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79" w:history="1">
            <w:r w:rsidR="00ED5860" w:rsidRPr="00EA11D7">
              <w:rPr>
                <w:rStyle w:val="Hyperlink"/>
                <w:noProof/>
              </w:rPr>
              <w:t>5.</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Statistical analysis</w:t>
            </w:r>
            <w:r w:rsidR="00ED5860">
              <w:rPr>
                <w:noProof/>
                <w:webHidden/>
              </w:rPr>
              <w:tab/>
            </w:r>
            <w:r w:rsidR="00ED5860">
              <w:rPr>
                <w:noProof/>
                <w:webHidden/>
              </w:rPr>
              <w:fldChar w:fldCharType="begin"/>
            </w:r>
            <w:r w:rsidR="00ED5860">
              <w:rPr>
                <w:noProof/>
                <w:webHidden/>
              </w:rPr>
              <w:instrText xml:space="preserve"> PAGEREF _Toc39566279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1594B11" w14:textId="30171D1E"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80" w:history="1">
            <w:r w:rsidR="00ED5860" w:rsidRPr="00EA11D7">
              <w:rPr>
                <w:rStyle w:val="Hyperlink"/>
                <w:noProof/>
              </w:rPr>
              <w:t>6.</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Data access</w:t>
            </w:r>
            <w:r w:rsidR="00ED5860">
              <w:rPr>
                <w:noProof/>
                <w:webHidden/>
              </w:rPr>
              <w:tab/>
            </w:r>
            <w:r w:rsidR="00ED5860">
              <w:rPr>
                <w:noProof/>
                <w:webHidden/>
              </w:rPr>
              <w:fldChar w:fldCharType="begin"/>
            </w:r>
            <w:r w:rsidR="00ED5860">
              <w:rPr>
                <w:noProof/>
                <w:webHidden/>
              </w:rPr>
              <w:instrText xml:space="preserve"> PAGEREF _Toc39566280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39A1B2A7" w14:textId="20383DBC"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81" w:history="1">
            <w:r w:rsidR="00ED5860" w:rsidRPr="00EA11D7">
              <w:rPr>
                <w:rStyle w:val="Hyperlink"/>
                <w:noProof/>
              </w:rPr>
              <w:t>7.</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Authorship</w:t>
            </w:r>
            <w:r w:rsidR="00ED5860">
              <w:rPr>
                <w:noProof/>
                <w:webHidden/>
              </w:rPr>
              <w:tab/>
            </w:r>
            <w:r w:rsidR="00ED5860">
              <w:rPr>
                <w:noProof/>
                <w:webHidden/>
              </w:rPr>
              <w:fldChar w:fldCharType="begin"/>
            </w:r>
            <w:r w:rsidR="00ED5860">
              <w:rPr>
                <w:noProof/>
                <w:webHidden/>
              </w:rPr>
              <w:instrText xml:space="preserve"> PAGEREF _Toc39566281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0B4F8497" w14:textId="00621ADE" w:rsidR="00ED5860" w:rsidRDefault="00777E50">
          <w:pPr>
            <w:pStyle w:val="TOC1"/>
            <w:tabs>
              <w:tab w:val="left" w:pos="480"/>
            </w:tabs>
            <w:rPr>
              <w:rFonts w:asciiTheme="minorHAnsi" w:eastAsiaTheme="minorEastAsia" w:hAnsiTheme="minorHAnsi" w:cstheme="minorBidi"/>
              <w:bCs w:val="0"/>
              <w:noProof/>
              <w:sz w:val="22"/>
              <w:szCs w:val="22"/>
              <w:lang w:eastAsia="en-GB"/>
            </w:rPr>
          </w:pPr>
          <w:hyperlink w:anchor="_Toc39566282" w:history="1">
            <w:r w:rsidR="00ED5860" w:rsidRPr="00EA11D7">
              <w:rPr>
                <w:rStyle w:val="Hyperlink"/>
                <w:noProof/>
              </w:rPr>
              <w:t>8.</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References</w:t>
            </w:r>
            <w:r w:rsidR="00ED5860">
              <w:rPr>
                <w:noProof/>
                <w:webHidden/>
              </w:rPr>
              <w:tab/>
            </w:r>
            <w:r w:rsidR="00ED5860">
              <w:rPr>
                <w:noProof/>
                <w:webHidden/>
              </w:rPr>
              <w:fldChar w:fldCharType="begin"/>
            </w:r>
            <w:r w:rsidR="00ED5860">
              <w:rPr>
                <w:noProof/>
                <w:webHidden/>
              </w:rPr>
              <w:instrText xml:space="preserve"> PAGEREF _Toc39566282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1710B31C" w14:textId="049E591E" w:rsidR="00456C0A" w:rsidRDefault="00ED5860">
          <w:r>
            <w:rPr>
              <w:rFonts w:ascii="Akzidenz Grotesk BE Md" w:eastAsiaTheme="majorEastAsia" w:hAnsi="Akzidenz Grotesk BE Md" w:cstheme="majorBidi"/>
              <w:bCs/>
              <w:sz w:val="24"/>
              <w:szCs w:val="32"/>
            </w:rPr>
            <w:fldChar w:fldCharType="end"/>
          </w:r>
        </w:p>
      </w:sdtContent>
    </w:sdt>
    <w:p w14:paraId="76B3EBF8" w14:textId="77777777" w:rsidR="00E85EC5" w:rsidRDefault="00E85EC5">
      <w:pPr>
        <w:rPr>
          <w:rFonts w:ascii="Arnhem" w:eastAsiaTheme="majorEastAsia" w:hAnsi="Arnhem" w:cstheme="majorBidi"/>
          <w:b/>
          <w:bCs/>
          <w:color w:val="00385A"/>
          <w:sz w:val="38"/>
          <w:szCs w:val="32"/>
          <w:highlight w:val="lightGray"/>
        </w:rPr>
      </w:pPr>
      <w:bookmarkStart w:id="0" w:name="background-and-aims"/>
      <w:r>
        <w:rPr>
          <w:highlight w:val="lightGray"/>
        </w:rPr>
        <w:br w:type="page"/>
      </w:r>
    </w:p>
    <w:p w14:paraId="6F708F23" w14:textId="407190FC" w:rsidR="00A56A42" w:rsidRDefault="00A56A42" w:rsidP="003E2223">
      <w:pPr>
        <w:pStyle w:val="Heading1"/>
      </w:pPr>
      <w:bookmarkStart w:id="1" w:name="_Toc39566275"/>
      <w:bookmarkEnd w:id="0"/>
      <w:r w:rsidRPr="000C32B3">
        <w:lastRenderedPageBreak/>
        <w:t>Background and aims</w:t>
      </w:r>
      <w:bookmarkEnd w:id="1"/>
    </w:p>
    <w:p w14:paraId="3B0EE515" w14:textId="318B5163" w:rsidR="00DD7479" w:rsidRPr="00BB1428" w:rsidRDefault="00DD7479" w:rsidP="00A86C0E">
      <w:pPr>
        <w:pStyle w:val="BodyText"/>
      </w:pPr>
      <w:r w:rsidRPr="00BB1428">
        <w:t>Maternal postnatal depression</w:t>
      </w:r>
      <w:r w:rsidR="00DD4EB9">
        <w:t xml:space="preserve"> (PND)</w:t>
      </w:r>
      <w:r w:rsidRPr="00BB1428">
        <w:t xml:space="preserve"> is characterised by symptoms of depressed mood, anxiety and anhedonia </w:t>
      </w:r>
      <w:r w:rsidRPr="00BB1428">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4B60FB">
        <w:instrText xml:space="preserve"> ADDIN EN.CITE </w:instrText>
      </w:r>
      <w:r w:rsidR="004B60FB">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4B60FB">
        <w:instrText xml:space="preserve"> ADDIN EN.CITE.DATA </w:instrText>
      </w:r>
      <w:r w:rsidR="004B60FB">
        <w:fldChar w:fldCharType="end"/>
      </w:r>
      <w:r w:rsidRPr="00BB1428">
        <w:fldChar w:fldCharType="end"/>
      </w:r>
      <w:r w:rsidR="004B60FB">
        <w:t>[1]</w:t>
      </w:r>
      <w:r w:rsidRPr="00BB1428">
        <w:t>in the year following birth and is estimated to affect 6 – 38% of women in high income countries.</w:t>
      </w:r>
      <w:r w:rsidRPr="00BB1428">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EN.CITE.DATA </w:instrText>
      </w:r>
      <w:r w:rsidR="00C869ED">
        <w:fldChar w:fldCharType="end"/>
      </w:r>
      <w:r w:rsidRPr="00BB1428">
        <w:fldChar w:fldCharType="separate"/>
      </w:r>
      <w:r w:rsidR="00C869ED">
        <w:rPr>
          <w:noProof/>
        </w:rPr>
        <w:t>[1, 2]</w:t>
      </w:r>
      <w:r w:rsidRPr="00BB1428">
        <w:fldChar w:fldCharType="end"/>
      </w:r>
      <w:r w:rsidRPr="00BB1428">
        <w:t xml:space="preserve"> Not only is it by nature distressing, </w:t>
      </w:r>
      <w:r w:rsidR="00DD4EB9">
        <w:t>PND</w:t>
      </w:r>
      <w:r w:rsidRPr="00BB1428">
        <w:t xml:space="preserve"> may interfere with the mother’s ability to care for the baby and handle other daily tasks</w:t>
      </w:r>
      <w:r>
        <w:t>,</w:t>
      </w:r>
      <w:r w:rsidRPr="00BB1428">
        <w:t xml:space="preserve"> and is a risk factor for </w:t>
      </w:r>
      <w:r>
        <w:t xml:space="preserve">later </w:t>
      </w:r>
      <w:r w:rsidRPr="00BB1428">
        <w:t>child mental health problems.</w:t>
      </w:r>
      <w:r w:rsidRPr="00BB1428">
        <w:fldChar w:fldCharType="begin"/>
      </w:r>
      <w:r w:rsidR="00C869ED">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fldChar w:fldCharType="separate"/>
      </w:r>
      <w:r w:rsidR="00C869ED">
        <w:rPr>
          <w:noProof/>
        </w:rPr>
        <w:t>[3]</w:t>
      </w:r>
      <w:r w:rsidRPr="00BB1428">
        <w:fldChar w:fldCharType="end"/>
      </w:r>
      <w:r w:rsidRPr="00BB1428">
        <w:t xml:space="preserve"> It is vital therefore to identify potentially modifiable risk factors to inform policy and interventions.</w:t>
      </w:r>
    </w:p>
    <w:p w14:paraId="2050BBAA" w14:textId="6B01A970" w:rsidR="00A24BCA" w:rsidRDefault="00DD7479" w:rsidP="00A86C0E">
      <w:pPr>
        <w:pStyle w:val="BodyText"/>
        <w:rPr>
          <w:lang w:eastAsia="zh-TW"/>
        </w:rPr>
      </w:pPr>
      <w:r w:rsidRPr="00BB1428">
        <w:t xml:space="preserve">With an ever-increasing proportion of </w:t>
      </w:r>
      <w:r w:rsidR="00FF7999">
        <w:t xml:space="preserve">the </w:t>
      </w:r>
      <w:r w:rsidR="00BF3B82">
        <w:t xml:space="preserve">world population </w:t>
      </w:r>
      <w:r w:rsidRPr="00BB1428">
        <w:t xml:space="preserve">living in cities, increasing attention is turning to the role of urban environmental stressors such as ambient air pollution, road traffic noise and lack of access to natural spaces </w:t>
      </w:r>
      <w:r>
        <w:t>i</w:t>
      </w:r>
      <w:r w:rsidRPr="00BB1428">
        <w:t xml:space="preserve">n mental health. </w:t>
      </w:r>
      <w:r w:rsidRPr="00BB1428">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 </w:instrText>
      </w:r>
      <w:r w:rsidR="00C869ED">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EN.CITE.DATA </w:instrText>
      </w:r>
      <w:r w:rsidR="00C869ED">
        <w:fldChar w:fldCharType="end"/>
      </w:r>
      <w:r w:rsidRPr="00BB1428">
        <w:fldChar w:fldCharType="separate"/>
      </w:r>
      <w:r w:rsidR="00C869ED">
        <w:rPr>
          <w:noProof/>
        </w:rPr>
        <w:t>[4-8]</w:t>
      </w:r>
      <w:r w:rsidRPr="00BB1428">
        <w:fldChar w:fldCharType="end"/>
      </w:r>
      <w:r w:rsidRPr="00BB1428">
        <w:t xml:space="preserve"> These stressors could impact maternal mental health through </w:t>
      </w:r>
      <w:r w:rsidR="00766305">
        <w:t xml:space="preserve">different </w:t>
      </w:r>
      <w:r w:rsidRPr="00BB1428">
        <w:t xml:space="preserve">biological </w:t>
      </w:r>
      <w:r w:rsidR="00766305">
        <w:t>mechanis</w:t>
      </w:r>
      <w:r w:rsidR="00766305" w:rsidRPr="00BB1428">
        <w:t xml:space="preserve">m </w:t>
      </w:r>
      <w:r w:rsidR="00766305">
        <w:t xml:space="preserve">related to </w:t>
      </w:r>
      <w:r w:rsidRPr="00BB1428">
        <w:t>e.g. neurotoxic effects of air pollut</w:t>
      </w:r>
      <w:r w:rsidR="00766305">
        <w:t>ants</w:t>
      </w:r>
      <w:r w:rsidRPr="00BB1428">
        <w:t xml:space="preserve">, </w:t>
      </w:r>
      <w:r w:rsidRPr="00BB1428">
        <w:fldChar w:fldCharType="begin"/>
      </w:r>
      <w:r w:rsidR="00C869ED">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fldChar w:fldCharType="separate"/>
      </w:r>
      <w:r w:rsidR="00C869ED">
        <w:rPr>
          <w:noProof/>
        </w:rPr>
        <w:t>[9]</w:t>
      </w:r>
      <w:r w:rsidRPr="00BB1428">
        <w:fldChar w:fldCharType="end"/>
      </w:r>
      <w:r w:rsidR="00766305">
        <w:t xml:space="preserve"> annoyance, poor and </w:t>
      </w:r>
      <w:r w:rsidRPr="00BB1428">
        <w:t>disrupted sleep due to noise</w:t>
      </w:r>
      <w:r>
        <w:t>, and</w:t>
      </w:r>
      <w:r w:rsidRPr="00BB1428">
        <w:t xml:space="preserve"> limited </w:t>
      </w:r>
      <w:r w:rsidR="00766305">
        <w:t xml:space="preserve">ability to </w:t>
      </w:r>
      <w:r w:rsidRPr="00BB1428">
        <w:t>natural spaces to relax, exercise and socialise.</w:t>
      </w:r>
      <w:r w:rsidRPr="00BB1428">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 </w:instrText>
      </w:r>
      <w:r w:rsidR="00C869ED">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EN.CITE.DATA </w:instrText>
      </w:r>
      <w:r w:rsidR="00C869ED">
        <w:fldChar w:fldCharType="end"/>
      </w:r>
      <w:r w:rsidRPr="00BB1428">
        <w:fldChar w:fldCharType="separate"/>
      </w:r>
      <w:r w:rsidR="00C869ED">
        <w:rPr>
          <w:noProof/>
        </w:rPr>
        <w:t>[10, 11]</w:t>
      </w:r>
      <w:r w:rsidRPr="00BB1428">
        <w:fldChar w:fldCharType="end"/>
      </w:r>
      <w:r w:rsidRPr="00BB1428">
        <w:rPr>
          <w:lang w:eastAsia="zh-TW"/>
        </w:rPr>
        <w:t xml:space="preserve"> </w:t>
      </w:r>
    </w:p>
    <w:p w14:paraId="457719EB" w14:textId="278311CC" w:rsidR="00DD7479" w:rsidRPr="007A1CA5" w:rsidRDefault="00DD7479" w:rsidP="00A86C0E">
      <w:pPr>
        <w:pStyle w:val="BodyText"/>
      </w:pPr>
      <w:r w:rsidRPr="00BB1428">
        <w:rPr>
          <w:lang w:eastAsia="zh-TW"/>
        </w:rPr>
        <w:t xml:space="preserve">Whilst experimental studies provide evidence </w:t>
      </w:r>
      <w:r>
        <w:rPr>
          <w:lang w:eastAsia="zh-TW"/>
        </w:rPr>
        <w:t xml:space="preserve">in support </w:t>
      </w:r>
      <w:r w:rsidRPr="00BB1428">
        <w:rPr>
          <w:lang w:eastAsia="zh-TW"/>
        </w:rPr>
        <w:t>of the mechanisms</w:t>
      </w:r>
      <w:r>
        <w:rPr>
          <w:lang w:eastAsia="zh-TW"/>
        </w:rPr>
        <w:t xml:space="preserve"> through</w:t>
      </w:r>
      <w:r w:rsidRPr="00BB1428">
        <w:rPr>
          <w:lang w:eastAsia="zh-TW"/>
        </w:rPr>
        <w:t xml:space="preserve"> which </w:t>
      </w:r>
      <w:r>
        <w:rPr>
          <w:lang w:eastAsia="zh-TW"/>
        </w:rPr>
        <w:t>en</w:t>
      </w:r>
      <w:r w:rsidRPr="00BB1428">
        <w:rPr>
          <w:lang w:eastAsia="zh-TW"/>
        </w:rPr>
        <w:t xml:space="preserve">vironmental stressors could cause </w:t>
      </w:r>
      <w:r w:rsidR="00E83CF4">
        <w:rPr>
          <w:lang w:eastAsia="zh-TW"/>
        </w:rPr>
        <w:t>PND</w:t>
      </w:r>
      <w:r w:rsidRPr="00BB1428">
        <w:rPr>
          <w:lang w:eastAsia="zh-TW"/>
        </w:rPr>
        <w:t xml:space="preserve">, epidemiological evidence is very limited. One small study reported a positive association between exposure to </w:t>
      </w:r>
      <w:r w:rsidR="00D90A12">
        <w:rPr>
          <w:lang w:eastAsia="zh-TW"/>
        </w:rPr>
        <w:t>ambient airborn</w:t>
      </w:r>
      <w:r w:rsidR="00766305">
        <w:rPr>
          <w:lang w:eastAsia="zh-TW"/>
        </w:rPr>
        <w:t>e</w:t>
      </w:r>
      <w:r w:rsidR="00D90A12">
        <w:rPr>
          <w:lang w:eastAsia="zh-TW"/>
        </w:rPr>
        <w:t xml:space="preserve"> </w:t>
      </w:r>
      <w:r w:rsidRPr="00BB1428">
        <w:rPr>
          <w:lang w:eastAsia="zh-TW"/>
        </w:rPr>
        <w:t xml:space="preserve">particulate matter </w:t>
      </w:r>
      <w:r w:rsidR="00D90A12">
        <w:rPr>
          <w:lang w:eastAsia="zh-TW"/>
        </w:rPr>
        <w:t xml:space="preserve">(PM) </w:t>
      </w:r>
      <w:r w:rsidRPr="00BB1428">
        <w:rPr>
          <w:lang w:eastAsia="zh-TW"/>
        </w:rPr>
        <w:t>during pregnancy and postnatal d</w:t>
      </w:r>
      <w:r w:rsidRPr="00BB1428">
        <w:rPr>
          <w:lang w:eastAsia="ko-KR"/>
        </w:rPr>
        <w:t xml:space="preserve">epression at 6 months, </w:t>
      </w:r>
      <w:r w:rsidRPr="00BB1428">
        <w:fldChar w:fldCharType="begin"/>
      </w:r>
      <w:r w:rsidR="00C869ED">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fldChar w:fldCharType="separate"/>
      </w:r>
      <w:r w:rsidR="00C869ED">
        <w:rPr>
          <w:noProof/>
        </w:rPr>
        <w:t>[12]</w:t>
      </w:r>
      <w:r w:rsidRPr="00BB1428">
        <w:fldChar w:fldCharType="end"/>
      </w:r>
      <w:r w:rsidRPr="00BB1428">
        <w:t xml:space="preserve"> whilst a</w:t>
      </w:r>
      <w:r>
        <w:t>nother</w:t>
      </w:r>
      <w:r w:rsidRPr="00BB1428">
        <w:t xml:space="preserve"> reported associations close to null. </w:t>
      </w:r>
      <w:r w:rsidRPr="00BB1428">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 </w:instrText>
      </w:r>
      <w:r w:rsidR="00C869ED">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[13]</w:t>
      </w:r>
      <w:r w:rsidRPr="00BB1428">
        <w:fldChar w:fldCharType="end"/>
      </w:r>
      <w:r w:rsidRPr="00BB1428">
        <w:t xml:space="preserve"> To our knowledge only one study has examined the association between residential noise and postnatal depression, finding an increased risk of hospitalisation.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[14]</w:t>
      </w:r>
      <w:r w:rsidRPr="00BB1428">
        <w:fldChar w:fldCharType="end"/>
      </w:r>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4B60FB">
        <w:instrText xml:space="preserve"> ADDIN EN.CITE </w:instrText>
      </w:r>
      <w:r w:rsidR="004B60FB">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4B60FB">
        <w:instrText xml:space="preserve"> ADDIN EN.CITE.DATA </w:instrText>
      </w:r>
      <w:r w:rsidR="004B60FB">
        <w:fldChar w:fldCharType="end"/>
      </w:r>
      <w:r w:rsidRPr="00BB1428">
        <w:fldChar w:fldCharType="end"/>
      </w:r>
      <w:r w:rsidR="004B60FB">
        <w:t>[14]</w:t>
      </w:r>
      <w:r w:rsidR="00ED142A">
        <w:rPr>
          <w:rFonts w:eastAsia="Times New Roman"/>
          <w:shd w:val="clear" w:color="auto" w:fill="FFFFFF"/>
          <w:lang w:eastAsia="zh-CN"/>
        </w:rPr>
        <w:t>E</w:t>
      </w:r>
      <w:r w:rsidRPr="00BB1428">
        <w:t xml:space="preserve">vidence for the association between exposure to natural spaces and depression </w:t>
      </w:r>
      <w:r w:rsidRPr="00BB1428">
        <w:rPr>
          <w:i/>
          <w:iCs/>
        </w:rPr>
        <w:t xml:space="preserve">during </w:t>
      </w:r>
      <w:r w:rsidRPr="007F52A9">
        <w:t xml:space="preserve">pregnancy </w:t>
      </w:r>
      <w:r w:rsidRPr="00BB1428">
        <w:t xml:space="preserve">is </w:t>
      </w:r>
      <w:r w:rsidR="00766305">
        <w:t>also sparse</w:t>
      </w:r>
      <w:r w:rsidR="00B92EC3">
        <w:t xml:space="preserve">. </w:t>
      </w:r>
      <w:r w:rsidR="00D330B4">
        <w:t>Using</w:t>
      </w:r>
      <w:r w:rsidR="005F13F9">
        <w:t xml:space="preserve"> data from</w:t>
      </w:r>
      <w:r w:rsidR="00D330B4">
        <w:t xml:space="preserve"> the Born in Bradford cohort,</w:t>
      </w:r>
      <w:r>
        <w:t xml:space="preserve"> </w:t>
      </w:r>
      <w:r w:rsidR="00CE6837">
        <w:t xml:space="preserve">McEachen </w:t>
      </w:r>
      <w:r>
        <w:t xml:space="preserve">et al. </w:t>
      </w:r>
      <w:r w:rsidR="00692AA0">
        <w:t>found</w:t>
      </w:r>
      <w:r w:rsidR="000917D5">
        <w:t xml:space="preserve"> an inverse association between access to green space </w:t>
      </w:r>
      <w:r w:rsidR="00335830">
        <w:t>and depression in pregnancy</w:t>
      </w:r>
      <w:r w:rsidR="00D330B4">
        <w:t>.</w:t>
      </w:r>
      <w:r w:rsidR="00CC549A">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C549A">
        <w:instrText xml:space="preserve"> ADDIN EN.CITE </w:instrText>
      </w:r>
      <w:r w:rsidR="00CC549A">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C549A">
        <w:instrText xml:space="preserve"> ADDIN EN.CITE.DATA </w:instrText>
      </w:r>
      <w:r w:rsidR="00CC549A">
        <w:fldChar w:fldCharType="end"/>
      </w:r>
      <w:r w:rsidR="00CC549A">
        <w:fldChar w:fldCharType="separate"/>
      </w:r>
      <w:r w:rsidR="00CC549A">
        <w:rPr>
          <w:noProof/>
        </w:rPr>
        <w:t>[15]</w:t>
      </w:r>
      <w:r w:rsidR="00CC549A">
        <w:fldChar w:fldCharType="end"/>
      </w:r>
      <w:r w:rsidR="00D330B4">
        <w:t xml:space="preserve"> By contrast, a study</w:t>
      </w:r>
      <w:r w:rsidR="005F13F9">
        <w:t>, a study in New Zealand</w:t>
      </w:r>
      <w:r w:rsidR="00D330B4">
        <w:t xml:space="preserve"> </w:t>
      </w:r>
      <w:r w:rsidR="00692AA0">
        <w:t>reported</w:t>
      </w:r>
      <w:r w:rsidR="00E43D2A">
        <w:t xml:space="preserve"> association between </w:t>
      </w:r>
      <w:r w:rsidR="0013071A">
        <w:t xml:space="preserve">the </w:t>
      </w:r>
      <w:r w:rsidR="00976650">
        <w:t xml:space="preserve">proportion of greenspace </w:t>
      </w:r>
      <w:r w:rsidR="00692AA0">
        <w:t xml:space="preserve">in the local area and PND </w:t>
      </w:r>
      <w:r w:rsidR="00221F15">
        <w:t>close to null.</w:t>
      </w:r>
      <w:r w:rsidR="00335830">
        <w:t xml:space="preserve"> </w:t>
      </w:r>
      <w:r w:rsidR="00221F15">
        <w:t>McEachen</w:t>
      </w:r>
      <w:r w:rsidR="00766305">
        <w:t xml:space="preserve"> </w:t>
      </w:r>
      <w:r w:rsidR="00444F8A">
        <w:t>found</w:t>
      </w:r>
      <w:r w:rsidR="00D43367">
        <w:t xml:space="preserve"> </w:t>
      </w:r>
      <w:r w:rsidR="00565FBA">
        <w:t>some</w:t>
      </w:r>
      <w:r w:rsidR="00D43367">
        <w:t xml:space="preserve"> evidence for </w:t>
      </w:r>
      <w:r w:rsidR="00353084">
        <w:t>effect modification by s</w:t>
      </w:r>
      <w:r w:rsidR="00D43367">
        <w:t>ocioeconomic position (SEP)</w:t>
      </w:r>
      <w:r w:rsidR="00353084">
        <w:t>, with the strongest associations between</w:t>
      </w:r>
      <w:r w:rsidR="00D43367">
        <w:t xml:space="preserve"> </w:t>
      </w:r>
      <w:r w:rsidR="00C80D2D">
        <w:t>N</w:t>
      </w:r>
      <w:r w:rsidR="003F5E65">
        <w:t xml:space="preserve">ormalised </w:t>
      </w:r>
      <w:r w:rsidR="00C80D2D">
        <w:t>D</w:t>
      </w:r>
      <w:r w:rsidR="003F5E65">
        <w:t xml:space="preserve">ifference </w:t>
      </w:r>
      <w:r w:rsidR="00C80D2D">
        <w:t>V</w:t>
      </w:r>
      <w:r w:rsidR="003F5E65">
        <w:t xml:space="preserve">egetation </w:t>
      </w:r>
      <w:r w:rsidR="00C80D2D">
        <w:t>I</w:t>
      </w:r>
      <w:r w:rsidR="003F5E65">
        <w:t>ndex (NDVI)</w:t>
      </w:r>
      <w:r w:rsidR="00353084">
        <w:t xml:space="preserve"> and depression </w:t>
      </w:r>
      <w:r w:rsidR="00A27C5B">
        <w:t xml:space="preserve">being </w:t>
      </w:r>
      <w:r w:rsidR="00C80D2D">
        <w:t xml:space="preserve">for </w:t>
      </w:r>
      <w:r w:rsidR="00493228">
        <w:t>mothers</w:t>
      </w:r>
      <w:r w:rsidR="007A1CA5">
        <w:t xml:space="preserve"> of lower education. </w:t>
      </w:r>
      <w:r>
        <w:t>H</w:t>
      </w:r>
      <w:r w:rsidRPr="00BB1428">
        <w:t>owever</w:t>
      </w:r>
      <w:r>
        <w:t>,</w:t>
      </w:r>
      <w:r w:rsidRPr="00BB1428">
        <w:t xml:space="preserve"> to our knowledge no studies have examined associations between exposure to natural spaces and depression in the postnatal period. Whilst evidence is emerging for the role of the urban environment in depression in other periods of </w:t>
      </w:r>
      <w:r>
        <w:t xml:space="preserve">adult </w:t>
      </w:r>
      <w:r w:rsidRPr="00BB1428">
        <w:t xml:space="preserve">life, </w:t>
      </w:r>
      <w:r w:rsidRPr="00BB1428">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 </w:instrText>
      </w:r>
      <w:r w:rsidR="00C869ED">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EN.CITE.DATA </w:instrText>
      </w:r>
      <w:r w:rsidR="00C869ED">
        <w:fldChar w:fldCharType="end"/>
      </w:r>
      <w:r w:rsidRPr="00BB1428">
        <w:fldChar w:fldCharType="separate"/>
      </w:r>
      <w:r w:rsidR="00C869ED">
        <w:rPr>
          <w:noProof/>
        </w:rPr>
        <w:t>[16-19]</w:t>
      </w:r>
      <w:r w:rsidRPr="00BB1428">
        <w:fldChar w:fldCharType="end"/>
      </w:r>
      <w:r w:rsidRPr="00BB1428">
        <w:t xml:space="preserve"> it is </w:t>
      </w:r>
      <w:r w:rsidR="00766305">
        <w:t xml:space="preserve">relevant </w:t>
      </w:r>
      <w:r w:rsidRPr="00BB1428">
        <w:t xml:space="preserve">to </w:t>
      </w:r>
      <w:r w:rsidR="00766305">
        <w:t xml:space="preserve">examine </w:t>
      </w:r>
      <w:r w:rsidRPr="00BB1428">
        <w:t>specifically at the perinatal period given the heightened vulnerability to stressors at this time.</w:t>
      </w:r>
    </w:p>
    <w:p w14:paraId="052A1B33" w14:textId="7D0071AE" w:rsidR="00DD7479" w:rsidRPr="00BB1428" w:rsidRDefault="00DD7479" w:rsidP="00A86C0E">
      <w:pPr>
        <w:pStyle w:val="BodyText"/>
      </w:pPr>
      <w:r w:rsidRPr="00BB1428">
        <w:t>In this pro</w:t>
      </w:r>
      <w:r>
        <w:t>posal</w:t>
      </w:r>
      <w:r w:rsidRPr="00BB1428">
        <w:t xml:space="preserve"> we </w:t>
      </w:r>
      <w:r>
        <w:t>aim to</w:t>
      </w:r>
      <w:r w:rsidRPr="00BB1428">
        <w:t xml:space="preserve"> use </w:t>
      </w:r>
      <w:r>
        <w:t xml:space="preserve">the unique </w:t>
      </w:r>
      <w:r w:rsidRPr="00BB1428">
        <w:t xml:space="preserve">data </w:t>
      </w:r>
      <w:r>
        <w:t xml:space="preserve">available </w:t>
      </w:r>
      <w:r w:rsidRPr="00BB1428">
        <w:t xml:space="preserve">from </w:t>
      </w:r>
      <w:r w:rsidR="00A27C5B">
        <w:t xml:space="preserve">up to </w:t>
      </w:r>
      <w:r w:rsidRPr="00BB1428">
        <w:t xml:space="preserve">nine cohorts in the EU Child Cohort Network to study associations between exposure to </w:t>
      </w:r>
      <w:r w:rsidR="00766305">
        <w:t xml:space="preserve">three indicators of </w:t>
      </w:r>
      <w:r w:rsidRPr="00BB1428">
        <w:t>urban environmental stressors in the perinatal period and maternal postnatal depression. Single and joint</w:t>
      </w:r>
      <w:r w:rsidR="00BF095B">
        <w:t xml:space="preserve"> associations</w:t>
      </w:r>
      <w:r w:rsidRPr="00BB1428">
        <w:t xml:space="preserve"> of ambient air pollution, road traffic noise and natural space</w:t>
      </w:r>
      <w:r w:rsidR="00BF095B">
        <w:t xml:space="preserve"> with PND will be</w:t>
      </w:r>
      <w:r w:rsidRPr="00BB1428">
        <w:t xml:space="preserve"> studied</w:t>
      </w:r>
      <w:r w:rsidR="00BF095B">
        <w:t>, and we will also test for effect modification by SEP</w:t>
      </w:r>
      <w:r w:rsidRPr="00BB1428">
        <w:t>. This project will generate new data needed to inform policy aiming to improve maternal and child mental health</w:t>
      </w:r>
      <w:r w:rsidR="00766305">
        <w:t xml:space="preserve"> in urban areas</w:t>
      </w:r>
      <w:r w:rsidRPr="00BB1428">
        <w:t>.</w:t>
      </w:r>
    </w:p>
    <w:p w14:paraId="34955F90" w14:textId="77777777" w:rsidR="00DD7479" w:rsidRDefault="00DD7479" w:rsidP="00501F0C">
      <w:pPr>
        <w:pStyle w:val="BodyText"/>
      </w:pPr>
    </w:p>
    <w:p w14:paraId="517A9B3E" w14:textId="28EF14AB" w:rsidR="009653DF" w:rsidRDefault="009653DF" w:rsidP="003E2223">
      <w:pPr>
        <w:pStyle w:val="Heading1"/>
      </w:pPr>
      <w:r>
        <w:lastRenderedPageBreak/>
        <w:t>Eligibility</w:t>
      </w:r>
    </w:p>
    <w:p w14:paraId="7A346675" w14:textId="3E3F3AF5" w:rsidR="009259AD" w:rsidRDefault="009653DF" w:rsidP="009653DF">
      <w:pPr>
        <w:pStyle w:val="BodyText"/>
      </w:pPr>
      <w:r>
        <w:t xml:space="preserve">Analysis will be restricted to </w:t>
      </w:r>
      <w:r w:rsidRPr="004274E4">
        <w:t>singleton</w:t>
      </w:r>
      <w:r w:rsidRPr="000D15F9">
        <w:rPr>
          <w:color w:val="FF0000"/>
        </w:rPr>
        <w:t xml:space="preserve"> </w:t>
      </w:r>
      <w:r>
        <w:t>pregnancies of women giving birth to liveborn children.</w:t>
      </w:r>
      <w:r w:rsidR="005C1A85">
        <w:t xml:space="preserve"> </w:t>
      </w:r>
      <w:r>
        <w:t xml:space="preserve">The following nine cohorts </w:t>
      </w:r>
      <w:r w:rsidR="00A507F7">
        <w:t>will</w:t>
      </w:r>
      <w:r>
        <w:t xml:space="preserve"> be invited to participate as they have data on </w:t>
      </w:r>
      <w:r w:rsidR="00766305">
        <w:t xml:space="preserve">the selected urban </w:t>
      </w:r>
      <w:r>
        <w:t>environmental exposures</w:t>
      </w:r>
      <w:r w:rsidR="00990930">
        <w:t xml:space="preserve"> and postnatal depression</w:t>
      </w:r>
      <w:r>
        <w:t xml:space="preserve"> </w:t>
      </w:r>
      <w:r w:rsidR="00A5657E">
        <w:t>(described below)</w:t>
      </w:r>
      <w:r>
        <w:t xml:space="preserve">: </w:t>
      </w:r>
      <w:r w:rsidR="000464FB">
        <w:t>Avon Longitudinal Study of Parents and Children (ALSPAC</w:t>
      </w:r>
      <w:r w:rsidR="008154B2">
        <w:t>, University of Bristol</w:t>
      </w:r>
      <w:r w:rsidR="000464FB">
        <w:t>), Born in Bradford (BiB</w:t>
      </w:r>
      <w:r w:rsidR="008154B2">
        <w:t xml:space="preserve">, </w:t>
      </w:r>
      <w:r w:rsidR="00F55E18">
        <w:t>Bradford Institute for Health Research)</w:t>
      </w:r>
      <w:r w:rsidR="000464FB">
        <w:t>, Danish National Birth Cohort (DNBC</w:t>
      </w:r>
      <w:r w:rsidR="00F55E18">
        <w:t>, University of Copenhagen</w:t>
      </w:r>
      <w:r w:rsidR="000464FB">
        <w:t>),</w:t>
      </w:r>
      <w:r w:rsidR="009259AD">
        <w:t xml:space="preserve"> </w:t>
      </w:r>
      <w:r w:rsidR="009259AD" w:rsidRPr="009259AD">
        <w:t xml:space="preserve">Etude sur les Déterminants de la santé de l’Enfant </w:t>
      </w:r>
      <w:r w:rsidR="009259AD">
        <w:t>(EDEN</w:t>
      </w:r>
      <w:r w:rsidR="00F55E18">
        <w:t>,</w:t>
      </w:r>
      <w:r w:rsidR="005803B7" w:rsidRPr="005803B7">
        <w:t xml:space="preserve"> Institut national de la santé et de la recherche médicale</w:t>
      </w:r>
      <w:r w:rsidR="00F55E18">
        <w:t xml:space="preserve"> </w:t>
      </w:r>
      <w:r w:rsidR="009259AD">
        <w:t>)</w:t>
      </w:r>
      <w:r w:rsidR="0077176D">
        <w:t>, Generation Rotterdam (GEN-R</w:t>
      </w:r>
      <w:r w:rsidR="00F55E18">
        <w:t>, Erasmus MC</w:t>
      </w:r>
      <w:r w:rsidR="0077176D">
        <w:t>)</w:t>
      </w:r>
      <w:r w:rsidR="00951260">
        <w:t xml:space="preserve">, </w:t>
      </w:r>
      <w:r w:rsidR="00951260">
        <w:rPr>
          <w:rStyle w:val="acopre"/>
        </w:rPr>
        <w:t>INfancia y Medio Ambiente (INMA</w:t>
      </w:r>
      <w:r w:rsidR="00CE1DEB">
        <w:rPr>
          <w:rStyle w:val="acopre"/>
        </w:rPr>
        <w:t>, Barcelona Institute for Global Health</w:t>
      </w:r>
      <w:r w:rsidR="00951260">
        <w:rPr>
          <w:rStyle w:val="acopre"/>
        </w:rPr>
        <w:t xml:space="preserve">), </w:t>
      </w:r>
      <w:r w:rsidR="00085E06" w:rsidRPr="00085E06">
        <w:rPr>
          <w:rStyle w:val="acopre"/>
        </w:rPr>
        <w:t>Nascita e INFanzia: gli Effetti dell'Ambiente</w:t>
      </w:r>
      <w:r w:rsidR="00085E06">
        <w:rPr>
          <w:rStyle w:val="acopre"/>
        </w:rPr>
        <w:t xml:space="preserve"> (NINFEA</w:t>
      </w:r>
      <w:r w:rsidR="00FB34AF">
        <w:rPr>
          <w:rStyle w:val="acopre"/>
        </w:rPr>
        <w:t>, University of Turin</w:t>
      </w:r>
      <w:r w:rsidR="00085E06">
        <w:rPr>
          <w:rStyle w:val="acopre"/>
        </w:rPr>
        <w:t xml:space="preserve">), </w:t>
      </w:r>
      <w:r w:rsidR="00915A2D" w:rsidRPr="00915A2D">
        <w:rPr>
          <w:rStyle w:val="acopre"/>
        </w:rPr>
        <w:t>Norwegian Mother, Father and Child Cohort</w:t>
      </w:r>
      <w:r w:rsidR="00915A2D">
        <w:rPr>
          <w:rStyle w:val="acopre"/>
        </w:rPr>
        <w:t xml:space="preserve"> (MoBa</w:t>
      </w:r>
      <w:r w:rsidR="00FB34AF">
        <w:rPr>
          <w:rStyle w:val="acopre"/>
        </w:rPr>
        <w:t>, Norwegian Institute of Public Health</w:t>
      </w:r>
      <w:r w:rsidR="00915A2D">
        <w:rPr>
          <w:rStyle w:val="acopre"/>
        </w:rPr>
        <w:t xml:space="preserve">) and </w:t>
      </w:r>
      <w:r w:rsidR="00DF52DE" w:rsidRPr="00DF52DE">
        <w:rPr>
          <w:rStyle w:val="acopre"/>
        </w:rPr>
        <w:t>The Mother-Child Cohort in Crete</w:t>
      </w:r>
      <w:r w:rsidR="00DF52DE">
        <w:rPr>
          <w:rStyle w:val="acopre"/>
        </w:rPr>
        <w:t xml:space="preserve"> (RHEA</w:t>
      </w:r>
      <w:r w:rsidR="00FB34AF">
        <w:rPr>
          <w:rStyle w:val="acopre"/>
        </w:rPr>
        <w:t>, University of Crete</w:t>
      </w:r>
      <w:r w:rsidR="00DF52DE">
        <w:rPr>
          <w:rStyle w:val="acopre"/>
        </w:rPr>
        <w:t>).</w:t>
      </w:r>
    </w:p>
    <w:p w14:paraId="54E4CCEE" w14:textId="67880F57" w:rsidR="00A5657E" w:rsidRPr="009653DF" w:rsidRDefault="00BF146B" w:rsidP="009653DF">
      <w:pPr>
        <w:pStyle w:val="BodyText"/>
      </w:pPr>
      <w:r>
        <w:t>S</w:t>
      </w:r>
      <w:r w:rsidR="00A20F18">
        <w:t>ervers have been set up for all cohorts except from ALSPAC and BiB</w:t>
      </w:r>
      <w:r w:rsidR="004C33D4">
        <w:t>;</w:t>
      </w:r>
      <w:r w:rsidR="00A20F18">
        <w:t xml:space="preserve"> however these are scheduled to be</w:t>
      </w:r>
      <w:r w:rsidR="004C33D4">
        <w:t xml:space="preserve"> </w:t>
      </w:r>
      <w:r w:rsidR="008855F9">
        <w:t>launched in the next two months</w:t>
      </w:r>
      <w:r w:rsidR="00A20F18">
        <w:t>.</w:t>
      </w:r>
      <w:r w:rsidR="00B25642">
        <w:t xml:space="preserve"> DNBC </w:t>
      </w:r>
      <w:r w:rsidR="008855F9">
        <w:t xml:space="preserve">urban environmental </w:t>
      </w:r>
      <w:r w:rsidR="00B25642">
        <w:t>data</w:t>
      </w:r>
      <w:r w:rsidR="008855F9">
        <w:t xml:space="preserve"> </w:t>
      </w:r>
      <w:r w:rsidR="00B25642">
        <w:t>has not yet been uploaded; however again this will be complete</w:t>
      </w:r>
      <w:r>
        <w:t>d</w:t>
      </w:r>
      <w:r w:rsidR="00B25642">
        <w:t xml:space="preserve"> </w:t>
      </w:r>
      <w:r>
        <w:t>prior to the start of the fellowship.</w:t>
      </w:r>
    </w:p>
    <w:p w14:paraId="6A5B0C96" w14:textId="77777777" w:rsidR="00134584" w:rsidRDefault="00134584" w:rsidP="003E2223">
      <w:pPr>
        <w:pStyle w:val="Heading1"/>
      </w:pPr>
      <w:bookmarkStart w:id="2" w:name="_Toc39566276"/>
      <w:bookmarkStart w:id="3" w:name="exposure"/>
      <w:r>
        <w:t>Exposures</w:t>
      </w:r>
      <w:bookmarkEnd w:id="2"/>
    </w:p>
    <w:p w14:paraId="33B094D8" w14:textId="3078E73E" w:rsidR="00F658E5" w:rsidRDefault="00D00166" w:rsidP="00B108A5">
      <w:pPr>
        <w:pStyle w:val="BodyText"/>
      </w:pPr>
      <w:r>
        <w:t xml:space="preserve">Three </w:t>
      </w:r>
      <w:r w:rsidR="00FB5C28">
        <w:t xml:space="preserve">categories of </w:t>
      </w:r>
      <w:r w:rsidR="00766305">
        <w:t xml:space="preserve">urban </w:t>
      </w:r>
      <w:r w:rsidR="00FB5C28">
        <w:t>environmental stressor will be included</w:t>
      </w:r>
      <w:r w:rsidR="000D6F9F">
        <w:t xml:space="preserve">: (i) ambient air pollution, (ii) road traffic noise and (iii) access to natural spaces. Ambient air pollution will be </w:t>
      </w:r>
      <w:r w:rsidR="005C3948">
        <w:t>indicated</w:t>
      </w:r>
      <w:r w:rsidR="000D6F9F">
        <w:t xml:space="preserve"> by </w:t>
      </w:r>
      <w:r w:rsidR="00126B28">
        <w:t xml:space="preserve">average exposure to nitrogen dioxide </w:t>
      </w:r>
      <w:r w:rsidR="00543CB7">
        <w:t>(NO</w:t>
      </w:r>
      <w:r w:rsidR="00543CB7" w:rsidRPr="009C3BD1">
        <w:rPr>
          <w:vertAlign w:val="subscript"/>
        </w:rPr>
        <w:t>2</w:t>
      </w:r>
      <w:r w:rsidR="00543CB7">
        <w:t>) and the inhalable fraction of particulate matter (PM</w:t>
      </w:r>
      <w:r w:rsidR="00543CB7" w:rsidRPr="009C3BD1">
        <w:rPr>
          <w:vertAlign w:val="subscript"/>
        </w:rPr>
        <w:t>2.5</w:t>
      </w:r>
      <w:r w:rsidR="00543CB7">
        <w:t>)</w:t>
      </w:r>
      <w:r w:rsidR="00DE2B8B">
        <w:t xml:space="preserve">. </w:t>
      </w:r>
      <w:r w:rsidR="008765B5">
        <w:t xml:space="preserve">Road traffic noise will be </w:t>
      </w:r>
      <w:r w:rsidR="00EC1A34">
        <w:t>averaged over the day, evening and night (</w:t>
      </w:r>
      <w:r w:rsidR="00D90A12">
        <w:t>L</w:t>
      </w:r>
      <w:r w:rsidR="00D90A12" w:rsidRPr="009C3BD1">
        <w:rPr>
          <w:vertAlign w:val="subscript"/>
        </w:rPr>
        <w:t>den</w:t>
      </w:r>
      <w:r w:rsidR="00EC1A34">
        <w:t xml:space="preserve">). </w:t>
      </w:r>
      <w:commentRangeStart w:id="4"/>
      <w:commentRangeStart w:id="5"/>
      <w:r w:rsidR="00EC1A34">
        <w:t>Exposure</w:t>
      </w:r>
      <w:commentRangeEnd w:id="4"/>
      <w:r w:rsidR="00766305">
        <w:rPr>
          <w:rStyle w:val="CommentReference"/>
          <w:rFonts w:ascii="Akzidenz Grotesk BE Light" w:hAnsi="Akzidenz Grotesk BE Light" w:cstheme="minorBidi"/>
        </w:rPr>
        <w:commentReference w:id="4"/>
      </w:r>
      <w:commentRangeEnd w:id="5"/>
      <w:r w:rsidR="002F30EB">
        <w:rPr>
          <w:rStyle w:val="CommentReference"/>
          <w:rFonts w:ascii="Akzidenz Grotesk BE Light" w:hAnsi="Akzidenz Grotesk BE Light" w:cstheme="minorBidi"/>
        </w:rPr>
        <w:commentReference w:id="5"/>
      </w:r>
      <w:r w:rsidR="00EC1A34">
        <w:t xml:space="preserve"> to natural spaces will be</w:t>
      </w:r>
      <w:r w:rsidR="005C3948">
        <w:t xml:space="preserve"> captured </w:t>
      </w:r>
      <w:r w:rsidR="00B108A5">
        <w:t xml:space="preserve">by </w:t>
      </w:r>
      <w:r w:rsidR="00543CB7">
        <w:t>NDVI</w:t>
      </w:r>
      <w:r w:rsidR="005C3948">
        <w:t xml:space="preserve"> </w:t>
      </w:r>
      <w:r w:rsidR="00543CB7">
        <w:t>and distance to nearest green and blue spaces &gt;5</w:t>
      </w:r>
      <w:r w:rsidR="00D90A12">
        <w:t>,</w:t>
      </w:r>
      <w:r w:rsidR="00543CB7">
        <w:t>000m</w:t>
      </w:r>
      <w:r w:rsidR="00543CB7" w:rsidRPr="005A6FFC">
        <w:rPr>
          <w:vertAlign w:val="superscript"/>
        </w:rPr>
        <w:t>2</w:t>
      </w:r>
      <w:r w:rsidR="00543CB7">
        <w:t xml:space="preserve">. (21) </w:t>
      </w:r>
    </w:p>
    <w:p w14:paraId="65CDB898" w14:textId="5FAFDF3C" w:rsidR="00864DEC" w:rsidRDefault="00D62431" w:rsidP="00B630F9">
      <w:pPr>
        <w:pStyle w:val="BodyText"/>
      </w:pPr>
      <w:r>
        <w:t>W</w:t>
      </w:r>
      <w:r w:rsidR="0005613D">
        <w:t xml:space="preserve">e </w:t>
      </w:r>
      <w:r w:rsidR="001453A4">
        <w:t xml:space="preserve">have </w:t>
      </w:r>
      <w:r w:rsidR="0005613D">
        <w:t xml:space="preserve">defined </w:t>
      </w:r>
      <w:r w:rsidR="00A75B56">
        <w:t>two</w:t>
      </w:r>
      <w:r w:rsidR="0005613D">
        <w:t xml:space="preserve"> periods of exposure </w:t>
      </w:r>
      <w:r w:rsidR="0005613D">
        <w:rPr>
          <w:i/>
          <w:iCs/>
        </w:rPr>
        <w:t>a priori</w:t>
      </w:r>
      <w:r w:rsidR="0005613D">
        <w:t xml:space="preserve">: (i) </w:t>
      </w:r>
      <w:r w:rsidR="009C3BD1">
        <w:t>pregnancy</w:t>
      </w:r>
      <w:r w:rsidR="00A75B56">
        <w:t xml:space="preserve"> and</w:t>
      </w:r>
      <w:r w:rsidR="0005613D">
        <w:t xml:space="preserve"> (ii) postnatal (birth to child age 12 months)</w:t>
      </w:r>
      <w:r w:rsidR="00A75B56">
        <w:t>.</w:t>
      </w:r>
      <w:r w:rsidR="0005613D">
        <w:t xml:space="preserve"> </w:t>
      </w:r>
      <w:r w:rsidR="00864DEC">
        <w:t xml:space="preserve">The </w:t>
      </w:r>
      <w:r w:rsidR="00443644">
        <w:t xml:space="preserve">accuracy at which urban exposures have been estimated </w:t>
      </w:r>
      <w:r w:rsidR="0027762B">
        <w:t xml:space="preserve">for each cohort </w:t>
      </w:r>
      <w:r w:rsidR="00443644">
        <w:t xml:space="preserve">at </w:t>
      </w:r>
      <w:r w:rsidR="007470FC">
        <w:t>these</w:t>
      </w:r>
      <w:r w:rsidR="00443644">
        <w:t xml:space="preserve"> time points depend</w:t>
      </w:r>
      <w:r w:rsidR="0027762B">
        <w:t>s</w:t>
      </w:r>
      <w:r w:rsidR="00443644">
        <w:t xml:space="preserve"> on the availability of</w:t>
      </w:r>
      <w:r w:rsidR="00A82566">
        <w:t xml:space="preserve"> participant</w:t>
      </w:r>
      <w:r w:rsidR="00443644">
        <w:t xml:space="preserve"> address data (Table A1). </w:t>
      </w:r>
      <w:r w:rsidR="0045507C">
        <w:t xml:space="preserve">Four cohorts have yearly address history (ALSPAC, DNBC, GEN-R, INMA), </w:t>
      </w:r>
      <w:r w:rsidR="00A335F1">
        <w:t>whilst the remaining cohorts (BiB, EDEN, MoBa, NINFEA) have</w:t>
      </w:r>
      <w:r w:rsidR="000D6C86">
        <w:t xml:space="preserve"> gaps in </w:t>
      </w:r>
      <w:r w:rsidR="00C74275">
        <w:t xml:space="preserve">address </w:t>
      </w:r>
      <w:r w:rsidR="00892CF5">
        <w:t>information</w:t>
      </w:r>
      <w:r w:rsidR="00C74275">
        <w:t xml:space="preserve">. </w:t>
      </w:r>
      <w:r w:rsidR="003A721A">
        <w:t xml:space="preserve">For these latter cohorts, at time points where the home address was unavailable it was presumed to be the previously recorded address. </w:t>
      </w:r>
    </w:p>
    <w:p w14:paraId="72461C9A" w14:textId="1FB5BD11" w:rsidR="00BC6EF8" w:rsidRDefault="00737070" w:rsidP="00BC6EF8">
      <w:pPr>
        <w:pStyle w:val="BodyText"/>
        <w:rPr>
          <w:ins w:id="6" w:author="Marie Pedersen" w:date="2020-12-14T09:55:00Z"/>
        </w:rPr>
      </w:pPr>
      <w:commentRangeStart w:id="7"/>
      <w:r>
        <w:t>Estimates</w:t>
      </w:r>
      <w:commentRangeEnd w:id="7"/>
      <w:r w:rsidR="00BB7BA8">
        <w:rPr>
          <w:rStyle w:val="CommentReference"/>
          <w:rFonts w:ascii="Akzidenz Grotesk BE Light" w:hAnsi="Akzidenz Grotesk BE Light" w:cstheme="minorBidi"/>
        </w:rPr>
        <w:commentReference w:id="7"/>
      </w:r>
      <w:r>
        <w:t xml:space="preserve"> of exposure to ambient air </w:t>
      </w:r>
      <w:r w:rsidR="00B933EF">
        <w:t>pollution</w:t>
      </w:r>
      <w:r w:rsidR="00BC6EF8">
        <w:t xml:space="preserve"> </w:t>
      </w:r>
      <w:r>
        <w:t>were</w:t>
      </w:r>
      <w:r w:rsidR="00733D68">
        <w:t xml:space="preserve"> </w:t>
      </w:r>
      <w:r w:rsidR="00B7441B">
        <w:t>based on land use regression (LUR) models developed within the European Study of Cohorts for Air Pollution Effects (E</w:t>
      </w:r>
      <w:r w:rsidR="00C47F7C">
        <w:t>SCAPE</w:t>
      </w:r>
      <w:r w:rsidR="008240AD">
        <w:t xml:space="preserve">, </w:t>
      </w:r>
      <w:r w:rsidR="00D0493D">
        <w:t xml:space="preserve">modelling </w:t>
      </w:r>
      <w:r w:rsidR="008240AD">
        <w:t>year 2009</w:t>
      </w:r>
      <w:r w:rsidR="00BA230D">
        <w:t>)</w:t>
      </w:r>
      <w:r w:rsidR="00AD6BFB" w:rsidRPr="00AD6BFB">
        <w:t xml:space="preserve"> </w:t>
      </w:r>
      <w:r w:rsidR="004B60FB">
        <w:fldChar w:fldCharType="begin">
          <w:fldData xml:space="preserve">PEVuZE5vdGU+PENpdGU+PEF1dGhvcj5FZWZ0ZW5zPC9BdXRob3I+PFllYXI+MjAxMjwvWWVhcj48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</w:fldData>
        </w:fldChar>
      </w:r>
      <w:r w:rsidR="004B60FB">
        <w:instrText xml:space="preserve"> ADDIN EN.CITE </w:instrText>
      </w:r>
      <w:r w:rsidR="004B60FB">
        <w:fldChar w:fldCharType="begin">
          <w:fldData xml:space="preserve">PEVuZE5vdGU+PENpdGU+PEF1dGhvcj5FZWZ0ZW5zPC9BdXRob3I+PFllYXI+MjAxMjwvWWVhcj48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</w:fldData>
        </w:fldChar>
      </w:r>
      <w:r w:rsidR="004B60FB">
        <w:instrText xml:space="preserve"> ADDIN EN.CITE.DATA </w:instrText>
      </w:r>
      <w:r w:rsidR="004B60FB">
        <w:fldChar w:fldCharType="end"/>
      </w:r>
      <w:r w:rsidR="004B60FB">
        <w:fldChar w:fldCharType="separate"/>
      </w:r>
      <w:r w:rsidR="004B60FB">
        <w:rPr>
          <w:noProof/>
        </w:rPr>
        <w:t>[20]</w:t>
      </w:r>
      <w:r w:rsidR="004B60FB">
        <w:fldChar w:fldCharType="end"/>
      </w:r>
      <w:r w:rsidR="001B7EA1" w:rsidRPr="001B7EA1">
        <w:t xml:space="preserve"> </w:t>
      </w:r>
      <w:r w:rsidR="00BA230D">
        <w:t xml:space="preserve">where available, </w:t>
      </w:r>
      <w:r w:rsidR="00B933EF">
        <w:t xml:space="preserve">or </w:t>
      </w:r>
      <w:r w:rsidR="00BA230D">
        <w:t xml:space="preserve">models </w:t>
      </w:r>
      <w:r w:rsidR="00AA5075">
        <w:t>developed within</w:t>
      </w:r>
      <w:r w:rsidR="007F30B4">
        <w:t xml:space="preserve"> the</w:t>
      </w:r>
      <w:r w:rsidR="00AA5075">
        <w:t xml:space="preserve"> </w:t>
      </w:r>
      <w:r w:rsidR="00595AE1">
        <w:t>ELAPSE</w:t>
      </w:r>
      <w:r w:rsidR="007F30B4">
        <w:t xml:space="preserve"> project</w:t>
      </w:r>
      <w:r w:rsidR="008240AD">
        <w:t xml:space="preserve"> (</w:t>
      </w:r>
      <w:r w:rsidR="00E64BF1">
        <w:t xml:space="preserve">modelling </w:t>
      </w:r>
      <w:r w:rsidR="008240AD">
        <w:t>year 2010)</w:t>
      </w:r>
      <w:r w:rsidR="004B60FB">
        <w:fldChar w:fldCharType="begin"/>
      </w:r>
      <w:r w:rsidR="004B60FB">
        <w:instrText xml:space="preserve"> ADDIN EN.CITE &lt;EndNote&gt;&lt;Cite&gt;&lt;Author&gt;de Hoogh&lt;/Author&gt;&lt;Year&gt;2018&lt;/Year&gt;&lt;RecNum&gt;1241&lt;/RecNum&gt;&lt;DisplayText&gt;[21]&lt;/DisplayText&gt;&lt;record&gt;&lt;rec-number&gt;1241&lt;/rec-number&gt;&lt;foreign-keys&gt;&lt;key app="EN" db-id="fpa5ez2fk2fp5ee2e9q5929dx0w9wrpxvape" timestamp="1608205549"&gt;1241&lt;/key&gt;&lt;/foreign-keys&gt;&lt;ref-type name="Journal Article"&gt;17&lt;/ref-type&gt;&lt;contributors&gt;&lt;authors&gt;&lt;author&gt;de Hoogh, Kees&lt;/author&gt;&lt;author&gt;Chen, Jie&lt;/author&gt;&lt;author&gt;Gulliver, John&lt;/author&gt;&lt;author&gt;Hoffmann, Barbara&lt;/author&gt;&lt;author&gt;Hertel, Ole&lt;/author&gt;&lt;author&gt;Ketzel, Matthias&lt;/author&gt;&lt;author&gt;Bauwelinck, Mariska&lt;/author&gt;&lt;author&gt;van Donkelaar, Aaron&lt;/author&gt;&lt;author&gt;Hvidtfeldt, Ulla A.&lt;/author&gt;&lt;author&gt;Katsouyanni, Klea&lt;/author&gt;&lt;author&gt;Klompmaker, Jochem&lt;/author&gt;&lt;author&gt;Martin, Randal V.&lt;/author&gt;&lt;author&gt;Samoli, Evangelia&lt;/author&gt;&lt;author&gt;Schwartz, Per E.&lt;/author&gt;&lt;author&gt;Stafoggia, Massimo&lt;/author&gt;&lt;author&gt;Bellander, Tom&lt;/author&gt;&lt;author&gt;Strak, Maciej&lt;/author&gt;&lt;author&gt;Wolf, Kathrin&lt;/author&gt;&lt;author&gt;Vienneau, Danielle&lt;/author&gt;&lt;author&gt;Brunekreef, Bert&lt;/author&gt;&lt;author&gt;Hoek, Gerard&lt;/author&gt;&lt;/authors&gt;&lt;/contributors&gt;&lt;titles&gt;&lt;title&gt;Spatial PM2.5, NO2, O3 and BC models for Western Europe – Evaluation of spatiotemporal stability&lt;/title&gt;&lt;secondary-title&gt;Environment International&lt;/secondary-title&gt;&lt;/titles&gt;&lt;periodical&gt;&lt;full-title&gt;Environment International&lt;/full-title&gt;&lt;/periodical&gt;&lt;pages&gt;81-92&lt;/pages&gt;&lt;volume&gt;120&lt;/volume&gt;&lt;keywords&gt;&lt;keyword&gt;LUR&lt;/keyword&gt;&lt;keyword&gt;Spatiotemporal stability&lt;/keyword&gt;&lt;keyword&gt;PM&lt;/keyword&gt;&lt;keyword&gt;NO&lt;/keyword&gt;&lt;keyword&gt;Ozone&lt;/keyword&gt;&lt;keyword&gt;Black carbon&lt;/keyword&gt;&lt;/keywords&gt;&lt;dates&gt;&lt;year&gt;2018&lt;/year&gt;&lt;pub-dates&gt;&lt;date&gt;2018/11/01/&lt;/date&gt;&lt;/pub-dates&gt;&lt;/dates&gt;&lt;isbn&gt;0160-4120&lt;/isbn&gt;&lt;urls&gt;&lt;related-urls&gt;&lt;url&gt;http://www.sciencedirect.com/science/article/pii/S0160412018309759&lt;/url&gt;&lt;/related-urls&gt;&lt;/urls&gt;&lt;electronic-resource-num&gt;https://doi.org/10.1016/j.envint.2018.07.036&lt;/electronic-resource-num&gt;&lt;/record&gt;&lt;/Cite&gt;&lt;/EndNote&gt;</w:instrText>
      </w:r>
      <w:r w:rsidR="004B60FB">
        <w:fldChar w:fldCharType="separate"/>
      </w:r>
      <w:r w:rsidR="004B60FB">
        <w:rPr>
          <w:noProof/>
        </w:rPr>
        <w:t>[21]</w:t>
      </w:r>
      <w:r w:rsidR="004B60FB">
        <w:fldChar w:fldCharType="end"/>
      </w:r>
      <w:r w:rsidR="008634E5">
        <w:t xml:space="preserve"> (Table A2)</w:t>
      </w:r>
      <w:r w:rsidR="00595AE1">
        <w:t>.</w:t>
      </w:r>
      <w:r w:rsidR="008240AD">
        <w:t xml:space="preserve"> Estimates of exposure </w:t>
      </w:r>
      <w:r w:rsidR="00F27934">
        <w:t>during</w:t>
      </w:r>
      <w:r w:rsidR="008240AD">
        <w:t xml:space="preserve"> </w:t>
      </w:r>
      <w:r w:rsidR="00BD662D">
        <w:t xml:space="preserve">pregnancy and the first year after birth were back-extrapolated </w:t>
      </w:r>
      <w:r w:rsidR="00561738">
        <w:t xml:space="preserve">using ratio methods. </w:t>
      </w:r>
      <w:r w:rsidR="004B60FB">
        <w:fldChar w:fldCharType="begin"/>
      </w:r>
      <w:r w:rsidR="004B60FB">
        <w:instrText xml:space="preserve"> ADDIN EN.CITE &lt;EndNote&gt;&lt;Cite&gt;&lt;Author&gt;Hoek&lt;/Author&gt;&lt;Year&gt;2008&lt;/Year&gt;&lt;RecNum&gt;1239&lt;/RecNum&gt;&lt;DisplayText&gt;[22]&lt;/DisplayText&gt;&lt;record&gt;&lt;rec-number&gt;1239&lt;/rec-number&gt;&lt;foreign-keys&gt;&lt;key app="EN" db-id="fpa5ez2fk2fp5ee2e9q5929dx0w9wrpxvape" timestamp="1608205395"&gt;1239&lt;/key&gt;&lt;/foreign-keys&gt;&lt;ref-type name="Journal Article"&gt;17&lt;/ref-type&gt;&lt;contributors&gt;&lt;authors&gt;&lt;author&gt;Hoek, Gerard&lt;/author&gt;&lt;author&gt;Beelen, Rob&lt;/author&gt;&lt;author&gt;de Hoogh, Kees&lt;/author&gt;&lt;author&gt;Vienneau, Danielle&lt;/author&gt;&lt;author&gt;Gulliver, John&lt;/author&gt;&lt;author&gt;Fischer, Paul&lt;/author&gt;&lt;author&gt;Briggs, David&lt;/author&gt;&lt;/authors&gt;&lt;/contributors&gt;&lt;titles&gt;&lt;title&gt;A review of land-use regression models to assess spatial variation of outdoor air pollution&lt;/title&gt;&lt;secondary-title&gt;Atmospheric Environment&lt;/secondary-title&gt;&lt;/titles&gt;&lt;periodical&gt;&lt;full-title&gt;Atmospheric Environment&lt;/full-title&gt;&lt;/periodical&gt;&lt;pages&gt;7561-7578&lt;/pages&gt;&lt;volume&gt;42&lt;/volume&gt;&lt;number&gt;33&lt;/number&gt;&lt;keywords&gt;&lt;keyword&gt;Land use regression&lt;/keyword&gt;&lt;keyword&gt;Spatial variation&lt;/keyword&gt;&lt;keyword&gt;NO&lt;/keyword&gt;&lt;keyword&gt;Particulate matter&lt;/keyword&gt;&lt;keyword&gt;Air pollution&lt;/keyword&gt;&lt;/keywords&gt;&lt;dates&gt;&lt;year&gt;2008&lt;/year&gt;&lt;pub-dates&gt;&lt;date&gt;2008/10/01/&lt;/date&gt;&lt;/pub-dates&gt;&lt;/dates&gt;&lt;isbn&gt;1352-2310&lt;/isbn&gt;&lt;urls&gt;&lt;related-urls&gt;&lt;url&gt;http://www.sciencedirect.com/science/article/pii/S1352231008005748&lt;/url&gt;&lt;/related-urls&gt;&lt;/urls&gt;&lt;electronic-resource-num&gt;https://doi.org/10.1016/j.atmosenv.2008.05.057&lt;/electronic-resource-num&gt;&lt;/record&gt;&lt;/Cite&gt;&lt;/EndNote&gt;</w:instrText>
      </w:r>
      <w:r w:rsidR="004B60FB">
        <w:fldChar w:fldCharType="separate"/>
      </w:r>
      <w:r w:rsidR="004B60FB">
        <w:rPr>
          <w:noProof/>
        </w:rPr>
        <w:t>[22]</w:t>
      </w:r>
      <w:r w:rsidR="004B60FB">
        <w:fldChar w:fldCharType="end"/>
      </w:r>
      <w:r w:rsidR="00D0493D" w:rsidRPr="00D0493D">
        <w:t xml:space="preserve"> </w:t>
      </w:r>
      <w:r w:rsidR="002D1403">
        <w:t>All cohorts had</w:t>
      </w:r>
      <w:r w:rsidR="00132B71">
        <w:t xml:space="preserve"> </w:t>
      </w:r>
      <w:r w:rsidR="00F27934">
        <w:t xml:space="preserve">estimated </w:t>
      </w:r>
      <w:r w:rsidR="00132B71">
        <w:t>data on N0</w:t>
      </w:r>
      <w:r w:rsidR="00132B71" w:rsidRPr="00132B71">
        <w:rPr>
          <w:vertAlign w:val="subscript"/>
        </w:rPr>
        <w:t>2</w:t>
      </w:r>
      <w:r w:rsidR="00132B71">
        <w:t xml:space="preserve"> and PM</w:t>
      </w:r>
      <w:r w:rsidR="00132B71" w:rsidRPr="00132B71">
        <w:rPr>
          <w:vertAlign w:val="subscript"/>
        </w:rPr>
        <w:t>2.5</w:t>
      </w:r>
      <w:r w:rsidR="00132B71">
        <w:t xml:space="preserve">, </w:t>
      </w:r>
      <w:r w:rsidR="00132B71">
        <w:lastRenderedPageBreak/>
        <w:t xml:space="preserve">however </w:t>
      </w:r>
      <w:r w:rsidR="00884FBF">
        <w:t xml:space="preserve">for cohorts </w:t>
      </w:r>
      <w:r w:rsidR="00F81097">
        <w:t>where</w:t>
      </w:r>
      <w:r w:rsidR="005B744D">
        <w:t xml:space="preserve"> routine monitoring data for</w:t>
      </w:r>
      <w:r w:rsidR="00F81097">
        <w:t xml:space="preserve"> </w:t>
      </w:r>
      <w:r w:rsidR="00884FBF">
        <w:t>PM</w:t>
      </w:r>
      <w:r w:rsidR="00884FBF" w:rsidRPr="00884FBF">
        <w:rPr>
          <w:vertAlign w:val="subscript"/>
        </w:rPr>
        <w:t>2.5</w:t>
      </w:r>
      <w:r w:rsidR="00884FBF">
        <w:t xml:space="preserve"> </w:t>
      </w:r>
      <w:r w:rsidR="00F81097">
        <w:t>data was not available</w:t>
      </w:r>
      <w:r w:rsidR="00884FBF">
        <w:t xml:space="preserve"> </w:t>
      </w:r>
      <w:r w:rsidR="00AB417B">
        <w:t>back-</w:t>
      </w:r>
      <w:r w:rsidR="00884FBF">
        <w:t xml:space="preserve">extrapolation was </w:t>
      </w:r>
      <w:r w:rsidR="005B744D">
        <w:t>based</w:t>
      </w:r>
      <w:r w:rsidR="00884FBF">
        <w:t xml:space="preserve"> </w:t>
      </w:r>
      <w:r w:rsidR="00CC5BD4">
        <w:t xml:space="preserve">on </w:t>
      </w:r>
      <w:r w:rsidR="005B744D">
        <w:t xml:space="preserve">recorded </w:t>
      </w:r>
      <w:r w:rsidR="00884FBF">
        <w:t>N0</w:t>
      </w:r>
      <w:r w:rsidR="00884FBF" w:rsidRPr="00884FBF">
        <w:rPr>
          <w:vertAlign w:val="subscript"/>
        </w:rPr>
        <w:t>2</w:t>
      </w:r>
      <w:r w:rsidR="00884FBF">
        <w:t xml:space="preserve"> (</w:t>
      </w:r>
      <w:r w:rsidR="00450A26">
        <w:t>ALSPAC</w:t>
      </w:r>
      <w:r w:rsidR="00CC5BD4">
        <w:t>, BiB, EDEN, INMA) or PM</w:t>
      </w:r>
      <w:r w:rsidR="00CC5BD4" w:rsidRPr="00CC5BD4">
        <w:rPr>
          <w:vertAlign w:val="subscript"/>
        </w:rPr>
        <w:t>10</w:t>
      </w:r>
      <w:r w:rsidR="00CC5BD4">
        <w:t xml:space="preserve"> (RHEA</w:t>
      </w:r>
      <w:r w:rsidR="001E34B7">
        <w:t>; Table A3</w:t>
      </w:r>
      <w:r w:rsidR="00CC5BD4">
        <w:t>)</w:t>
      </w:r>
      <w:r w:rsidR="003E2269">
        <w:t>.</w:t>
      </w:r>
      <w:commentRangeStart w:id="8"/>
      <w:commentRangeStart w:id="9"/>
      <w:commentRangeEnd w:id="8"/>
      <w:r w:rsidR="00BC6EF8">
        <w:rPr>
          <w:rStyle w:val="CommentReference"/>
          <w:rFonts w:ascii="Akzidenz Grotesk BE Light" w:hAnsi="Akzidenz Grotesk BE Light" w:cstheme="minorBidi"/>
        </w:rPr>
        <w:commentReference w:id="8"/>
      </w:r>
      <w:commentRangeEnd w:id="9"/>
      <w:r w:rsidR="000F255C">
        <w:rPr>
          <w:rStyle w:val="CommentReference"/>
          <w:rFonts w:ascii="Akzidenz Grotesk BE Light" w:hAnsi="Akzidenz Grotesk BE Light" w:cstheme="minorBidi"/>
        </w:rPr>
        <w:commentReference w:id="9"/>
      </w:r>
      <w:ins w:id="10" w:author="Marie Pedersen" w:date="2020-12-14T09:52:00Z">
        <w:r w:rsidR="00BC6EF8">
          <w:t xml:space="preserve"> </w:t>
        </w:r>
      </w:ins>
    </w:p>
    <w:p w14:paraId="03ABF439" w14:textId="62B77897" w:rsidR="00C137E3" w:rsidRDefault="002E0D93" w:rsidP="005A6FFC">
      <w:pPr>
        <w:pStyle w:val="BodyText"/>
      </w:pPr>
      <w:r>
        <w:t xml:space="preserve">Estimates of road traffic noise are based </w:t>
      </w:r>
      <w:r w:rsidR="003A69B0" w:rsidRPr="003A69B0">
        <w:t>on existing European road traffic noise maps</w:t>
      </w:r>
      <w:r w:rsidR="003A69B0">
        <w:t xml:space="preserve">, </w:t>
      </w:r>
      <w:r w:rsidR="00EE5A8E">
        <w:t>apart from</w:t>
      </w:r>
      <w:r w:rsidR="003A69B0">
        <w:t xml:space="preserve"> RHEA where a new map was</w:t>
      </w:r>
      <w:r w:rsidR="00E47B9C">
        <w:t xml:space="preserve"> developed</w:t>
      </w:r>
      <w:r w:rsidR="00817A50">
        <w:t xml:space="preserve"> within LifeCycle</w:t>
      </w:r>
      <w:r w:rsidR="00E47B9C">
        <w:t xml:space="preserve">. </w:t>
      </w:r>
      <w:r w:rsidR="00E47B9C" w:rsidRPr="00E47B9C">
        <w:t>One or two maps were selected for each cohort/city to cover the entire study period and assigned to time points of interest</w:t>
      </w:r>
      <w:r w:rsidR="00027580">
        <w:t xml:space="preserve"> (Table A</w:t>
      </w:r>
      <w:r w:rsidR="00A978CB">
        <w:t>4</w:t>
      </w:r>
      <w:r w:rsidR="00027580">
        <w:t>)</w:t>
      </w:r>
      <w:r w:rsidR="00E47B9C" w:rsidRPr="00E47B9C">
        <w:t>.</w:t>
      </w:r>
      <w:r w:rsidR="00B86382">
        <w:t xml:space="preserve"> </w:t>
      </w:r>
    </w:p>
    <w:p w14:paraId="244FC2D7" w14:textId="10511128" w:rsidR="00B86382" w:rsidRDefault="00C137E3" w:rsidP="005A6FFC">
      <w:pPr>
        <w:pStyle w:val="BodyText"/>
      </w:pPr>
      <w:r>
        <w:t xml:space="preserve">In terms of natural spaces, </w:t>
      </w:r>
      <w:r w:rsidR="00EB2129">
        <w:t>NDVI</w:t>
      </w:r>
      <w:r w:rsidR="00E92886">
        <w:t xml:space="preserve"> </w:t>
      </w:r>
      <w:r w:rsidR="00A07625">
        <w:t>was</w:t>
      </w:r>
      <w:r w:rsidR="00E92886">
        <w:t xml:space="preserve"> estimated based </w:t>
      </w:r>
      <w:r w:rsidR="00B86382">
        <w:t xml:space="preserve">on </w:t>
      </w:r>
      <w:r w:rsidR="00AF3C63">
        <w:t>Landsat data</w:t>
      </w:r>
      <w:r w:rsidR="00B86382">
        <w:t xml:space="preserve"> available at 2-3 timepoints within each cohort (Table A5)</w:t>
      </w:r>
      <w:r>
        <w:t>. Estimates of proximity to natural spaces are based on EU Environment Protection Agency (EUPPA) maps</w:t>
      </w:r>
      <w:r w:rsidR="00BB7BA8">
        <w:t xml:space="preserve"> available at 1-2 timepoints for each cohort (Table A6)</w:t>
      </w:r>
      <w:r>
        <w:t>.</w:t>
      </w:r>
    </w:p>
    <w:p w14:paraId="145E4E74" w14:textId="3C81F76F" w:rsidR="007C1751" w:rsidRDefault="007C1751" w:rsidP="005A6FFC">
      <w:pPr>
        <w:pStyle w:val="BodyText"/>
      </w:pPr>
      <w:r>
        <w:t xml:space="preserve">The LifeCycle variables </w:t>
      </w:r>
      <w:r w:rsidR="0097202F">
        <w:t xml:space="preserve">that will be used to derive these exposures </w:t>
      </w:r>
      <w:r>
        <w:t xml:space="preserve">are detailed in Table </w:t>
      </w:r>
      <w:r w:rsidR="0003471F">
        <w:t>1</w:t>
      </w:r>
      <w:r>
        <w:t>. All exposure</w:t>
      </w:r>
      <w:r w:rsidR="003828F8">
        <w:t>s are continuous variables.</w:t>
      </w:r>
      <w:r w:rsidR="0097202F">
        <w:t xml:space="preserve"> A full list of LifeCycle variables required for this study are shown in Table A</w:t>
      </w:r>
      <w:r w:rsidR="00400C29">
        <w:t>7</w:t>
      </w:r>
      <w:r w:rsidR="0097202F">
        <w:t>.</w:t>
      </w:r>
    </w:p>
    <w:p w14:paraId="0CE04FB7" w14:textId="15931EBB" w:rsidR="005A6FFC" w:rsidRPr="004D71CC" w:rsidRDefault="005A6FFC" w:rsidP="004D71CC">
      <w:pPr>
        <w:pStyle w:val="BodyText"/>
        <w:spacing w:after="0"/>
        <w:rPr>
          <w:b/>
          <w:bCs/>
          <w:sz w:val="20"/>
          <w:szCs w:val="20"/>
        </w:rPr>
      </w:pPr>
      <w:r w:rsidRPr="004D71CC">
        <w:rPr>
          <w:b/>
          <w:bCs/>
          <w:sz w:val="20"/>
          <w:szCs w:val="20"/>
        </w:rPr>
        <w:t xml:space="preserve">Table </w:t>
      </w:r>
      <w:r w:rsidR="001753D7">
        <w:rPr>
          <w:b/>
          <w:bCs/>
          <w:sz w:val="20"/>
          <w:szCs w:val="20"/>
        </w:rPr>
        <w:t>1</w:t>
      </w:r>
      <w:r w:rsidRPr="004D71CC">
        <w:rPr>
          <w:b/>
          <w:bCs/>
          <w:sz w:val="20"/>
          <w:szCs w:val="20"/>
        </w:rPr>
        <w:t xml:space="preserve">: </w:t>
      </w:r>
      <w:r w:rsidR="003828F8" w:rsidRPr="004D71CC">
        <w:rPr>
          <w:b/>
          <w:bCs/>
          <w:sz w:val="20"/>
          <w:szCs w:val="20"/>
        </w:rPr>
        <w:t xml:space="preserve">Details of LifeCycle urban environment </w:t>
      </w:r>
      <w:r w:rsidR="00125950" w:rsidRPr="004D71CC">
        <w:rPr>
          <w:b/>
          <w:bCs/>
          <w:sz w:val="20"/>
          <w:szCs w:val="20"/>
        </w:rPr>
        <w:t>exposures</w:t>
      </w:r>
    </w:p>
    <w:tbl>
      <w:tblPr>
        <w:tblStyle w:val="TableGrid"/>
        <w:tblW w:w="8926" w:type="dxa"/>
        <w:tblLayout w:type="fixed"/>
        <w:tblLook w:val="04A0" w:firstRow="1" w:lastRow="0" w:firstColumn="1" w:lastColumn="0" w:noHBand="0" w:noVBand="1"/>
      </w:tblPr>
      <w:tblGrid>
        <w:gridCol w:w="1555"/>
        <w:gridCol w:w="1559"/>
        <w:gridCol w:w="3260"/>
        <w:gridCol w:w="2552"/>
      </w:tblGrid>
      <w:tr w:rsidR="00DF5A28" w:rsidRPr="00853CA2" w14:paraId="79299936" w14:textId="5FDA25E9" w:rsidTr="00DF5A28">
        <w:trPr>
          <w:trHeight w:val="710"/>
        </w:trPr>
        <w:tc>
          <w:tcPr>
            <w:tcW w:w="1555" w:type="dxa"/>
          </w:tcPr>
          <w:p w14:paraId="18177827" w14:textId="04E62F38" w:rsidR="00DF5A28" w:rsidRPr="00853CA2" w:rsidRDefault="00DF5A28" w:rsidP="000E4E83">
            <w:pPr>
              <w:pStyle w:val="Compact"/>
              <w:rPr>
                <w:b/>
                <w:bCs/>
                <w:sz w:val="20"/>
                <w:szCs w:val="20"/>
              </w:rPr>
            </w:pPr>
            <w:r w:rsidRPr="00853CA2">
              <w:rPr>
                <w:b/>
                <w:bCs/>
                <w:sz w:val="20"/>
                <w:szCs w:val="20"/>
              </w:rPr>
              <w:t>Environmental exposure</w:t>
            </w:r>
          </w:p>
        </w:tc>
        <w:tc>
          <w:tcPr>
            <w:tcW w:w="1559" w:type="dxa"/>
          </w:tcPr>
          <w:p w14:paraId="5769322E" w14:textId="6C760B32" w:rsidR="00DF5A28" w:rsidRPr="00853CA2" w:rsidRDefault="00DF5A28" w:rsidP="000E4E83">
            <w:pPr>
              <w:pStyle w:val="Compact"/>
              <w:rPr>
                <w:b/>
                <w:bCs/>
                <w:sz w:val="20"/>
                <w:szCs w:val="20"/>
              </w:rPr>
            </w:pPr>
            <w:r w:rsidRPr="00853CA2">
              <w:rPr>
                <w:b/>
                <w:bCs/>
                <w:sz w:val="20"/>
                <w:szCs w:val="20"/>
              </w:rPr>
              <w:t xml:space="preserve">LifeCycle variable </w:t>
            </w:r>
          </w:p>
        </w:tc>
        <w:tc>
          <w:tcPr>
            <w:tcW w:w="3260" w:type="dxa"/>
          </w:tcPr>
          <w:p w14:paraId="79B6E985" w14:textId="547CE80E"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Description</w:t>
            </w:r>
          </w:p>
        </w:tc>
        <w:tc>
          <w:tcPr>
            <w:tcW w:w="2552" w:type="dxa"/>
          </w:tcPr>
          <w:p w14:paraId="3222913F" w14:textId="7507833D"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Time point of measurement</w:t>
            </w:r>
          </w:p>
        </w:tc>
      </w:tr>
      <w:tr w:rsidR="00DF5A28" w:rsidRPr="00853CA2" w14:paraId="29A53BBD" w14:textId="48796991" w:rsidTr="00DF5A28">
        <w:trPr>
          <w:trHeight w:val="392"/>
        </w:trPr>
        <w:tc>
          <w:tcPr>
            <w:tcW w:w="1555" w:type="dxa"/>
            <w:vMerge w:val="restart"/>
            <w:vAlign w:val="center"/>
          </w:tcPr>
          <w:p w14:paraId="2283B3BB" w14:textId="20950D8F" w:rsidR="00DF5A28" w:rsidRPr="00853CA2" w:rsidRDefault="00DF5A28" w:rsidP="00375807">
            <w:pPr>
              <w:pStyle w:val="Compact"/>
              <w:rPr>
                <w:sz w:val="20"/>
                <w:szCs w:val="20"/>
              </w:rPr>
            </w:pPr>
            <w:r w:rsidRPr="00853CA2">
              <w:rPr>
                <w:sz w:val="20"/>
                <w:szCs w:val="20"/>
              </w:rPr>
              <w:t>Ambient air pollution</w:t>
            </w:r>
          </w:p>
        </w:tc>
        <w:tc>
          <w:tcPr>
            <w:tcW w:w="1559" w:type="dxa"/>
          </w:tcPr>
          <w:p w14:paraId="7D3CEB7C" w14:textId="6139167A" w:rsidR="00DF5A28" w:rsidRPr="00853CA2" w:rsidRDefault="00DF5A28" w:rsidP="00B108A5">
            <w:pPr>
              <w:pStyle w:val="Compact"/>
              <w:rPr>
                <w:sz w:val="20"/>
                <w:szCs w:val="20"/>
              </w:rPr>
            </w:pPr>
            <w:r w:rsidRPr="00853CA2">
              <w:rPr>
                <w:color w:val="212529"/>
                <w:sz w:val="20"/>
                <w:szCs w:val="20"/>
                <w:shd w:val="clear" w:color="auto" w:fill="FFFFFF"/>
              </w:rPr>
              <w:t>no2_preg</w:t>
            </w:r>
          </w:p>
        </w:tc>
        <w:tc>
          <w:tcPr>
            <w:tcW w:w="3260" w:type="dxa"/>
            <w:vMerge w:val="restart"/>
            <w:vAlign w:val="center"/>
          </w:tcPr>
          <w:p w14:paraId="2522EEB5" w14:textId="7A777873" w:rsidR="00DF5A28" w:rsidRPr="00766305" w:rsidRDefault="00DF5A28" w:rsidP="00AA2F15">
            <w:pPr>
              <w:pStyle w:val="Compact"/>
              <w:rPr>
                <w:sz w:val="20"/>
                <w:szCs w:val="20"/>
                <w:lang w:val="nl-NL"/>
              </w:rPr>
            </w:pPr>
            <w:r w:rsidRPr="00766305">
              <w:rPr>
                <w:sz w:val="20"/>
                <w:szCs w:val="20"/>
                <w:lang w:val="nl-NL"/>
              </w:rPr>
              <w:t>Nitrogen dioxide (NO</w:t>
            </w:r>
            <w:r w:rsidRPr="00766305">
              <w:rPr>
                <w:sz w:val="20"/>
                <w:szCs w:val="20"/>
                <w:vertAlign w:val="subscript"/>
                <w:lang w:val="nl-NL"/>
              </w:rPr>
              <w:t>2</w:t>
            </w:r>
            <w:r w:rsidRPr="00766305">
              <w:rPr>
                <w:sz w:val="20"/>
                <w:szCs w:val="20"/>
                <w:lang w:val="nl-NL"/>
              </w:rPr>
              <w:t>, ug/m</w:t>
            </w:r>
            <w:r w:rsidRPr="00766305">
              <w:rPr>
                <w:sz w:val="20"/>
                <w:szCs w:val="20"/>
                <w:vertAlign w:val="superscript"/>
                <w:lang w:val="nl-NL"/>
              </w:rPr>
              <w:t>3</w:t>
            </w:r>
            <w:r w:rsidRPr="00766305">
              <w:rPr>
                <w:sz w:val="20"/>
                <w:szCs w:val="20"/>
                <w:lang w:val="nl-NL"/>
              </w:rPr>
              <w:t xml:space="preserve">) </w:t>
            </w:r>
          </w:p>
        </w:tc>
        <w:tc>
          <w:tcPr>
            <w:tcW w:w="2552" w:type="dxa"/>
          </w:tcPr>
          <w:p w14:paraId="1C062C27" w14:textId="310B9D7E" w:rsidR="00DF5A28" w:rsidRPr="00853CA2" w:rsidRDefault="00DF5A28" w:rsidP="00B108A5">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3191A08F" w14:textId="034290E6" w:rsidTr="00DF5A28">
        <w:tc>
          <w:tcPr>
            <w:tcW w:w="1555" w:type="dxa"/>
            <w:vMerge/>
          </w:tcPr>
          <w:p w14:paraId="1923977F" w14:textId="77777777" w:rsidR="00DF5A28" w:rsidRPr="00853CA2" w:rsidRDefault="00DF5A28" w:rsidP="00B108A5">
            <w:pPr>
              <w:pStyle w:val="Compact"/>
              <w:rPr>
                <w:sz w:val="20"/>
                <w:szCs w:val="20"/>
              </w:rPr>
            </w:pPr>
          </w:p>
        </w:tc>
        <w:tc>
          <w:tcPr>
            <w:tcW w:w="1559" w:type="dxa"/>
          </w:tcPr>
          <w:p w14:paraId="42F185D8" w14:textId="2BF5A07F" w:rsidR="00DF5A28" w:rsidRPr="00853CA2" w:rsidRDefault="00DF5A28" w:rsidP="00B108A5">
            <w:pPr>
              <w:pStyle w:val="Compact"/>
              <w:rPr>
                <w:sz w:val="20"/>
                <w:szCs w:val="20"/>
              </w:rPr>
            </w:pPr>
            <w:r w:rsidRPr="00853CA2">
              <w:rPr>
                <w:color w:val="212529"/>
                <w:sz w:val="20"/>
                <w:szCs w:val="20"/>
                <w:shd w:val="clear" w:color="auto" w:fill="FFFFFF"/>
              </w:rPr>
              <w:t>no2_1</w:t>
            </w:r>
          </w:p>
        </w:tc>
        <w:tc>
          <w:tcPr>
            <w:tcW w:w="3260" w:type="dxa"/>
            <w:vMerge/>
          </w:tcPr>
          <w:p w14:paraId="46A8948C" w14:textId="126401A2" w:rsidR="00DF5A28" w:rsidRPr="00853CA2" w:rsidRDefault="00DF5A28" w:rsidP="00B108A5">
            <w:pPr>
              <w:pStyle w:val="Compact"/>
              <w:rPr>
                <w:sz w:val="20"/>
                <w:szCs w:val="20"/>
              </w:rPr>
            </w:pPr>
          </w:p>
        </w:tc>
        <w:tc>
          <w:tcPr>
            <w:tcW w:w="2552" w:type="dxa"/>
          </w:tcPr>
          <w:p w14:paraId="562F1E19" w14:textId="78074BF8" w:rsidR="00DF5A28" w:rsidRPr="00853CA2" w:rsidRDefault="00DF5A28" w:rsidP="00B108A5">
            <w:pPr>
              <w:pStyle w:val="Compact"/>
              <w:rPr>
                <w:sz w:val="20"/>
                <w:szCs w:val="20"/>
              </w:rPr>
            </w:pPr>
            <w:r>
              <w:rPr>
                <w:sz w:val="20"/>
                <w:szCs w:val="20"/>
              </w:rPr>
              <w:t>Estimated m</w:t>
            </w:r>
            <w:r w:rsidRPr="00853CA2">
              <w:rPr>
                <w:sz w:val="20"/>
                <w:szCs w:val="20"/>
              </w:rPr>
              <w:t>ean value</w:t>
            </w:r>
            <w:r w:rsidR="001215FB">
              <w:rPr>
                <w:sz w:val="20"/>
                <w:szCs w:val="20"/>
              </w:rPr>
              <w:t xml:space="preserve"> from</w:t>
            </w:r>
            <w:r w:rsidRPr="00853CA2">
              <w:rPr>
                <w:sz w:val="20"/>
                <w:szCs w:val="20"/>
              </w:rPr>
              <w:t xml:space="preserve"> birth </w:t>
            </w:r>
            <w:r>
              <w:rPr>
                <w:sz w:val="20"/>
                <w:szCs w:val="20"/>
              </w:rPr>
              <w:t>to 12 months</w:t>
            </w:r>
          </w:p>
        </w:tc>
      </w:tr>
      <w:tr w:rsidR="00DF5A28" w:rsidRPr="00853CA2" w14:paraId="7E53C24A" w14:textId="710AEA68" w:rsidTr="00DF5A28">
        <w:tc>
          <w:tcPr>
            <w:tcW w:w="1555" w:type="dxa"/>
            <w:vMerge/>
          </w:tcPr>
          <w:p w14:paraId="0F7EAB13" w14:textId="77777777" w:rsidR="00DF5A28" w:rsidRPr="00853CA2" w:rsidRDefault="00DF5A28" w:rsidP="00235AB8">
            <w:pPr>
              <w:pStyle w:val="Compact"/>
              <w:rPr>
                <w:sz w:val="20"/>
                <w:szCs w:val="20"/>
              </w:rPr>
            </w:pPr>
          </w:p>
        </w:tc>
        <w:tc>
          <w:tcPr>
            <w:tcW w:w="1559" w:type="dxa"/>
          </w:tcPr>
          <w:p w14:paraId="0975BAF8" w14:textId="5B5F14D1" w:rsidR="00DF5A28" w:rsidRPr="00853CA2" w:rsidRDefault="00DF5A28" w:rsidP="00235AB8">
            <w:pPr>
              <w:pStyle w:val="Compact"/>
              <w:rPr>
                <w:sz w:val="20"/>
                <w:szCs w:val="20"/>
              </w:rPr>
            </w:pPr>
            <w:r w:rsidRPr="00853CA2">
              <w:rPr>
                <w:sz w:val="20"/>
                <w:szCs w:val="20"/>
              </w:rPr>
              <w:t xml:space="preserve">pm25_preg </w:t>
            </w:r>
          </w:p>
        </w:tc>
        <w:tc>
          <w:tcPr>
            <w:tcW w:w="3260" w:type="dxa"/>
            <w:vMerge w:val="restart"/>
            <w:vAlign w:val="center"/>
          </w:tcPr>
          <w:p w14:paraId="04925F04" w14:textId="3E2B3E03" w:rsidR="00DF5A28" w:rsidRPr="00853CA2" w:rsidRDefault="00DF5A28" w:rsidP="00AA2F15">
            <w:pPr>
              <w:pStyle w:val="Compact"/>
              <w:rPr>
                <w:sz w:val="20"/>
                <w:szCs w:val="20"/>
              </w:rPr>
            </w:pPr>
            <w:r w:rsidRPr="00853CA2">
              <w:rPr>
                <w:sz w:val="20"/>
                <w:szCs w:val="20"/>
              </w:rPr>
              <w:t>Inhalable fraction of particulate matter (PM</w:t>
            </w:r>
            <w:r w:rsidRPr="00853CA2">
              <w:rPr>
                <w:sz w:val="20"/>
                <w:szCs w:val="20"/>
                <w:vertAlign w:val="subscript"/>
              </w:rPr>
              <w:t>2.5</w:t>
            </w:r>
            <w:r w:rsidRPr="00853CA2">
              <w:rPr>
                <w:sz w:val="20"/>
                <w:szCs w:val="20"/>
              </w:rPr>
              <w:t>, ug/m</w:t>
            </w:r>
            <w:r w:rsidRPr="00853CA2">
              <w:rPr>
                <w:sz w:val="20"/>
                <w:szCs w:val="20"/>
                <w:vertAlign w:val="superscript"/>
              </w:rPr>
              <w:t>3</w:t>
            </w:r>
            <w:r w:rsidRPr="00853CA2">
              <w:rPr>
                <w:sz w:val="20"/>
                <w:szCs w:val="20"/>
              </w:rPr>
              <w:t xml:space="preserve">) </w:t>
            </w:r>
          </w:p>
        </w:tc>
        <w:tc>
          <w:tcPr>
            <w:tcW w:w="2552" w:type="dxa"/>
          </w:tcPr>
          <w:p w14:paraId="7E2EC53F" w14:textId="08CE69A5" w:rsidR="00DF5A28" w:rsidRPr="00853CA2" w:rsidRDefault="00DF5A28" w:rsidP="00235AB8">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2F036913" w14:textId="0DF39260" w:rsidTr="00DF5A28">
        <w:tc>
          <w:tcPr>
            <w:tcW w:w="1555" w:type="dxa"/>
            <w:vMerge/>
          </w:tcPr>
          <w:p w14:paraId="09D394B8" w14:textId="77777777" w:rsidR="00DF5A28" w:rsidRPr="00853CA2" w:rsidRDefault="00DF5A28" w:rsidP="00235AB8">
            <w:pPr>
              <w:pStyle w:val="Compact"/>
              <w:rPr>
                <w:sz w:val="20"/>
                <w:szCs w:val="20"/>
              </w:rPr>
            </w:pPr>
          </w:p>
        </w:tc>
        <w:tc>
          <w:tcPr>
            <w:tcW w:w="1559" w:type="dxa"/>
          </w:tcPr>
          <w:p w14:paraId="14FD1569" w14:textId="69AE6BDE" w:rsidR="00DF5A28" w:rsidRPr="00853CA2" w:rsidRDefault="00DF5A28" w:rsidP="00235AB8">
            <w:pPr>
              <w:pStyle w:val="Compact"/>
              <w:rPr>
                <w:sz w:val="20"/>
                <w:szCs w:val="20"/>
              </w:rPr>
            </w:pPr>
            <w:r w:rsidRPr="00853CA2">
              <w:rPr>
                <w:sz w:val="20"/>
                <w:szCs w:val="20"/>
              </w:rPr>
              <w:t>pm25_1</w:t>
            </w:r>
          </w:p>
        </w:tc>
        <w:tc>
          <w:tcPr>
            <w:tcW w:w="3260" w:type="dxa"/>
            <w:vMerge/>
          </w:tcPr>
          <w:p w14:paraId="4C2B2A52" w14:textId="77C655E1" w:rsidR="00DF5A28" w:rsidRPr="00853CA2" w:rsidRDefault="00DF5A28" w:rsidP="00235AB8">
            <w:pPr>
              <w:pStyle w:val="Compact"/>
              <w:rPr>
                <w:sz w:val="20"/>
                <w:szCs w:val="20"/>
              </w:rPr>
            </w:pPr>
          </w:p>
        </w:tc>
        <w:tc>
          <w:tcPr>
            <w:tcW w:w="2552" w:type="dxa"/>
          </w:tcPr>
          <w:p w14:paraId="4AEA8AD1" w14:textId="18507276" w:rsidR="00DF5A28" w:rsidRPr="00853CA2" w:rsidRDefault="00DF5A28" w:rsidP="00235AB8">
            <w:pPr>
              <w:pStyle w:val="Compact"/>
              <w:rPr>
                <w:sz w:val="20"/>
                <w:szCs w:val="20"/>
              </w:rPr>
            </w:pPr>
            <w:r>
              <w:rPr>
                <w:sz w:val="20"/>
                <w:szCs w:val="20"/>
              </w:rPr>
              <w:t>Estimated m</w:t>
            </w:r>
            <w:r w:rsidRPr="00853CA2">
              <w:rPr>
                <w:sz w:val="20"/>
                <w:szCs w:val="20"/>
              </w:rPr>
              <w:t xml:space="preserve">ean value </w:t>
            </w:r>
            <w:r w:rsidR="001215FB">
              <w:rPr>
                <w:sz w:val="20"/>
                <w:szCs w:val="20"/>
              </w:rPr>
              <w:t xml:space="preserve">from </w:t>
            </w:r>
            <w:r w:rsidRPr="00853CA2">
              <w:rPr>
                <w:sz w:val="20"/>
                <w:szCs w:val="20"/>
              </w:rPr>
              <w:t xml:space="preserve">birth </w:t>
            </w:r>
            <w:r>
              <w:rPr>
                <w:sz w:val="20"/>
                <w:szCs w:val="20"/>
              </w:rPr>
              <w:t>to 12 months</w:t>
            </w:r>
          </w:p>
        </w:tc>
      </w:tr>
      <w:tr w:rsidR="00DF5A28" w:rsidRPr="00853CA2" w14:paraId="25C96CC9" w14:textId="4677E53B" w:rsidTr="00DF5A28">
        <w:tc>
          <w:tcPr>
            <w:tcW w:w="1555" w:type="dxa"/>
            <w:vMerge w:val="restart"/>
            <w:vAlign w:val="center"/>
          </w:tcPr>
          <w:p w14:paraId="073DCE42" w14:textId="054FC53F" w:rsidR="00DF5A28" w:rsidRPr="00853CA2" w:rsidRDefault="00DF5A28" w:rsidP="00375807">
            <w:pPr>
              <w:pStyle w:val="Compact"/>
              <w:rPr>
                <w:sz w:val="20"/>
                <w:szCs w:val="20"/>
              </w:rPr>
            </w:pPr>
            <w:r w:rsidRPr="00853CA2">
              <w:rPr>
                <w:sz w:val="20"/>
                <w:szCs w:val="20"/>
              </w:rPr>
              <w:t>Road traffic noise</w:t>
            </w:r>
          </w:p>
        </w:tc>
        <w:tc>
          <w:tcPr>
            <w:tcW w:w="1559" w:type="dxa"/>
          </w:tcPr>
          <w:p w14:paraId="3AC9628B" w14:textId="0D7853B0" w:rsidR="00DF5A28" w:rsidRPr="00853CA2" w:rsidRDefault="00DF5A28" w:rsidP="00235AB8">
            <w:pPr>
              <w:pStyle w:val="Compact"/>
              <w:rPr>
                <w:sz w:val="20"/>
                <w:szCs w:val="20"/>
              </w:rPr>
            </w:pPr>
            <w:r w:rsidRPr="00853CA2">
              <w:rPr>
                <w:sz w:val="20"/>
                <w:szCs w:val="20"/>
              </w:rPr>
              <w:t xml:space="preserve">lden_preg </w:t>
            </w:r>
          </w:p>
        </w:tc>
        <w:tc>
          <w:tcPr>
            <w:tcW w:w="3260" w:type="dxa"/>
            <w:vMerge w:val="restart"/>
            <w:vAlign w:val="center"/>
          </w:tcPr>
          <w:p w14:paraId="5AD64B1B" w14:textId="1A8EA35A" w:rsidR="00DF5A28" w:rsidRPr="00853CA2" w:rsidRDefault="00DF5A28" w:rsidP="00AA2F15">
            <w:pPr>
              <w:pStyle w:val="Compact"/>
              <w:rPr>
                <w:sz w:val="20"/>
                <w:szCs w:val="20"/>
              </w:rPr>
            </w:pPr>
            <w:r w:rsidRPr="00853CA2">
              <w:rPr>
                <w:sz w:val="20"/>
                <w:szCs w:val="20"/>
              </w:rPr>
              <w:t>Noise from road traffic averaged over day, evening and night (L</w:t>
            </w:r>
            <w:r w:rsidRPr="00853CA2">
              <w:rPr>
                <w:sz w:val="20"/>
                <w:szCs w:val="20"/>
                <w:vertAlign w:val="subscript"/>
              </w:rPr>
              <w:t>den</w:t>
            </w:r>
            <w:r w:rsidRPr="00853CA2">
              <w:rPr>
                <w:sz w:val="20"/>
                <w:szCs w:val="20"/>
              </w:rPr>
              <w:t>, dB).</w:t>
            </w:r>
          </w:p>
        </w:tc>
        <w:tc>
          <w:tcPr>
            <w:tcW w:w="2552" w:type="dxa"/>
          </w:tcPr>
          <w:p w14:paraId="75B8B17F" w14:textId="033C9F3F" w:rsidR="00DF5A28" w:rsidRPr="00853CA2" w:rsidRDefault="00DF5A28" w:rsidP="00235AB8">
            <w:pPr>
              <w:pStyle w:val="Compact"/>
              <w:rPr>
                <w:sz w:val="20"/>
                <w:szCs w:val="20"/>
              </w:rPr>
            </w:pPr>
            <w:r>
              <w:rPr>
                <w:sz w:val="20"/>
                <w:szCs w:val="20"/>
              </w:rPr>
              <w:t>Estimated value in pr</w:t>
            </w:r>
            <w:r w:rsidRPr="00853CA2">
              <w:rPr>
                <w:sz w:val="20"/>
                <w:szCs w:val="20"/>
              </w:rPr>
              <w:t xml:space="preserve">egnancy  </w:t>
            </w:r>
          </w:p>
        </w:tc>
      </w:tr>
      <w:tr w:rsidR="00DF5A28" w:rsidRPr="00853CA2" w14:paraId="0EA8D596" w14:textId="77777777" w:rsidTr="00DF5A28">
        <w:tc>
          <w:tcPr>
            <w:tcW w:w="1555" w:type="dxa"/>
            <w:vMerge/>
            <w:vAlign w:val="center"/>
          </w:tcPr>
          <w:p w14:paraId="3EC35F97" w14:textId="5315EFF9" w:rsidR="00DF5A28" w:rsidRPr="00853CA2" w:rsidRDefault="00DF5A28" w:rsidP="00375807">
            <w:pPr>
              <w:pStyle w:val="Compact"/>
              <w:rPr>
                <w:sz w:val="20"/>
                <w:szCs w:val="20"/>
              </w:rPr>
            </w:pPr>
          </w:p>
        </w:tc>
        <w:tc>
          <w:tcPr>
            <w:tcW w:w="1559" w:type="dxa"/>
          </w:tcPr>
          <w:p w14:paraId="6836EF28" w14:textId="01BD0EE7" w:rsidR="00DF5A28" w:rsidRPr="00853CA2" w:rsidRDefault="00DF5A28" w:rsidP="00235AB8">
            <w:pPr>
              <w:pStyle w:val="Compact"/>
              <w:rPr>
                <w:sz w:val="20"/>
                <w:szCs w:val="20"/>
              </w:rPr>
            </w:pPr>
            <w:r>
              <w:rPr>
                <w:sz w:val="20"/>
                <w:szCs w:val="20"/>
              </w:rPr>
              <w:t>lden_0</w:t>
            </w:r>
          </w:p>
        </w:tc>
        <w:tc>
          <w:tcPr>
            <w:tcW w:w="3260" w:type="dxa"/>
            <w:vMerge/>
          </w:tcPr>
          <w:p w14:paraId="1E81C06D" w14:textId="77777777" w:rsidR="00DF5A28" w:rsidRPr="00853CA2" w:rsidRDefault="00DF5A28" w:rsidP="00235AB8">
            <w:pPr>
              <w:pStyle w:val="Compact"/>
              <w:rPr>
                <w:sz w:val="20"/>
                <w:szCs w:val="20"/>
              </w:rPr>
            </w:pPr>
          </w:p>
        </w:tc>
        <w:tc>
          <w:tcPr>
            <w:tcW w:w="2552" w:type="dxa"/>
          </w:tcPr>
          <w:p w14:paraId="72BFE8D7" w14:textId="4C2F10AF" w:rsidR="00DF5A28" w:rsidRPr="00853CA2" w:rsidRDefault="00DF5A28" w:rsidP="00235AB8">
            <w:pPr>
              <w:pStyle w:val="Compact"/>
              <w:rPr>
                <w:sz w:val="20"/>
                <w:szCs w:val="20"/>
              </w:rPr>
            </w:pPr>
            <w:r>
              <w:rPr>
                <w:sz w:val="20"/>
                <w:szCs w:val="20"/>
              </w:rPr>
              <w:t>Estimated value at birth</w:t>
            </w:r>
          </w:p>
        </w:tc>
      </w:tr>
      <w:tr w:rsidR="00DF5A28" w:rsidRPr="00853CA2" w14:paraId="3F73B342" w14:textId="77777777" w:rsidTr="00DF5A28">
        <w:tc>
          <w:tcPr>
            <w:tcW w:w="1555" w:type="dxa"/>
            <w:vMerge/>
            <w:vAlign w:val="center"/>
          </w:tcPr>
          <w:p w14:paraId="2C91089D" w14:textId="77777777" w:rsidR="00DF5A28" w:rsidRPr="00853CA2" w:rsidRDefault="00DF5A28" w:rsidP="00375807">
            <w:pPr>
              <w:pStyle w:val="Compact"/>
              <w:rPr>
                <w:sz w:val="20"/>
                <w:szCs w:val="20"/>
              </w:rPr>
            </w:pPr>
          </w:p>
        </w:tc>
        <w:tc>
          <w:tcPr>
            <w:tcW w:w="1559" w:type="dxa"/>
          </w:tcPr>
          <w:p w14:paraId="53042D99" w14:textId="6437FDF1" w:rsidR="00DF5A28" w:rsidRPr="00853CA2" w:rsidRDefault="00DF5A28" w:rsidP="00235AB8">
            <w:pPr>
              <w:pStyle w:val="Compact"/>
              <w:rPr>
                <w:sz w:val="20"/>
                <w:szCs w:val="20"/>
              </w:rPr>
            </w:pPr>
            <w:r>
              <w:rPr>
                <w:sz w:val="20"/>
                <w:szCs w:val="20"/>
              </w:rPr>
              <w:t>lden_1</w:t>
            </w:r>
          </w:p>
        </w:tc>
        <w:tc>
          <w:tcPr>
            <w:tcW w:w="3260" w:type="dxa"/>
            <w:vMerge/>
          </w:tcPr>
          <w:p w14:paraId="62563A1F" w14:textId="77777777" w:rsidR="00DF5A28" w:rsidRPr="00853CA2" w:rsidRDefault="00DF5A28" w:rsidP="00235AB8">
            <w:pPr>
              <w:pStyle w:val="Compact"/>
              <w:rPr>
                <w:sz w:val="20"/>
                <w:szCs w:val="20"/>
              </w:rPr>
            </w:pPr>
          </w:p>
        </w:tc>
        <w:tc>
          <w:tcPr>
            <w:tcW w:w="2552" w:type="dxa"/>
          </w:tcPr>
          <w:p w14:paraId="2100948D" w14:textId="1B743FD9" w:rsidR="00DF5A28" w:rsidRPr="00853CA2" w:rsidRDefault="00DF5A28" w:rsidP="00235AB8">
            <w:pPr>
              <w:pStyle w:val="Compact"/>
              <w:rPr>
                <w:sz w:val="20"/>
                <w:szCs w:val="20"/>
              </w:rPr>
            </w:pPr>
            <w:r>
              <w:rPr>
                <w:sz w:val="20"/>
                <w:szCs w:val="20"/>
              </w:rPr>
              <w:t>Estimated value at 12 months</w:t>
            </w:r>
          </w:p>
        </w:tc>
      </w:tr>
      <w:tr w:rsidR="001241FF" w:rsidRPr="00853CA2" w14:paraId="2E823B53" w14:textId="72D975EB" w:rsidTr="001241FF">
        <w:tc>
          <w:tcPr>
            <w:tcW w:w="1555" w:type="dxa"/>
            <w:vMerge w:val="restart"/>
            <w:vAlign w:val="center"/>
          </w:tcPr>
          <w:p w14:paraId="7BEA0A45" w14:textId="03B0C8C9" w:rsidR="001241FF" w:rsidRPr="00853CA2" w:rsidRDefault="001241FF" w:rsidP="001241FF">
            <w:pPr>
              <w:pStyle w:val="Compact"/>
              <w:rPr>
                <w:sz w:val="20"/>
                <w:szCs w:val="20"/>
              </w:rPr>
            </w:pPr>
            <w:r>
              <w:rPr>
                <w:sz w:val="20"/>
                <w:szCs w:val="20"/>
              </w:rPr>
              <w:t>N</w:t>
            </w:r>
            <w:r w:rsidRPr="00853CA2">
              <w:rPr>
                <w:sz w:val="20"/>
                <w:szCs w:val="20"/>
              </w:rPr>
              <w:t>atural spaces</w:t>
            </w:r>
          </w:p>
        </w:tc>
        <w:tc>
          <w:tcPr>
            <w:tcW w:w="1559" w:type="dxa"/>
          </w:tcPr>
          <w:p w14:paraId="5C98E749" w14:textId="37B7FB8C" w:rsidR="001241FF" w:rsidRPr="00853CA2" w:rsidRDefault="001241FF" w:rsidP="00235AB8">
            <w:pPr>
              <w:pStyle w:val="Compact"/>
              <w:rPr>
                <w:sz w:val="20"/>
                <w:szCs w:val="20"/>
              </w:rPr>
            </w:pPr>
            <w:r w:rsidRPr="00853CA2">
              <w:rPr>
                <w:sz w:val="20"/>
                <w:szCs w:val="20"/>
              </w:rPr>
              <w:t>ndvi300_preg</w:t>
            </w:r>
          </w:p>
        </w:tc>
        <w:tc>
          <w:tcPr>
            <w:tcW w:w="3260" w:type="dxa"/>
            <w:vMerge w:val="restart"/>
            <w:vAlign w:val="center"/>
          </w:tcPr>
          <w:p w14:paraId="70EDBCD9" w14:textId="342FB5F2" w:rsidR="001241FF" w:rsidRPr="00853CA2" w:rsidRDefault="001241FF" w:rsidP="001241FF">
            <w:pPr>
              <w:pStyle w:val="Compact"/>
              <w:rPr>
                <w:sz w:val="20"/>
                <w:szCs w:val="20"/>
              </w:rPr>
            </w:pPr>
            <w:r w:rsidRPr="00853CA2">
              <w:rPr>
                <w:sz w:val="20"/>
                <w:szCs w:val="20"/>
              </w:rPr>
              <w:t>Normalised Difference Vegetation Index (NDVI; 300m buffer)</w:t>
            </w:r>
          </w:p>
        </w:tc>
        <w:tc>
          <w:tcPr>
            <w:tcW w:w="2552" w:type="dxa"/>
          </w:tcPr>
          <w:p w14:paraId="687949AF" w14:textId="51F27D4F" w:rsidR="001241FF" w:rsidRPr="00853CA2" w:rsidRDefault="001241FF" w:rsidP="00235AB8">
            <w:pPr>
              <w:pStyle w:val="Compact"/>
              <w:rPr>
                <w:sz w:val="20"/>
                <w:szCs w:val="20"/>
              </w:rPr>
            </w:pPr>
            <w:r>
              <w:rPr>
                <w:sz w:val="20"/>
                <w:szCs w:val="20"/>
              </w:rPr>
              <w:t>Estimated value in pr</w:t>
            </w:r>
            <w:r w:rsidRPr="00853CA2">
              <w:rPr>
                <w:sz w:val="20"/>
                <w:szCs w:val="20"/>
              </w:rPr>
              <w:t xml:space="preserve">egnancy  </w:t>
            </w:r>
          </w:p>
        </w:tc>
      </w:tr>
      <w:tr w:rsidR="001241FF" w:rsidRPr="00853CA2" w14:paraId="0A2B5C31" w14:textId="77777777" w:rsidTr="00DF5A28">
        <w:tc>
          <w:tcPr>
            <w:tcW w:w="1555" w:type="dxa"/>
            <w:vMerge/>
            <w:vAlign w:val="center"/>
          </w:tcPr>
          <w:p w14:paraId="723DAC29" w14:textId="77777777" w:rsidR="001241FF" w:rsidRPr="00853CA2" w:rsidRDefault="001241FF" w:rsidP="00375807">
            <w:pPr>
              <w:pStyle w:val="Compact"/>
              <w:rPr>
                <w:sz w:val="20"/>
                <w:szCs w:val="20"/>
              </w:rPr>
            </w:pPr>
          </w:p>
        </w:tc>
        <w:tc>
          <w:tcPr>
            <w:tcW w:w="1559" w:type="dxa"/>
          </w:tcPr>
          <w:p w14:paraId="4302A5BE" w14:textId="0F9AAA87" w:rsidR="001241FF" w:rsidRPr="00853CA2" w:rsidRDefault="001241FF" w:rsidP="00235AB8">
            <w:pPr>
              <w:pStyle w:val="Compact"/>
              <w:rPr>
                <w:sz w:val="20"/>
                <w:szCs w:val="20"/>
              </w:rPr>
            </w:pPr>
            <w:r w:rsidRPr="00853CA2">
              <w:rPr>
                <w:sz w:val="20"/>
                <w:szCs w:val="20"/>
              </w:rPr>
              <w:t>ndvi300_</w:t>
            </w:r>
            <w:r>
              <w:rPr>
                <w:sz w:val="20"/>
                <w:szCs w:val="20"/>
              </w:rPr>
              <w:t>1</w:t>
            </w:r>
          </w:p>
        </w:tc>
        <w:tc>
          <w:tcPr>
            <w:tcW w:w="3260" w:type="dxa"/>
            <w:vMerge/>
          </w:tcPr>
          <w:p w14:paraId="579D45CF" w14:textId="77777777" w:rsidR="001241FF" w:rsidRPr="00853CA2" w:rsidRDefault="001241FF" w:rsidP="00235AB8">
            <w:pPr>
              <w:pStyle w:val="Compact"/>
              <w:rPr>
                <w:sz w:val="20"/>
                <w:szCs w:val="20"/>
              </w:rPr>
            </w:pPr>
          </w:p>
        </w:tc>
        <w:tc>
          <w:tcPr>
            <w:tcW w:w="2552" w:type="dxa"/>
          </w:tcPr>
          <w:p w14:paraId="478C0398" w14:textId="172830A7" w:rsidR="001241FF" w:rsidRPr="00853CA2" w:rsidRDefault="0044685B" w:rsidP="00235AB8">
            <w:pPr>
              <w:pStyle w:val="Compact"/>
              <w:rPr>
                <w:sz w:val="20"/>
                <w:szCs w:val="20"/>
              </w:rPr>
            </w:pPr>
            <w:r>
              <w:rPr>
                <w:sz w:val="20"/>
                <w:szCs w:val="20"/>
              </w:rPr>
              <w:t>Estimated value at 12 months</w:t>
            </w:r>
          </w:p>
        </w:tc>
      </w:tr>
      <w:tr w:rsidR="0044685B" w:rsidRPr="00853CA2" w14:paraId="09BEFDC8" w14:textId="2E4F0918" w:rsidTr="001241FF">
        <w:tc>
          <w:tcPr>
            <w:tcW w:w="1555" w:type="dxa"/>
            <w:vMerge/>
          </w:tcPr>
          <w:p w14:paraId="03F23B51" w14:textId="77777777" w:rsidR="0044685B" w:rsidRPr="00853CA2" w:rsidRDefault="0044685B" w:rsidP="0044685B">
            <w:pPr>
              <w:pStyle w:val="Compact"/>
              <w:rPr>
                <w:sz w:val="20"/>
                <w:szCs w:val="20"/>
              </w:rPr>
            </w:pPr>
          </w:p>
        </w:tc>
        <w:tc>
          <w:tcPr>
            <w:tcW w:w="1559" w:type="dxa"/>
          </w:tcPr>
          <w:p w14:paraId="7EDA4FDD" w14:textId="386A2C2F" w:rsidR="0044685B" w:rsidRPr="00853CA2" w:rsidRDefault="0044685B" w:rsidP="0044685B">
            <w:pPr>
              <w:pStyle w:val="Compact"/>
              <w:rPr>
                <w:sz w:val="20"/>
                <w:szCs w:val="20"/>
              </w:rPr>
            </w:pPr>
            <w:r w:rsidRPr="00853CA2">
              <w:rPr>
                <w:sz w:val="20"/>
                <w:szCs w:val="20"/>
              </w:rPr>
              <w:t xml:space="preserve">green_dist_preg </w:t>
            </w:r>
          </w:p>
        </w:tc>
        <w:tc>
          <w:tcPr>
            <w:tcW w:w="3260" w:type="dxa"/>
            <w:vMerge w:val="restart"/>
            <w:vAlign w:val="center"/>
          </w:tcPr>
          <w:p w14:paraId="1836CF64" w14:textId="024B4D42" w:rsidR="0044685B" w:rsidRPr="00853CA2" w:rsidRDefault="0044685B" w:rsidP="0044685B">
            <w:pPr>
              <w:pStyle w:val="Compact"/>
              <w:rPr>
                <w:sz w:val="20"/>
                <w:szCs w:val="20"/>
              </w:rPr>
            </w:pPr>
            <w:r w:rsidRPr="00853CA2">
              <w:rPr>
                <w:sz w:val="20"/>
                <w:szCs w:val="20"/>
              </w:rPr>
              <w:t>Distance to nearest green space (m)</w:t>
            </w:r>
          </w:p>
        </w:tc>
        <w:tc>
          <w:tcPr>
            <w:tcW w:w="2552" w:type="dxa"/>
          </w:tcPr>
          <w:p w14:paraId="673BDB27" w14:textId="367D87B5"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32A2BAEF" w14:textId="77777777" w:rsidTr="00DF5A28">
        <w:tc>
          <w:tcPr>
            <w:tcW w:w="1555" w:type="dxa"/>
            <w:vMerge/>
          </w:tcPr>
          <w:p w14:paraId="7FC573F1" w14:textId="77777777" w:rsidR="0044685B" w:rsidRPr="00853CA2" w:rsidRDefault="0044685B" w:rsidP="0044685B">
            <w:pPr>
              <w:pStyle w:val="Compact"/>
              <w:rPr>
                <w:sz w:val="20"/>
                <w:szCs w:val="20"/>
              </w:rPr>
            </w:pPr>
          </w:p>
        </w:tc>
        <w:tc>
          <w:tcPr>
            <w:tcW w:w="1559" w:type="dxa"/>
          </w:tcPr>
          <w:p w14:paraId="54FDF1A4" w14:textId="7DB44007" w:rsidR="0044685B" w:rsidRPr="00853CA2" w:rsidRDefault="0044685B" w:rsidP="0044685B">
            <w:pPr>
              <w:pStyle w:val="Compact"/>
              <w:rPr>
                <w:sz w:val="20"/>
                <w:szCs w:val="20"/>
              </w:rPr>
            </w:pPr>
            <w:r w:rsidRPr="00853CA2">
              <w:rPr>
                <w:sz w:val="20"/>
                <w:szCs w:val="20"/>
              </w:rPr>
              <w:t>green_dist_</w:t>
            </w:r>
            <w:r>
              <w:rPr>
                <w:sz w:val="20"/>
                <w:szCs w:val="20"/>
              </w:rPr>
              <w:t>1</w:t>
            </w:r>
          </w:p>
        </w:tc>
        <w:tc>
          <w:tcPr>
            <w:tcW w:w="3260" w:type="dxa"/>
            <w:vMerge/>
          </w:tcPr>
          <w:p w14:paraId="2D2BFB9E" w14:textId="77777777" w:rsidR="0044685B" w:rsidRPr="00853CA2" w:rsidRDefault="0044685B" w:rsidP="0044685B">
            <w:pPr>
              <w:pStyle w:val="Compact"/>
              <w:rPr>
                <w:sz w:val="20"/>
                <w:szCs w:val="20"/>
              </w:rPr>
            </w:pPr>
          </w:p>
        </w:tc>
        <w:tc>
          <w:tcPr>
            <w:tcW w:w="2552" w:type="dxa"/>
          </w:tcPr>
          <w:p w14:paraId="0B60AA7A" w14:textId="08CC07D2" w:rsidR="0044685B" w:rsidRPr="00853CA2" w:rsidRDefault="0044685B" w:rsidP="0044685B">
            <w:pPr>
              <w:pStyle w:val="Compact"/>
              <w:rPr>
                <w:sz w:val="20"/>
                <w:szCs w:val="20"/>
              </w:rPr>
            </w:pPr>
            <w:r>
              <w:rPr>
                <w:sz w:val="20"/>
                <w:szCs w:val="20"/>
              </w:rPr>
              <w:t>Estimated value at 12 months</w:t>
            </w:r>
          </w:p>
        </w:tc>
      </w:tr>
      <w:tr w:rsidR="0044685B" w:rsidRPr="00853CA2" w14:paraId="28B17997" w14:textId="47972E87" w:rsidTr="001241FF">
        <w:tc>
          <w:tcPr>
            <w:tcW w:w="1555" w:type="dxa"/>
            <w:vMerge/>
          </w:tcPr>
          <w:p w14:paraId="745C9B32" w14:textId="77777777" w:rsidR="0044685B" w:rsidRPr="00853CA2" w:rsidRDefault="0044685B" w:rsidP="0044685B">
            <w:pPr>
              <w:pStyle w:val="Compact"/>
              <w:rPr>
                <w:sz w:val="20"/>
                <w:szCs w:val="20"/>
              </w:rPr>
            </w:pPr>
          </w:p>
        </w:tc>
        <w:tc>
          <w:tcPr>
            <w:tcW w:w="1559" w:type="dxa"/>
          </w:tcPr>
          <w:p w14:paraId="1FBAC666" w14:textId="3C383364" w:rsidR="0044685B" w:rsidRPr="00853CA2" w:rsidRDefault="0044685B" w:rsidP="0044685B">
            <w:pPr>
              <w:pStyle w:val="Compact"/>
              <w:rPr>
                <w:sz w:val="20"/>
                <w:szCs w:val="20"/>
              </w:rPr>
            </w:pPr>
            <w:r w:rsidRPr="00853CA2">
              <w:rPr>
                <w:sz w:val="20"/>
                <w:szCs w:val="20"/>
              </w:rPr>
              <w:t xml:space="preserve">blue_dist_preg </w:t>
            </w:r>
          </w:p>
        </w:tc>
        <w:tc>
          <w:tcPr>
            <w:tcW w:w="3260" w:type="dxa"/>
            <w:vMerge w:val="restart"/>
            <w:vAlign w:val="center"/>
          </w:tcPr>
          <w:p w14:paraId="5B5A0CFF" w14:textId="0BF3FA67" w:rsidR="0044685B" w:rsidRPr="00853CA2" w:rsidRDefault="0044685B" w:rsidP="0044685B">
            <w:pPr>
              <w:pStyle w:val="Compact"/>
              <w:rPr>
                <w:sz w:val="20"/>
                <w:szCs w:val="20"/>
              </w:rPr>
            </w:pPr>
            <w:r w:rsidRPr="00853CA2">
              <w:rPr>
                <w:sz w:val="20"/>
                <w:szCs w:val="20"/>
              </w:rPr>
              <w:t>Distance to nearest blue space (m)</w:t>
            </w:r>
          </w:p>
        </w:tc>
        <w:tc>
          <w:tcPr>
            <w:tcW w:w="2552" w:type="dxa"/>
          </w:tcPr>
          <w:p w14:paraId="784F6202" w14:textId="279F1AF7"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0BA2BE06" w14:textId="77777777" w:rsidTr="00DF5A28">
        <w:tc>
          <w:tcPr>
            <w:tcW w:w="1555" w:type="dxa"/>
            <w:vMerge/>
          </w:tcPr>
          <w:p w14:paraId="7CDCEA86" w14:textId="77777777" w:rsidR="0044685B" w:rsidRPr="00853CA2" w:rsidRDefault="0044685B" w:rsidP="0044685B">
            <w:pPr>
              <w:pStyle w:val="Compact"/>
              <w:rPr>
                <w:sz w:val="20"/>
                <w:szCs w:val="20"/>
              </w:rPr>
            </w:pPr>
          </w:p>
        </w:tc>
        <w:tc>
          <w:tcPr>
            <w:tcW w:w="1559" w:type="dxa"/>
          </w:tcPr>
          <w:p w14:paraId="421E21F9" w14:textId="7F257524" w:rsidR="0044685B" w:rsidRPr="00853CA2" w:rsidRDefault="0044685B" w:rsidP="0044685B">
            <w:pPr>
              <w:pStyle w:val="Compact"/>
              <w:rPr>
                <w:sz w:val="20"/>
                <w:szCs w:val="20"/>
              </w:rPr>
            </w:pPr>
            <w:r w:rsidRPr="00853CA2">
              <w:rPr>
                <w:sz w:val="20"/>
                <w:szCs w:val="20"/>
              </w:rPr>
              <w:t>blue_dist_</w:t>
            </w:r>
            <w:r>
              <w:rPr>
                <w:sz w:val="20"/>
                <w:szCs w:val="20"/>
              </w:rPr>
              <w:t>1</w:t>
            </w:r>
          </w:p>
        </w:tc>
        <w:tc>
          <w:tcPr>
            <w:tcW w:w="3260" w:type="dxa"/>
            <w:vMerge/>
          </w:tcPr>
          <w:p w14:paraId="190A1AB6" w14:textId="77777777" w:rsidR="0044685B" w:rsidRPr="00853CA2" w:rsidRDefault="0044685B" w:rsidP="0044685B">
            <w:pPr>
              <w:pStyle w:val="Compact"/>
              <w:rPr>
                <w:sz w:val="20"/>
                <w:szCs w:val="20"/>
              </w:rPr>
            </w:pPr>
          </w:p>
        </w:tc>
        <w:tc>
          <w:tcPr>
            <w:tcW w:w="2552" w:type="dxa"/>
          </w:tcPr>
          <w:p w14:paraId="33AF7602" w14:textId="1DDA2BE8" w:rsidR="0044685B" w:rsidRPr="00853CA2" w:rsidRDefault="0044685B" w:rsidP="0044685B">
            <w:pPr>
              <w:pStyle w:val="Compact"/>
              <w:rPr>
                <w:sz w:val="20"/>
                <w:szCs w:val="20"/>
              </w:rPr>
            </w:pPr>
            <w:r>
              <w:rPr>
                <w:sz w:val="20"/>
                <w:szCs w:val="20"/>
              </w:rPr>
              <w:t>Estimated value at 12 months</w:t>
            </w:r>
          </w:p>
        </w:tc>
      </w:tr>
      <w:bookmarkEnd w:id="3"/>
    </w:tbl>
    <w:p w14:paraId="33721AEE" w14:textId="77777777" w:rsidR="00B45582" w:rsidRDefault="00B45582" w:rsidP="009653DF">
      <w:pPr>
        <w:pStyle w:val="BodyText"/>
      </w:pPr>
    </w:p>
    <w:p w14:paraId="351ED068" w14:textId="053CA670" w:rsidR="00B45582" w:rsidRDefault="00B45582" w:rsidP="003E2223">
      <w:pPr>
        <w:pStyle w:val="Heading1"/>
      </w:pPr>
      <w:r>
        <w:t>Outcome</w:t>
      </w:r>
    </w:p>
    <w:p w14:paraId="4DD1CE71" w14:textId="0A7A7828" w:rsidR="00F67A27" w:rsidRDefault="0098621F" w:rsidP="009653DF">
      <w:pPr>
        <w:pStyle w:val="BodyText"/>
      </w:pPr>
      <w:r>
        <w:t>Maternal p</w:t>
      </w:r>
      <w:r w:rsidR="00F67A27">
        <w:t xml:space="preserve">ostnatal depression is </w:t>
      </w:r>
      <w:r>
        <w:t xml:space="preserve">captured within LifeCycle by a binary variable </w:t>
      </w:r>
      <w:r w:rsidR="00EF7E13">
        <w:t>(yes/no)</w:t>
      </w:r>
      <w:r w:rsidR="00683E4A">
        <w:t xml:space="preserve">. It was </w:t>
      </w:r>
      <w:r w:rsidR="00FD25E6">
        <w:t xml:space="preserve">derived </w:t>
      </w:r>
      <w:r w:rsidR="00867919">
        <w:t>either</w:t>
      </w:r>
      <w:r w:rsidR="003828F8">
        <w:t xml:space="preserve"> from</w:t>
      </w:r>
      <w:r w:rsidR="00867919">
        <w:t xml:space="preserve"> </w:t>
      </w:r>
      <w:r w:rsidR="00F151AE">
        <w:t>questionnaire, self-report or linked registry data</w:t>
      </w:r>
      <w:r w:rsidR="00344E81">
        <w:t xml:space="preserve"> (Table 2)</w:t>
      </w:r>
      <w:r w:rsidR="00F151AE">
        <w:t>.</w:t>
      </w:r>
      <w:r w:rsidR="00344E81">
        <w:t xml:space="preserve"> </w:t>
      </w:r>
      <w:r w:rsidR="009A297C">
        <w:t xml:space="preserve">Two </w:t>
      </w:r>
      <w:r w:rsidR="003F7B8E">
        <w:t>frequently</w:t>
      </w:r>
      <w:r w:rsidR="003768D8">
        <w:t xml:space="preserve"> u</w:t>
      </w:r>
      <w:r w:rsidR="009A297C">
        <w:t xml:space="preserve">sed questionnaires </w:t>
      </w:r>
      <w:r w:rsidR="003F7B8E">
        <w:t>were</w:t>
      </w:r>
      <w:r w:rsidR="009A297C">
        <w:t xml:space="preserve"> the Edinburgh Postnatal Depression Scale (EPDS) and the General Health Questionnaire (</w:t>
      </w:r>
      <w:r w:rsidR="00413080">
        <w:t>GHQ). The EPDS is a 10</w:t>
      </w:r>
      <w:r w:rsidR="003768D8">
        <w:t>-</w:t>
      </w:r>
      <w:r w:rsidR="00413080">
        <w:t xml:space="preserve">item questionnaire </w:t>
      </w:r>
      <w:r w:rsidR="0018679C">
        <w:t xml:space="preserve">recording symptoms </w:t>
      </w:r>
      <w:r w:rsidR="00413080">
        <w:t>common in women with depression and anxiety during pregnancy and in the year following the birth</w:t>
      </w:r>
      <w:r w:rsidR="003768D8">
        <w:t>.</w:t>
      </w:r>
      <w:r w:rsidR="00413080">
        <w:t xml:space="preserve"> </w:t>
      </w:r>
      <w:r w:rsidR="0018679C">
        <w:t xml:space="preserve">The GHQ </w:t>
      </w:r>
      <w:r w:rsidR="003A5604">
        <w:t>is a screening device for identifying minor psychiatric disorders in the general population.</w:t>
      </w:r>
      <w:r w:rsidR="00052B94">
        <w:t xml:space="preserve"> The time point </w:t>
      </w:r>
      <w:r w:rsidR="001C1E1C">
        <w:t xml:space="preserve">at which </w:t>
      </w:r>
      <w:r w:rsidR="003768D8">
        <w:t>PND</w:t>
      </w:r>
      <w:r w:rsidR="001C1E1C">
        <w:t xml:space="preserve"> was measured varies from 2 months (GEN-R) to 18 months (INMA &amp; NINFEA).</w:t>
      </w:r>
      <w:r w:rsidR="00F151AE">
        <w:t xml:space="preserve"> Table </w:t>
      </w:r>
      <w:r w:rsidR="009C4931">
        <w:t>2</w:t>
      </w:r>
      <w:r w:rsidR="00F151AE">
        <w:t xml:space="preserve"> shows the </w:t>
      </w:r>
      <w:r w:rsidR="00582703">
        <w:t>available data based on the LifeCycle catalogue</w:t>
      </w:r>
      <w:r w:rsidR="00683E4A">
        <w:t xml:space="preserve"> and </w:t>
      </w:r>
      <w:r w:rsidR="003768D8">
        <w:t xml:space="preserve">correspondence </w:t>
      </w:r>
      <w:r w:rsidR="00683E4A">
        <w:t>with cohorts.</w:t>
      </w:r>
    </w:p>
    <w:p w14:paraId="45ACA329" w14:textId="64157DA9" w:rsidR="00134584" w:rsidRPr="00F916B2" w:rsidRDefault="00134584" w:rsidP="00F916B2">
      <w:pPr>
        <w:pStyle w:val="BodyText"/>
        <w:spacing w:after="0"/>
        <w:rPr>
          <w:b/>
          <w:bCs/>
          <w:sz w:val="20"/>
          <w:szCs w:val="20"/>
        </w:rPr>
      </w:pPr>
      <w:r w:rsidRPr="00F916B2">
        <w:rPr>
          <w:b/>
          <w:bCs/>
          <w:sz w:val="20"/>
          <w:szCs w:val="20"/>
        </w:rPr>
        <w:t xml:space="preserve">Table </w:t>
      </w:r>
      <w:r w:rsidR="00344E81" w:rsidRPr="00400C29">
        <w:rPr>
          <w:b/>
          <w:bCs/>
          <w:sz w:val="20"/>
          <w:szCs w:val="20"/>
        </w:rPr>
        <w:t>2</w:t>
      </w:r>
      <w:r w:rsidR="00F151AE" w:rsidRPr="00F916B2">
        <w:rPr>
          <w:b/>
          <w:bCs/>
          <w:sz w:val="20"/>
          <w:szCs w:val="20"/>
        </w:rPr>
        <w:t>: Available data on postnatal depression</w:t>
      </w:r>
    </w:p>
    <w:tbl>
      <w:tblPr>
        <w:tblStyle w:val="TableGrid"/>
        <w:tblW w:w="9209" w:type="dxa"/>
        <w:tblLook w:val="04A0" w:firstRow="1" w:lastRow="0" w:firstColumn="1" w:lastColumn="0" w:noHBand="0" w:noVBand="1"/>
      </w:tblPr>
      <w:tblGrid>
        <w:gridCol w:w="1129"/>
        <w:gridCol w:w="1134"/>
        <w:gridCol w:w="4536"/>
        <w:gridCol w:w="2410"/>
      </w:tblGrid>
      <w:tr w:rsidR="006D0E48" w:rsidRPr="003F7265" w14:paraId="1EBBD423" w14:textId="248AB0B3" w:rsidTr="00495A1F">
        <w:trPr>
          <w:trHeight w:val="710"/>
        </w:trPr>
        <w:tc>
          <w:tcPr>
            <w:tcW w:w="1129" w:type="dxa"/>
          </w:tcPr>
          <w:p w14:paraId="20CD0CBE" w14:textId="225C4612" w:rsidR="006D0E48" w:rsidRPr="005046B8" w:rsidRDefault="006D0E48" w:rsidP="00CF3E27">
            <w:pPr>
              <w:pStyle w:val="Compact"/>
              <w:rPr>
                <w:sz w:val="20"/>
                <w:szCs w:val="20"/>
              </w:rPr>
            </w:pPr>
            <w:r w:rsidRPr="005046B8">
              <w:rPr>
                <w:b/>
                <w:bCs/>
                <w:sz w:val="20"/>
                <w:szCs w:val="20"/>
              </w:rPr>
              <w:t>Cohort</w:t>
            </w:r>
          </w:p>
        </w:tc>
        <w:tc>
          <w:tcPr>
            <w:tcW w:w="1134" w:type="dxa"/>
          </w:tcPr>
          <w:p w14:paraId="756EA0B3" w14:textId="79F2195A" w:rsidR="006D0E48" w:rsidRPr="005046B8" w:rsidRDefault="006D0E48" w:rsidP="00CF3E27">
            <w:pPr>
              <w:pStyle w:val="Compact"/>
              <w:rPr>
                <w:sz w:val="20"/>
                <w:szCs w:val="20"/>
              </w:rPr>
            </w:pPr>
            <w:r w:rsidRPr="005046B8">
              <w:rPr>
                <w:b/>
                <w:bCs/>
                <w:sz w:val="20"/>
                <w:szCs w:val="20"/>
              </w:rPr>
              <w:t>Data available</w:t>
            </w:r>
          </w:p>
        </w:tc>
        <w:tc>
          <w:tcPr>
            <w:tcW w:w="4536" w:type="dxa"/>
          </w:tcPr>
          <w:p w14:paraId="54BFF634" w14:textId="4FE29400" w:rsidR="006D0E48" w:rsidRPr="005046B8" w:rsidRDefault="00532728" w:rsidP="00CF3E27">
            <w:pPr>
              <w:pStyle w:val="Compact"/>
              <w:rPr>
                <w:b/>
                <w:bCs/>
                <w:sz w:val="20"/>
                <w:szCs w:val="20"/>
              </w:rPr>
            </w:pPr>
            <w:r>
              <w:rPr>
                <w:b/>
                <w:bCs/>
                <w:sz w:val="20"/>
                <w:szCs w:val="20"/>
              </w:rPr>
              <w:t>Measure</w:t>
            </w:r>
          </w:p>
        </w:tc>
        <w:tc>
          <w:tcPr>
            <w:tcW w:w="2410" w:type="dxa"/>
          </w:tcPr>
          <w:p w14:paraId="77A97680" w14:textId="6BD998AE" w:rsidR="006D0E48" w:rsidRPr="005046B8" w:rsidRDefault="004C6416" w:rsidP="00CF3E27">
            <w:pPr>
              <w:pStyle w:val="Compact"/>
              <w:rPr>
                <w:b/>
                <w:bCs/>
                <w:sz w:val="20"/>
                <w:szCs w:val="20"/>
              </w:rPr>
            </w:pPr>
            <w:r>
              <w:rPr>
                <w:b/>
                <w:bCs/>
                <w:sz w:val="20"/>
                <w:szCs w:val="20"/>
              </w:rPr>
              <w:t>Time point of assessment (period following birth)</w:t>
            </w:r>
          </w:p>
        </w:tc>
      </w:tr>
      <w:tr w:rsidR="006D0E48" w:rsidRPr="003F7265" w14:paraId="2A6B168E" w14:textId="496A13DC" w:rsidTr="00495A1F">
        <w:tc>
          <w:tcPr>
            <w:tcW w:w="1129" w:type="dxa"/>
          </w:tcPr>
          <w:p w14:paraId="6D05A5A7" w14:textId="1DA8138C" w:rsidR="006D0E48" w:rsidRPr="001B48BC" w:rsidRDefault="006D0E48" w:rsidP="00134584">
            <w:pPr>
              <w:pStyle w:val="Compact"/>
              <w:rPr>
                <w:sz w:val="20"/>
                <w:szCs w:val="20"/>
              </w:rPr>
            </w:pPr>
            <w:r w:rsidRPr="001B48BC">
              <w:rPr>
                <w:sz w:val="20"/>
                <w:szCs w:val="20"/>
              </w:rPr>
              <w:t>ALSPAC</w:t>
            </w:r>
          </w:p>
        </w:tc>
        <w:tc>
          <w:tcPr>
            <w:tcW w:w="1134" w:type="dxa"/>
          </w:tcPr>
          <w:p w14:paraId="0CB0FA1F" w14:textId="00F9153F" w:rsidR="006D0E48" w:rsidRPr="001B48BC" w:rsidRDefault="006D0E48" w:rsidP="00134584">
            <w:pPr>
              <w:pStyle w:val="Compact"/>
              <w:rPr>
                <w:sz w:val="20"/>
                <w:szCs w:val="20"/>
              </w:rPr>
            </w:pPr>
            <w:r w:rsidRPr="001B48BC">
              <w:rPr>
                <w:sz w:val="20"/>
                <w:szCs w:val="20"/>
              </w:rPr>
              <w:t>Yes</w:t>
            </w:r>
          </w:p>
        </w:tc>
        <w:tc>
          <w:tcPr>
            <w:tcW w:w="4536" w:type="dxa"/>
          </w:tcPr>
          <w:p w14:paraId="14BE7723" w14:textId="24C05253" w:rsidR="006D0E48" w:rsidRPr="001B48BC" w:rsidRDefault="00532728" w:rsidP="00134584">
            <w:pPr>
              <w:pStyle w:val="Compact"/>
              <w:rPr>
                <w:sz w:val="20"/>
                <w:szCs w:val="20"/>
              </w:rPr>
            </w:pPr>
            <w:r w:rsidRPr="00532728">
              <w:rPr>
                <w:sz w:val="20"/>
                <w:szCs w:val="20"/>
              </w:rPr>
              <w:t>Edinburgh Postnatal Depression Scale</w:t>
            </w:r>
          </w:p>
        </w:tc>
        <w:tc>
          <w:tcPr>
            <w:tcW w:w="2410" w:type="dxa"/>
          </w:tcPr>
          <w:p w14:paraId="0588C8CD" w14:textId="0AE73A11" w:rsidR="006D0E48" w:rsidRPr="001B48BC" w:rsidRDefault="001D6FD8" w:rsidP="00134584">
            <w:pPr>
              <w:pStyle w:val="Compact"/>
              <w:rPr>
                <w:sz w:val="20"/>
                <w:szCs w:val="20"/>
              </w:rPr>
            </w:pPr>
            <w:r w:rsidRPr="001B48BC">
              <w:rPr>
                <w:sz w:val="20"/>
                <w:szCs w:val="20"/>
              </w:rPr>
              <w:t>8 months</w:t>
            </w:r>
          </w:p>
        </w:tc>
      </w:tr>
      <w:tr w:rsidR="006D0E48" w:rsidRPr="003F7265" w14:paraId="6E5D578B" w14:textId="70B53ADF" w:rsidTr="00495A1F">
        <w:tc>
          <w:tcPr>
            <w:tcW w:w="1129" w:type="dxa"/>
          </w:tcPr>
          <w:p w14:paraId="4E0EF207" w14:textId="45EE35C6" w:rsidR="006D0E48" w:rsidRPr="001B48BC" w:rsidRDefault="006D0E48" w:rsidP="00134584">
            <w:pPr>
              <w:pStyle w:val="Compact"/>
              <w:rPr>
                <w:sz w:val="20"/>
                <w:szCs w:val="20"/>
              </w:rPr>
            </w:pPr>
            <w:r w:rsidRPr="001B48BC">
              <w:rPr>
                <w:sz w:val="20"/>
                <w:szCs w:val="20"/>
              </w:rPr>
              <w:t>BiB</w:t>
            </w:r>
          </w:p>
        </w:tc>
        <w:tc>
          <w:tcPr>
            <w:tcW w:w="1134" w:type="dxa"/>
          </w:tcPr>
          <w:p w14:paraId="2E67E104" w14:textId="272F2F34" w:rsidR="006D0E48" w:rsidRPr="001B48BC" w:rsidRDefault="00071778" w:rsidP="00134584">
            <w:pPr>
              <w:pStyle w:val="Compact"/>
              <w:rPr>
                <w:sz w:val="20"/>
                <w:szCs w:val="20"/>
              </w:rPr>
            </w:pPr>
            <w:r w:rsidRPr="001B48BC">
              <w:rPr>
                <w:sz w:val="20"/>
                <w:szCs w:val="20"/>
              </w:rPr>
              <w:t>Yes</w:t>
            </w:r>
          </w:p>
        </w:tc>
        <w:tc>
          <w:tcPr>
            <w:tcW w:w="4536" w:type="dxa"/>
          </w:tcPr>
          <w:p w14:paraId="0D07B285" w14:textId="0FC3259B" w:rsidR="006D0E48" w:rsidRPr="001B48BC" w:rsidRDefault="00514387" w:rsidP="00134584">
            <w:pPr>
              <w:pStyle w:val="Compact"/>
              <w:rPr>
                <w:sz w:val="20"/>
                <w:szCs w:val="20"/>
              </w:rPr>
            </w:pPr>
            <w:r>
              <w:rPr>
                <w:sz w:val="20"/>
                <w:szCs w:val="20"/>
              </w:rPr>
              <w:t>General Health Questionnaire (28 item version)</w:t>
            </w:r>
          </w:p>
        </w:tc>
        <w:tc>
          <w:tcPr>
            <w:tcW w:w="2410" w:type="dxa"/>
          </w:tcPr>
          <w:p w14:paraId="73A083CE" w14:textId="6C496B4A" w:rsidR="006D0E48" w:rsidRPr="001B48BC" w:rsidRDefault="00071778" w:rsidP="00134584">
            <w:pPr>
              <w:pStyle w:val="Compact"/>
              <w:rPr>
                <w:sz w:val="20"/>
                <w:szCs w:val="20"/>
              </w:rPr>
            </w:pPr>
            <w:r w:rsidRPr="001B48BC">
              <w:rPr>
                <w:sz w:val="20"/>
                <w:szCs w:val="20"/>
              </w:rPr>
              <w:t>6 months</w:t>
            </w:r>
          </w:p>
        </w:tc>
      </w:tr>
      <w:tr w:rsidR="006D0E48" w:rsidRPr="003F7265" w14:paraId="14F8A58D" w14:textId="52FC815A" w:rsidTr="00495A1F">
        <w:tc>
          <w:tcPr>
            <w:tcW w:w="1129" w:type="dxa"/>
          </w:tcPr>
          <w:p w14:paraId="3FBDFEBD" w14:textId="19F91FF0" w:rsidR="006D0E48" w:rsidRPr="00A4244F" w:rsidRDefault="006D0E48" w:rsidP="00134584">
            <w:pPr>
              <w:pStyle w:val="Compact"/>
              <w:rPr>
                <w:sz w:val="20"/>
                <w:szCs w:val="20"/>
              </w:rPr>
            </w:pPr>
            <w:r w:rsidRPr="00A4244F">
              <w:rPr>
                <w:sz w:val="20"/>
                <w:szCs w:val="20"/>
              </w:rPr>
              <w:t>DNBC</w:t>
            </w:r>
          </w:p>
        </w:tc>
        <w:tc>
          <w:tcPr>
            <w:tcW w:w="1134" w:type="dxa"/>
          </w:tcPr>
          <w:p w14:paraId="76E25F3D" w14:textId="1F390C99" w:rsidR="006D0E48" w:rsidRPr="00A4244F" w:rsidRDefault="006D0E48" w:rsidP="00526C2A">
            <w:pPr>
              <w:pStyle w:val="Compact"/>
              <w:rPr>
                <w:sz w:val="20"/>
                <w:szCs w:val="20"/>
              </w:rPr>
            </w:pPr>
            <w:r w:rsidRPr="00A4244F">
              <w:rPr>
                <w:sz w:val="20"/>
                <w:szCs w:val="20"/>
              </w:rPr>
              <w:t>Yes</w:t>
            </w:r>
          </w:p>
        </w:tc>
        <w:tc>
          <w:tcPr>
            <w:tcW w:w="4536" w:type="dxa"/>
          </w:tcPr>
          <w:p w14:paraId="46EEBF73" w14:textId="4EDF110A" w:rsidR="006D0E48" w:rsidRPr="00A4244F" w:rsidRDefault="00A4244F" w:rsidP="00526C2A">
            <w:pPr>
              <w:pStyle w:val="Compact"/>
              <w:rPr>
                <w:sz w:val="20"/>
                <w:szCs w:val="20"/>
              </w:rPr>
            </w:pPr>
            <w:r w:rsidRPr="00A4244F">
              <w:rPr>
                <w:sz w:val="20"/>
                <w:szCs w:val="20"/>
              </w:rPr>
              <w:t>Modified GHQ or linked data</w:t>
            </w:r>
          </w:p>
        </w:tc>
        <w:tc>
          <w:tcPr>
            <w:tcW w:w="2410" w:type="dxa"/>
          </w:tcPr>
          <w:p w14:paraId="3BFB4C0A" w14:textId="3C4CB8F4" w:rsidR="006D0E48" w:rsidRPr="00A4244F" w:rsidRDefault="00A4244F" w:rsidP="00526C2A">
            <w:pPr>
              <w:pStyle w:val="Compact"/>
              <w:rPr>
                <w:sz w:val="20"/>
                <w:szCs w:val="20"/>
              </w:rPr>
            </w:pPr>
            <w:r w:rsidRPr="00A4244F">
              <w:rPr>
                <w:sz w:val="20"/>
                <w:szCs w:val="20"/>
              </w:rPr>
              <w:t>6 months</w:t>
            </w:r>
          </w:p>
        </w:tc>
      </w:tr>
      <w:tr w:rsidR="006D0E48" w:rsidRPr="003F7265" w14:paraId="5BF9C9C9" w14:textId="107CFC34" w:rsidTr="00495A1F">
        <w:tc>
          <w:tcPr>
            <w:tcW w:w="1129" w:type="dxa"/>
          </w:tcPr>
          <w:p w14:paraId="1762D50A" w14:textId="3F3356A9" w:rsidR="006D0E48" w:rsidRPr="0006688D" w:rsidRDefault="006D0E48" w:rsidP="00134584">
            <w:pPr>
              <w:pStyle w:val="Compact"/>
              <w:rPr>
                <w:sz w:val="20"/>
                <w:szCs w:val="20"/>
              </w:rPr>
            </w:pPr>
            <w:r w:rsidRPr="0006688D">
              <w:rPr>
                <w:sz w:val="20"/>
                <w:szCs w:val="20"/>
              </w:rPr>
              <w:t xml:space="preserve">EDEN </w:t>
            </w:r>
          </w:p>
        </w:tc>
        <w:tc>
          <w:tcPr>
            <w:tcW w:w="1134" w:type="dxa"/>
          </w:tcPr>
          <w:p w14:paraId="4593A3EB" w14:textId="285FF25D" w:rsidR="006D0E48" w:rsidRPr="0006688D" w:rsidRDefault="006D0E48" w:rsidP="00134584">
            <w:pPr>
              <w:pStyle w:val="Compact"/>
              <w:rPr>
                <w:sz w:val="20"/>
                <w:szCs w:val="20"/>
              </w:rPr>
            </w:pPr>
            <w:r w:rsidRPr="0006688D">
              <w:rPr>
                <w:sz w:val="20"/>
                <w:szCs w:val="20"/>
              </w:rPr>
              <w:t>Yes</w:t>
            </w:r>
          </w:p>
        </w:tc>
        <w:tc>
          <w:tcPr>
            <w:tcW w:w="4536" w:type="dxa"/>
          </w:tcPr>
          <w:p w14:paraId="5FC6AD94" w14:textId="0D97FC86" w:rsidR="006D0E48" w:rsidRPr="0006688D" w:rsidRDefault="00532728" w:rsidP="00134584">
            <w:pPr>
              <w:pStyle w:val="Compact"/>
              <w:rPr>
                <w:sz w:val="20"/>
                <w:szCs w:val="20"/>
              </w:rPr>
            </w:pPr>
            <w:r w:rsidRPr="00532728">
              <w:rPr>
                <w:sz w:val="20"/>
                <w:szCs w:val="20"/>
              </w:rPr>
              <w:t>Edinburgh Postnatal Depression Scale</w:t>
            </w:r>
          </w:p>
        </w:tc>
        <w:tc>
          <w:tcPr>
            <w:tcW w:w="2410" w:type="dxa"/>
          </w:tcPr>
          <w:p w14:paraId="25E414A3" w14:textId="489BAA56" w:rsidR="006D0E48" w:rsidRPr="00A4244F" w:rsidRDefault="00A4305B" w:rsidP="00134584">
            <w:pPr>
              <w:pStyle w:val="Compact"/>
              <w:rPr>
                <w:color w:val="F79646" w:themeColor="accent6"/>
                <w:sz w:val="20"/>
                <w:szCs w:val="20"/>
              </w:rPr>
            </w:pPr>
            <w:r w:rsidRPr="00A4305B">
              <w:rPr>
                <w:sz w:val="20"/>
                <w:szCs w:val="20"/>
              </w:rPr>
              <w:t>12 months</w:t>
            </w:r>
          </w:p>
        </w:tc>
      </w:tr>
      <w:tr w:rsidR="006D0E48" w:rsidRPr="003F7265" w14:paraId="2549FD4E" w14:textId="317CC7A6" w:rsidTr="00495A1F">
        <w:tc>
          <w:tcPr>
            <w:tcW w:w="1129" w:type="dxa"/>
          </w:tcPr>
          <w:p w14:paraId="597F23D5" w14:textId="2F905C8D" w:rsidR="006D0E48" w:rsidRPr="001B48BC" w:rsidRDefault="006D0E48" w:rsidP="00BF2A4A">
            <w:pPr>
              <w:pStyle w:val="Compact"/>
              <w:rPr>
                <w:sz w:val="20"/>
                <w:szCs w:val="20"/>
              </w:rPr>
            </w:pPr>
            <w:r w:rsidRPr="001B48BC">
              <w:rPr>
                <w:sz w:val="20"/>
                <w:szCs w:val="20"/>
              </w:rPr>
              <w:t xml:space="preserve">GenR </w:t>
            </w:r>
          </w:p>
        </w:tc>
        <w:tc>
          <w:tcPr>
            <w:tcW w:w="1134" w:type="dxa"/>
          </w:tcPr>
          <w:p w14:paraId="7D8E7685" w14:textId="34A830F4" w:rsidR="006D0E48" w:rsidRPr="001B48BC" w:rsidRDefault="006D0E48" w:rsidP="00BF2A4A">
            <w:pPr>
              <w:pStyle w:val="Compact"/>
              <w:rPr>
                <w:sz w:val="20"/>
                <w:szCs w:val="20"/>
              </w:rPr>
            </w:pPr>
            <w:r w:rsidRPr="001B48BC">
              <w:rPr>
                <w:sz w:val="20"/>
                <w:szCs w:val="20"/>
              </w:rPr>
              <w:t>Yes</w:t>
            </w:r>
          </w:p>
        </w:tc>
        <w:tc>
          <w:tcPr>
            <w:tcW w:w="4536" w:type="dxa"/>
          </w:tcPr>
          <w:p w14:paraId="6576CBC0" w14:textId="48F3F237" w:rsidR="006D0E48" w:rsidRPr="001B48BC" w:rsidRDefault="00532728" w:rsidP="00BF2A4A">
            <w:pPr>
              <w:pStyle w:val="Compact"/>
              <w:rPr>
                <w:sz w:val="20"/>
                <w:szCs w:val="20"/>
              </w:rPr>
            </w:pPr>
            <w:r w:rsidRPr="00532728">
              <w:rPr>
                <w:sz w:val="20"/>
                <w:szCs w:val="20"/>
              </w:rPr>
              <w:t>Edinburgh Postnatal Depression Scale</w:t>
            </w:r>
          </w:p>
        </w:tc>
        <w:tc>
          <w:tcPr>
            <w:tcW w:w="2410" w:type="dxa"/>
          </w:tcPr>
          <w:p w14:paraId="1B04073F" w14:textId="6F3EA646" w:rsidR="006D0E48" w:rsidRPr="001B48BC" w:rsidRDefault="001B48BC" w:rsidP="00BF2A4A">
            <w:pPr>
              <w:pStyle w:val="Compact"/>
              <w:rPr>
                <w:sz w:val="20"/>
                <w:szCs w:val="20"/>
              </w:rPr>
            </w:pPr>
            <w:r w:rsidRPr="001B48BC">
              <w:rPr>
                <w:sz w:val="20"/>
                <w:szCs w:val="20"/>
              </w:rPr>
              <w:t>2 months</w:t>
            </w:r>
          </w:p>
        </w:tc>
      </w:tr>
      <w:tr w:rsidR="00514387" w:rsidRPr="003F7265" w14:paraId="18E35DB8" w14:textId="571E0300" w:rsidTr="00495A1F">
        <w:tc>
          <w:tcPr>
            <w:tcW w:w="1129" w:type="dxa"/>
          </w:tcPr>
          <w:p w14:paraId="764CDD91" w14:textId="503B47D1" w:rsidR="00514387" w:rsidRPr="00CB4B09" w:rsidRDefault="00514387" w:rsidP="00514387">
            <w:pPr>
              <w:pStyle w:val="Compact"/>
              <w:rPr>
                <w:sz w:val="20"/>
                <w:szCs w:val="20"/>
              </w:rPr>
            </w:pPr>
            <w:r w:rsidRPr="00CB4B09">
              <w:rPr>
                <w:sz w:val="20"/>
                <w:szCs w:val="20"/>
              </w:rPr>
              <w:t xml:space="preserve">INMA </w:t>
            </w:r>
          </w:p>
        </w:tc>
        <w:tc>
          <w:tcPr>
            <w:tcW w:w="1134" w:type="dxa"/>
          </w:tcPr>
          <w:p w14:paraId="7DDCE84D" w14:textId="0CBAF361" w:rsidR="00514387" w:rsidRPr="00CB4B09" w:rsidRDefault="00514387" w:rsidP="00514387">
            <w:pPr>
              <w:pStyle w:val="Compact"/>
              <w:rPr>
                <w:sz w:val="20"/>
                <w:szCs w:val="20"/>
              </w:rPr>
            </w:pPr>
            <w:r w:rsidRPr="00CB4B09">
              <w:rPr>
                <w:sz w:val="20"/>
                <w:szCs w:val="20"/>
              </w:rPr>
              <w:t>Yes</w:t>
            </w:r>
          </w:p>
        </w:tc>
        <w:tc>
          <w:tcPr>
            <w:tcW w:w="4536" w:type="dxa"/>
          </w:tcPr>
          <w:p w14:paraId="589E690C" w14:textId="5AE2E4E3" w:rsidR="00514387" w:rsidRPr="00CB4B09" w:rsidRDefault="00514387" w:rsidP="00514387">
            <w:pPr>
              <w:pStyle w:val="Compact"/>
              <w:rPr>
                <w:sz w:val="20"/>
                <w:szCs w:val="20"/>
              </w:rPr>
            </w:pPr>
            <w:r>
              <w:rPr>
                <w:sz w:val="20"/>
                <w:szCs w:val="20"/>
              </w:rPr>
              <w:t>General Health Questionnaire (12 item version)</w:t>
            </w:r>
          </w:p>
        </w:tc>
        <w:tc>
          <w:tcPr>
            <w:tcW w:w="2410" w:type="dxa"/>
          </w:tcPr>
          <w:p w14:paraId="3565F33D" w14:textId="71ECE534" w:rsidR="00514387" w:rsidRPr="00CB4B09" w:rsidRDefault="00514387" w:rsidP="00514387">
            <w:pPr>
              <w:pStyle w:val="Compact"/>
              <w:rPr>
                <w:sz w:val="20"/>
                <w:szCs w:val="20"/>
              </w:rPr>
            </w:pPr>
            <w:r w:rsidRPr="00CB4B09">
              <w:rPr>
                <w:sz w:val="20"/>
                <w:szCs w:val="20"/>
              </w:rPr>
              <w:t>18 months</w:t>
            </w:r>
          </w:p>
        </w:tc>
      </w:tr>
      <w:tr w:rsidR="006D0E48" w:rsidRPr="003F7265" w14:paraId="73191DF7" w14:textId="0411EE4B" w:rsidTr="00495A1F">
        <w:tc>
          <w:tcPr>
            <w:tcW w:w="1129" w:type="dxa"/>
          </w:tcPr>
          <w:p w14:paraId="6A260446" w14:textId="43CCCC08" w:rsidR="006D0E48" w:rsidRPr="00CB4B09" w:rsidRDefault="006D0E48" w:rsidP="00BF2A4A">
            <w:pPr>
              <w:pStyle w:val="Compact"/>
              <w:rPr>
                <w:sz w:val="20"/>
                <w:szCs w:val="20"/>
              </w:rPr>
            </w:pPr>
            <w:r w:rsidRPr="00CB4B09">
              <w:rPr>
                <w:sz w:val="20"/>
                <w:szCs w:val="20"/>
              </w:rPr>
              <w:t>NINFEA</w:t>
            </w:r>
          </w:p>
        </w:tc>
        <w:tc>
          <w:tcPr>
            <w:tcW w:w="1134" w:type="dxa"/>
          </w:tcPr>
          <w:p w14:paraId="4F7EDF33" w14:textId="07EFF847" w:rsidR="006D0E48" w:rsidRPr="00CB4B09" w:rsidRDefault="006D0E48" w:rsidP="00BF2A4A">
            <w:pPr>
              <w:pStyle w:val="Compact"/>
              <w:rPr>
                <w:sz w:val="20"/>
                <w:szCs w:val="20"/>
              </w:rPr>
            </w:pPr>
            <w:r w:rsidRPr="00CB4B09">
              <w:rPr>
                <w:sz w:val="20"/>
                <w:szCs w:val="20"/>
              </w:rPr>
              <w:t>Yes</w:t>
            </w:r>
          </w:p>
        </w:tc>
        <w:tc>
          <w:tcPr>
            <w:tcW w:w="4536" w:type="dxa"/>
          </w:tcPr>
          <w:p w14:paraId="6BF7AB3E" w14:textId="363E2D60" w:rsidR="006D0E48" w:rsidRPr="00CB4B09" w:rsidRDefault="006D0E48" w:rsidP="00BF2A4A">
            <w:pPr>
              <w:pStyle w:val="Compact"/>
              <w:rPr>
                <w:sz w:val="20"/>
                <w:szCs w:val="20"/>
              </w:rPr>
            </w:pPr>
            <w:r w:rsidRPr="00CB4B09">
              <w:rPr>
                <w:sz w:val="20"/>
                <w:szCs w:val="20"/>
              </w:rPr>
              <w:t>Self-report of doctor diagnosis</w:t>
            </w:r>
          </w:p>
        </w:tc>
        <w:tc>
          <w:tcPr>
            <w:tcW w:w="2410" w:type="dxa"/>
          </w:tcPr>
          <w:p w14:paraId="3EEF5B09" w14:textId="1AE8A66C" w:rsidR="006D0E48" w:rsidRPr="00CB4B09" w:rsidRDefault="000C1A73" w:rsidP="00BF2A4A">
            <w:pPr>
              <w:pStyle w:val="Compact"/>
              <w:rPr>
                <w:sz w:val="20"/>
                <w:szCs w:val="20"/>
              </w:rPr>
            </w:pPr>
            <w:r w:rsidRPr="00CB4B09">
              <w:rPr>
                <w:sz w:val="20"/>
                <w:szCs w:val="20"/>
              </w:rPr>
              <w:t>18 months</w:t>
            </w:r>
          </w:p>
        </w:tc>
      </w:tr>
      <w:tr w:rsidR="006D0E48" w:rsidRPr="003F7265" w14:paraId="6219FF02" w14:textId="6D14E5A8" w:rsidTr="00495A1F">
        <w:tc>
          <w:tcPr>
            <w:tcW w:w="1129" w:type="dxa"/>
          </w:tcPr>
          <w:p w14:paraId="5AB7304C" w14:textId="7214E9D2" w:rsidR="006D0E48" w:rsidRPr="000A04BE" w:rsidRDefault="006D0E48" w:rsidP="00BF2A4A">
            <w:pPr>
              <w:pStyle w:val="Compact"/>
              <w:rPr>
                <w:sz w:val="20"/>
                <w:szCs w:val="20"/>
              </w:rPr>
            </w:pPr>
            <w:r w:rsidRPr="000A04BE">
              <w:rPr>
                <w:sz w:val="20"/>
                <w:szCs w:val="20"/>
              </w:rPr>
              <w:t xml:space="preserve">MoBa </w:t>
            </w:r>
          </w:p>
        </w:tc>
        <w:tc>
          <w:tcPr>
            <w:tcW w:w="1134" w:type="dxa"/>
          </w:tcPr>
          <w:p w14:paraId="40C4C799" w14:textId="4BFAE35A" w:rsidR="006D0E48" w:rsidRPr="000A04BE" w:rsidRDefault="0082700F" w:rsidP="00BF2A4A">
            <w:pPr>
              <w:pStyle w:val="Compact"/>
              <w:rPr>
                <w:sz w:val="20"/>
                <w:szCs w:val="20"/>
              </w:rPr>
            </w:pPr>
            <w:r w:rsidRPr="000A04BE">
              <w:rPr>
                <w:sz w:val="20"/>
                <w:szCs w:val="20"/>
              </w:rPr>
              <w:t>Yes</w:t>
            </w:r>
          </w:p>
        </w:tc>
        <w:tc>
          <w:tcPr>
            <w:tcW w:w="4536" w:type="dxa"/>
          </w:tcPr>
          <w:p w14:paraId="582A1950" w14:textId="72E5B4D7" w:rsidR="006D0E48" w:rsidRPr="000A04BE" w:rsidRDefault="00532728" w:rsidP="00BF2A4A">
            <w:pPr>
              <w:pStyle w:val="Compact"/>
              <w:rPr>
                <w:sz w:val="20"/>
                <w:szCs w:val="20"/>
              </w:rPr>
            </w:pPr>
            <w:r w:rsidRPr="00532728">
              <w:rPr>
                <w:sz w:val="20"/>
                <w:szCs w:val="20"/>
              </w:rPr>
              <w:t>Edinburgh Postnatal Depression Scale</w:t>
            </w:r>
            <w:r>
              <w:rPr>
                <w:sz w:val="20"/>
                <w:szCs w:val="20"/>
              </w:rPr>
              <w:t xml:space="preserve"> (5 item version)</w:t>
            </w:r>
          </w:p>
        </w:tc>
        <w:tc>
          <w:tcPr>
            <w:tcW w:w="2410" w:type="dxa"/>
          </w:tcPr>
          <w:p w14:paraId="55BB3D0A" w14:textId="06FFC64F" w:rsidR="006D0E48" w:rsidRPr="000A04BE" w:rsidRDefault="0082700F" w:rsidP="00BF2A4A">
            <w:pPr>
              <w:pStyle w:val="Compact"/>
              <w:rPr>
                <w:sz w:val="20"/>
                <w:szCs w:val="20"/>
              </w:rPr>
            </w:pPr>
            <w:r w:rsidRPr="000A04BE">
              <w:rPr>
                <w:sz w:val="20"/>
                <w:szCs w:val="20"/>
              </w:rPr>
              <w:t>6 months</w:t>
            </w:r>
          </w:p>
        </w:tc>
      </w:tr>
      <w:tr w:rsidR="006D0E48" w:rsidRPr="003F7265" w14:paraId="1CFA0FC0" w14:textId="2ADA28F3" w:rsidTr="00495A1F">
        <w:tc>
          <w:tcPr>
            <w:tcW w:w="1129" w:type="dxa"/>
          </w:tcPr>
          <w:p w14:paraId="57FE5E61" w14:textId="13E01867" w:rsidR="006D0E48" w:rsidRPr="0006688D" w:rsidRDefault="006D0E48" w:rsidP="00BF2A4A">
            <w:pPr>
              <w:pStyle w:val="Compact"/>
              <w:rPr>
                <w:sz w:val="20"/>
                <w:szCs w:val="20"/>
              </w:rPr>
            </w:pPr>
            <w:r w:rsidRPr="0006688D">
              <w:rPr>
                <w:sz w:val="20"/>
                <w:szCs w:val="20"/>
              </w:rPr>
              <w:t>RHEA</w:t>
            </w:r>
          </w:p>
        </w:tc>
        <w:tc>
          <w:tcPr>
            <w:tcW w:w="1134" w:type="dxa"/>
          </w:tcPr>
          <w:p w14:paraId="5477A300" w14:textId="34949786" w:rsidR="006D0E48" w:rsidRPr="0006688D" w:rsidRDefault="006D0E48" w:rsidP="00BF2A4A">
            <w:pPr>
              <w:pStyle w:val="Compact"/>
              <w:rPr>
                <w:sz w:val="20"/>
                <w:szCs w:val="20"/>
              </w:rPr>
            </w:pPr>
            <w:r w:rsidRPr="0006688D">
              <w:rPr>
                <w:sz w:val="20"/>
                <w:szCs w:val="20"/>
              </w:rPr>
              <w:t>Yes</w:t>
            </w:r>
          </w:p>
        </w:tc>
        <w:tc>
          <w:tcPr>
            <w:tcW w:w="4536" w:type="dxa"/>
          </w:tcPr>
          <w:p w14:paraId="0CB52932" w14:textId="0CB187DC" w:rsidR="006D0E48" w:rsidRPr="0006688D" w:rsidRDefault="00532728" w:rsidP="00BF2A4A">
            <w:pPr>
              <w:pStyle w:val="Compact"/>
              <w:rPr>
                <w:sz w:val="20"/>
                <w:szCs w:val="20"/>
              </w:rPr>
            </w:pPr>
            <w:r w:rsidRPr="00532728">
              <w:rPr>
                <w:sz w:val="20"/>
                <w:szCs w:val="20"/>
              </w:rPr>
              <w:t>Edinburgh Postnatal Depression Scale</w:t>
            </w:r>
          </w:p>
        </w:tc>
        <w:tc>
          <w:tcPr>
            <w:tcW w:w="2410" w:type="dxa"/>
          </w:tcPr>
          <w:p w14:paraId="0E61B138" w14:textId="47B7A78E" w:rsidR="006D0E48" w:rsidRPr="0006688D" w:rsidRDefault="00344E81" w:rsidP="00BF2A4A">
            <w:pPr>
              <w:pStyle w:val="Compact"/>
              <w:rPr>
                <w:color w:val="FF0000"/>
                <w:sz w:val="20"/>
                <w:szCs w:val="20"/>
              </w:rPr>
            </w:pPr>
            <w:r w:rsidRPr="00344E81">
              <w:rPr>
                <w:sz w:val="20"/>
                <w:szCs w:val="20"/>
              </w:rPr>
              <w:t>TBC</w:t>
            </w:r>
          </w:p>
        </w:tc>
      </w:tr>
    </w:tbl>
    <w:p w14:paraId="05BF261A" w14:textId="4CFCA031" w:rsidR="00DC0798" w:rsidRDefault="00DC0798" w:rsidP="00E95611">
      <w:pPr>
        <w:pStyle w:val="BodyText"/>
        <w:rPr>
          <w:sz w:val="22"/>
          <w:szCs w:val="22"/>
        </w:rPr>
      </w:pPr>
    </w:p>
    <w:p w14:paraId="0E8DEA9D" w14:textId="345D5F77" w:rsidR="00456C0A" w:rsidRDefault="00AB711D" w:rsidP="003E2223">
      <w:pPr>
        <w:pStyle w:val="Heading1"/>
      </w:pPr>
      <w:bookmarkStart w:id="11" w:name="_Toc39566278"/>
      <w:bookmarkStart w:id="12" w:name="covariates"/>
      <w:r>
        <w:t>Covariates</w:t>
      </w:r>
      <w:bookmarkEnd w:id="11"/>
    </w:p>
    <w:p w14:paraId="4F49CEB1" w14:textId="77777777" w:rsidR="002E0B2E" w:rsidRDefault="009653DF" w:rsidP="002E0B2E">
      <w:pPr>
        <w:pStyle w:val="BodyText"/>
      </w:pPr>
      <w:r>
        <w:t>Whilst many variables are associated with postnatal depression,</w:t>
      </w:r>
      <w:r w:rsidR="00D87B18">
        <w:t xml:space="preserve"> </w:t>
      </w:r>
      <w:r w:rsidR="00236E2E">
        <w:t xml:space="preserve">only some of these are also </w:t>
      </w:r>
      <w:r>
        <w:t xml:space="preserve">associated with exposure to environmental stressors. </w:t>
      </w:r>
      <w:r w:rsidR="00AA62DA">
        <w:t>A simplified d</w:t>
      </w:r>
      <w:r w:rsidR="004266A3">
        <w:t xml:space="preserve">iagrammatic acyclic graph </w:t>
      </w:r>
      <w:r w:rsidR="005C080E">
        <w:t>(DAG)</w:t>
      </w:r>
      <w:r w:rsidR="00AA62DA">
        <w:t xml:space="preserve"> depicting </w:t>
      </w:r>
      <w:r w:rsidR="00126CB7">
        <w:t>potential confounders is shown in Figure 1.</w:t>
      </w:r>
      <w:r w:rsidR="002E0B2E">
        <w:t xml:space="preserve"> We will adjust for maternal </w:t>
      </w:r>
      <w:r w:rsidR="002E0B2E">
        <w:lastRenderedPageBreak/>
        <w:t>socioeconomic position (SEP) as indicated by maternal education, income, area-specific SEP, ethnicity, maternal age at birth, parity, cohort and year of birth. Where there is evidence of sex differences in associations, we will stratify analyses by sex.</w:t>
      </w:r>
    </w:p>
    <w:p w14:paraId="49412CF1" w14:textId="34BE98E9" w:rsidR="004266A3" w:rsidRPr="003768D8" w:rsidRDefault="002D70C6" w:rsidP="009653DF">
      <w:pPr>
        <w:pStyle w:val="BodyText"/>
        <w:rPr>
          <w:b/>
          <w:bCs/>
          <w:sz w:val="20"/>
          <w:szCs w:val="20"/>
        </w:rPr>
      </w:pPr>
      <w:r w:rsidRPr="003768D8">
        <w:rPr>
          <w:b/>
          <w:bCs/>
          <w:sz w:val="20"/>
          <w:szCs w:val="20"/>
        </w:rPr>
        <w:t xml:space="preserve">Figure 1: DAG depicting relationships between </w:t>
      </w:r>
      <w:r w:rsidR="000174DC" w:rsidRPr="003768D8">
        <w:rPr>
          <w:b/>
          <w:bCs/>
          <w:sz w:val="20"/>
          <w:szCs w:val="20"/>
        </w:rPr>
        <w:t xml:space="preserve">exposure to </w:t>
      </w:r>
      <w:r w:rsidR="005B662A" w:rsidRPr="003768D8">
        <w:rPr>
          <w:b/>
          <w:bCs/>
          <w:sz w:val="20"/>
          <w:szCs w:val="20"/>
        </w:rPr>
        <w:t xml:space="preserve">urban environmental stressors, </w:t>
      </w:r>
      <w:r w:rsidR="00B91716" w:rsidRPr="003768D8">
        <w:rPr>
          <w:b/>
          <w:bCs/>
          <w:sz w:val="20"/>
          <w:szCs w:val="20"/>
        </w:rPr>
        <w:t>postnatal depression and covariates</w:t>
      </w:r>
    </w:p>
    <w:p w14:paraId="37B563CD" w14:textId="6709B74F" w:rsidR="004266A3" w:rsidRDefault="005B662A" w:rsidP="009653DF">
      <w:pPr>
        <w:pStyle w:val="BodyText"/>
      </w:pPr>
      <w:r>
        <w:rPr>
          <w:noProof/>
        </w:rPr>
        <w:drawing>
          <wp:inline distT="0" distB="0" distL="0" distR="0" wp14:anchorId="7ACA4F5A" wp14:editId="10C12325">
            <wp:extent cx="6230011" cy="3959524"/>
            <wp:effectExtent l="0" t="0" r="0" b="3175"/>
            <wp:docPr id="4" name="Picture 4" descr="A picture containing map,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 text, outdo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35202" cy="3962823"/>
                    </a:xfrm>
                    <a:prstGeom prst="rect">
                      <a:avLst/>
                    </a:prstGeom>
                  </pic:spPr>
                </pic:pic>
              </a:graphicData>
            </a:graphic>
          </wp:inline>
        </w:drawing>
      </w:r>
    </w:p>
    <w:p w14:paraId="65BA2AE4" w14:textId="5A73E7AF" w:rsidR="004266A3" w:rsidRPr="000D01E8" w:rsidRDefault="00F916B2" w:rsidP="009653DF">
      <w:pPr>
        <w:pStyle w:val="BodyText"/>
        <w:rPr>
          <w:sz w:val="20"/>
          <w:szCs w:val="20"/>
        </w:rPr>
      </w:pPr>
      <w:r w:rsidRPr="006C3D71">
        <w:rPr>
          <w:sz w:val="20"/>
          <w:szCs w:val="20"/>
          <w:u w:val="single"/>
        </w:rPr>
        <w:t>Note</w:t>
      </w:r>
      <w:r w:rsidRPr="000D01E8">
        <w:rPr>
          <w:sz w:val="20"/>
          <w:szCs w:val="20"/>
        </w:rPr>
        <w:t xml:space="preserve">: </w:t>
      </w:r>
      <w:r w:rsidRPr="005B662A">
        <w:rPr>
          <w:i/>
          <w:iCs/>
          <w:sz w:val="20"/>
          <w:szCs w:val="20"/>
        </w:rPr>
        <w:t>Simplified version of DAG not depicting all potential relationships between covariates.</w:t>
      </w:r>
      <w:r w:rsidR="00701469" w:rsidRPr="005B662A">
        <w:rPr>
          <w:i/>
          <w:iCs/>
          <w:sz w:val="20"/>
          <w:szCs w:val="20"/>
        </w:rPr>
        <w:t xml:space="preserve"> Potential effect modifiers not shown.</w:t>
      </w:r>
      <w:r w:rsidRPr="005B662A">
        <w:rPr>
          <w:i/>
          <w:iCs/>
          <w:sz w:val="20"/>
          <w:szCs w:val="20"/>
        </w:rPr>
        <w:t xml:space="preserve"> </w:t>
      </w:r>
      <w:r w:rsidR="000D01E8" w:rsidRPr="005B662A">
        <w:rPr>
          <w:i/>
          <w:iCs/>
          <w:sz w:val="20"/>
          <w:szCs w:val="20"/>
        </w:rPr>
        <w:t xml:space="preserve">Maternal drinking and smoking </w:t>
      </w:r>
      <w:r w:rsidR="00701469" w:rsidRPr="005B662A">
        <w:rPr>
          <w:i/>
          <w:iCs/>
          <w:sz w:val="20"/>
          <w:szCs w:val="20"/>
        </w:rPr>
        <w:t>are potential mediators for some exposures (</w:t>
      </w:r>
      <w:r w:rsidR="00ED6922" w:rsidRPr="005B662A">
        <w:rPr>
          <w:i/>
          <w:iCs/>
          <w:sz w:val="20"/>
          <w:szCs w:val="20"/>
        </w:rPr>
        <w:t xml:space="preserve">road traffic noise) but unlikely </w:t>
      </w:r>
      <w:r w:rsidR="002E0B2E">
        <w:rPr>
          <w:i/>
          <w:iCs/>
          <w:sz w:val="20"/>
          <w:szCs w:val="20"/>
        </w:rPr>
        <w:t xml:space="preserve">for </w:t>
      </w:r>
      <w:r w:rsidR="00ED6922" w:rsidRPr="005B662A">
        <w:rPr>
          <w:i/>
          <w:iCs/>
          <w:sz w:val="20"/>
          <w:szCs w:val="20"/>
        </w:rPr>
        <w:t>others (air pollution, natural spaces).</w:t>
      </w:r>
    </w:p>
    <w:p w14:paraId="20174AA5" w14:textId="00BDECF7" w:rsidR="00456C0A" w:rsidRDefault="00AB711D" w:rsidP="003E2223">
      <w:pPr>
        <w:pStyle w:val="Heading1"/>
      </w:pPr>
      <w:bookmarkStart w:id="13" w:name="_Toc39566279"/>
      <w:bookmarkStart w:id="14" w:name="statistical-analysis"/>
      <w:bookmarkEnd w:id="12"/>
      <w:r>
        <w:t>Statistical analysis</w:t>
      </w:r>
      <w:bookmarkEnd w:id="13"/>
    </w:p>
    <w:p w14:paraId="4440176D" w14:textId="79F0B8F2" w:rsidR="00871800" w:rsidRDefault="00871800" w:rsidP="005B0131">
      <w:pPr>
        <w:pStyle w:val="Heading2"/>
      </w:pPr>
      <w:r>
        <w:t>Overview of analysis</w:t>
      </w:r>
    </w:p>
    <w:p w14:paraId="7CADB842" w14:textId="69A58286" w:rsidR="00DB02C2" w:rsidRPr="009B1CE1" w:rsidRDefault="00C50C0A" w:rsidP="00536E5C">
      <w:pPr>
        <w:pStyle w:val="BodyText"/>
      </w:pPr>
      <w:r w:rsidRPr="009B1CE1">
        <w:t xml:space="preserve">All analyses will be conducted using DataSHIELD. </w:t>
      </w:r>
      <w:r w:rsidR="005070F4" w:rsidRPr="009B1CE1">
        <w:t>For each cohort, w</w:t>
      </w:r>
      <w:r w:rsidR="00DB02C2" w:rsidRPr="009B1CE1">
        <w:t xml:space="preserve">e will first produce </w:t>
      </w:r>
      <w:r w:rsidR="003563B2" w:rsidRPr="009B1CE1">
        <w:t xml:space="preserve">descriptive statistics for all </w:t>
      </w:r>
      <w:r w:rsidR="00766305" w:rsidRPr="009B1CE1">
        <w:t xml:space="preserve">urban environmental </w:t>
      </w:r>
      <w:r w:rsidR="003563B2" w:rsidRPr="009B1CE1">
        <w:t xml:space="preserve">exposures, </w:t>
      </w:r>
      <w:r w:rsidR="00766305" w:rsidRPr="009B1CE1">
        <w:t xml:space="preserve">PND </w:t>
      </w:r>
      <w:r w:rsidR="003563B2" w:rsidRPr="009B1CE1">
        <w:t xml:space="preserve">and covariates. </w:t>
      </w:r>
      <w:r w:rsidR="00962BBD" w:rsidRPr="009B1CE1">
        <w:t xml:space="preserve">We will </w:t>
      </w:r>
      <w:r w:rsidR="00607D97" w:rsidRPr="009B1CE1">
        <w:t xml:space="preserve">calculate bivariate associations between </w:t>
      </w:r>
      <w:r w:rsidR="00766305" w:rsidRPr="009B1CE1">
        <w:t xml:space="preserve">the urban environmental </w:t>
      </w:r>
      <w:r w:rsidR="0010157C" w:rsidRPr="009B1CE1">
        <w:t>exposures</w:t>
      </w:r>
      <w:r w:rsidR="001478C2" w:rsidRPr="009B1CE1">
        <w:t xml:space="preserve"> </w:t>
      </w:r>
      <w:r w:rsidR="0010157C" w:rsidRPr="009B1CE1">
        <w:t xml:space="preserve">and </w:t>
      </w:r>
      <w:r w:rsidR="001478C2" w:rsidRPr="009B1CE1">
        <w:t>the outcome</w:t>
      </w:r>
      <w:r w:rsidR="00766305" w:rsidRPr="009B1CE1">
        <w:t xml:space="preserve"> in </w:t>
      </w:r>
      <w:r w:rsidR="00766305" w:rsidRPr="009B1CE1">
        <w:lastRenderedPageBreak/>
        <w:t xml:space="preserve">single exposure models fitted </w:t>
      </w:r>
      <w:r w:rsidR="000F7695" w:rsidRPr="009B1CE1">
        <w:t xml:space="preserve">separately for </w:t>
      </w:r>
      <w:r w:rsidR="00766305" w:rsidRPr="009B1CE1">
        <w:t>each exposure at each time point</w:t>
      </w:r>
      <w:r w:rsidR="000A2519" w:rsidRPr="009B1CE1">
        <w:t>. We will test for non-linearity in exposure-outcome association</w:t>
      </w:r>
      <w:r w:rsidR="00D67A64" w:rsidRPr="009B1CE1">
        <w:t>s</w:t>
      </w:r>
      <w:r w:rsidR="005D6E55" w:rsidRPr="009B1CE1">
        <w:t xml:space="preserve"> by</w:t>
      </w:r>
      <w:r w:rsidR="00D67A64" w:rsidRPr="009B1CE1">
        <w:t xml:space="preserve"> </w:t>
      </w:r>
      <w:r w:rsidR="00B67CF8" w:rsidRPr="009B1CE1">
        <w:t>fitting models with non-linear transformations of the exposure (e.g. quadratic). Where there is evidence of non-linear</w:t>
      </w:r>
      <w:r w:rsidR="00495A5D">
        <w:t>ity</w:t>
      </w:r>
      <w:r w:rsidR="00B67CF8" w:rsidRPr="009B1CE1">
        <w:t xml:space="preserve"> </w:t>
      </w:r>
      <w:r w:rsidR="005D6E55" w:rsidRPr="009B1CE1">
        <w:t>we will analyse associations with the exposure</w:t>
      </w:r>
      <w:r w:rsidR="00D610AC" w:rsidRPr="009B1CE1">
        <w:t xml:space="preserve"> divided into quartiles.</w:t>
      </w:r>
      <w:r w:rsidR="008A4957" w:rsidRPr="009B1CE1">
        <w:t xml:space="preserve"> </w:t>
      </w:r>
      <w:r w:rsidR="00946824" w:rsidRPr="009B1CE1">
        <w:t>We will examine h</w:t>
      </w:r>
      <w:r w:rsidR="0052284F" w:rsidRPr="009B1CE1">
        <w:t xml:space="preserve">eterogeneity between cohorts </w:t>
      </w:r>
      <w:r w:rsidR="00640996" w:rsidRPr="009B1CE1">
        <w:t>in distributions and associations between study variables</w:t>
      </w:r>
      <w:r w:rsidR="0052284F" w:rsidRPr="009B1CE1">
        <w:t>.</w:t>
      </w:r>
    </w:p>
    <w:p w14:paraId="6BBA6040" w14:textId="067D37FD" w:rsidR="002E2349" w:rsidRPr="008862CD" w:rsidRDefault="006A539A" w:rsidP="00424CA6">
      <w:pPr>
        <w:pStyle w:val="BodyText"/>
      </w:pPr>
      <w:r w:rsidRPr="008862CD">
        <w:rPr>
          <w:lang w:val="en-US"/>
        </w:rPr>
        <w:t xml:space="preserve">We will </w:t>
      </w:r>
      <w:r w:rsidR="00CC31DD" w:rsidRPr="008862CD">
        <w:rPr>
          <w:lang w:val="en-US"/>
        </w:rPr>
        <w:t xml:space="preserve">first </w:t>
      </w:r>
      <w:r w:rsidRPr="008862CD">
        <w:rPr>
          <w:lang w:val="en-US"/>
        </w:rPr>
        <w:t>estimate</w:t>
      </w:r>
      <w:r w:rsidR="00D74484" w:rsidRPr="008862CD">
        <w:rPr>
          <w:lang w:val="en-US"/>
        </w:rPr>
        <w:t xml:space="preserve"> </w:t>
      </w:r>
      <w:r w:rsidRPr="008862CD">
        <w:rPr>
          <w:lang w:val="en-US"/>
        </w:rPr>
        <w:t>a</w:t>
      </w:r>
      <w:r w:rsidR="005A246F" w:rsidRPr="008862CD">
        <w:rPr>
          <w:lang w:val="en-US"/>
        </w:rPr>
        <w:t xml:space="preserve">ssociations between </w:t>
      </w:r>
      <w:r w:rsidR="009A0C32" w:rsidRPr="008862CD">
        <w:rPr>
          <w:lang w:val="en-US"/>
        </w:rPr>
        <w:t xml:space="preserve">each </w:t>
      </w:r>
      <w:r w:rsidR="00C5281D" w:rsidRPr="008862CD">
        <w:rPr>
          <w:lang w:val="en-US"/>
        </w:rPr>
        <w:t>urban environmental exposure and PND</w:t>
      </w:r>
      <w:r w:rsidR="00A60543" w:rsidRPr="008862CD">
        <w:rPr>
          <w:lang w:val="en-US"/>
        </w:rPr>
        <w:t xml:space="preserve"> using logistic regression. O</w:t>
      </w:r>
      <w:r w:rsidR="00790FF7" w:rsidRPr="008862CD">
        <w:rPr>
          <w:lang w:val="en-US"/>
        </w:rPr>
        <w:t>dds ratios</w:t>
      </w:r>
      <w:r w:rsidR="00A60543" w:rsidRPr="008862CD">
        <w:rPr>
          <w:lang w:val="en-US"/>
        </w:rPr>
        <w:t xml:space="preserve"> and 95% confidence intervals</w:t>
      </w:r>
      <w:r w:rsidR="00790FF7" w:rsidRPr="008862CD">
        <w:rPr>
          <w:lang w:val="en-US"/>
        </w:rPr>
        <w:t xml:space="preserve"> </w:t>
      </w:r>
      <w:r w:rsidR="004D11AC" w:rsidRPr="008862CD">
        <w:rPr>
          <w:lang w:val="en-US"/>
        </w:rPr>
        <w:t>for</w:t>
      </w:r>
      <w:r w:rsidR="00790FF7" w:rsidRPr="008862CD">
        <w:rPr>
          <w:lang w:val="en-US"/>
        </w:rPr>
        <w:t xml:space="preserve"> PND will be estimated both in terms of absolute </w:t>
      </w:r>
      <w:r w:rsidR="00C41C21" w:rsidRPr="008862CD">
        <w:rPr>
          <w:lang w:val="en-US"/>
        </w:rPr>
        <w:t>difference</w:t>
      </w:r>
      <w:r w:rsidR="00790FF7" w:rsidRPr="008862CD">
        <w:rPr>
          <w:lang w:val="en-US"/>
        </w:rPr>
        <w:t xml:space="preserve"> in exposure (e.g. 10 </w:t>
      </w:r>
      <w:r w:rsidR="00790FF7" w:rsidRPr="008862CD">
        <w:t>μ</w:t>
      </w:r>
      <w:r w:rsidR="00790FF7" w:rsidRPr="008862CD">
        <w:rPr>
          <w:lang w:val="en-US"/>
        </w:rPr>
        <w:t>g/m</w:t>
      </w:r>
      <w:r w:rsidR="00790FF7" w:rsidRPr="008862CD">
        <w:rPr>
          <w:position w:val="8"/>
          <w:lang w:val="en-US"/>
        </w:rPr>
        <w:t xml:space="preserve">3 </w:t>
      </w:r>
      <w:r w:rsidR="00790FF7" w:rsidRPr="008862CD">
        <w:rPr>
          <w:lang w:val="en-US"/>
        </w:rPr>
        <w:t>increase in NO</w:t>
      </w:r>
      <w:r w:rsidR="00790FF7" w:rsidRPr="008862CD">
        <w:rPr>
          <w:position w:val="-2"/>
          <w:lang w:val="en-US"/>
        </w:rPr>
        <w:t xml:space="preserve">2) and </w:t>
      </w:r>
      <w:r w:rsidR="00DB5D3C" w:rsidRPr="008862CD">
        <w:rPr>
          <w:position w:val="-2"/>
          <w:lang w:val="en-US"/>
        </w:rPr>
        <w:t xml:space="preserve">within-cohort IQR. </w:t>
      </w:r>
      <w:r w:rsidR="004D11AC" w:rsidRPr="008862CD">
        <w:rPr>
          <w:position w:val="-2"/>
          <w:lang w:val="en-US"/>
        </w:rPr>
        <w:t xml:space="preserve">Analysis will </w:t>
      </w:r>
      <w:r w:rsidR="00B61886" w:rsidRPr="008862CD">
        <w:rPr>
          <w:position w:val="-2"/>
          <w:lang w:val="en-US"/>
        </w:rPr>
        <w:t>be conducted unadjusted and with different levels of adjustment for covariates described in section 5.</w:t>
      </w:r>
      <w:r w:rsidR="00536E5C" w:rsidRPr="008862CD">
        <w:rPr>
          <w:position w:val="-2"/>
          <w:lang w:val="en-US"/>
        </w:rPr>
        <w:t xml:space="preserve"> </w:t>
      </w:r>
      <w:r w:rsidR="008C45F2" w:rsidRPr="008862CD">
        <w:t>To determine whether to include multiple indicators of each category of exposure we will first examine correlations between each indicator (NO</w:t>
      </w:r>
      <w:r w:rsidR="008C45F2" w:rsidRPr="008862CD">
        <w:rPr>
          <w:vertAlign w:val="subscript"/>
        </w:rPr>
        <w:t xml:space="preserve">2 </w:t>
      </w:r>
      <w:r w:rsidR="008C45F2" w:rsidRPr="008862CD">
        <w:t>and PM</w:t>
      </w:r>
      <w:r w:rsidR="008C45F2" w:rsidRPr="008862CD">
        <w:rPr>
          <w:vertAlign w:val="subscript"/>
        </w:rPr>
        <w:t>2.5</w:t>
      </w:r>
      <w:r w:rsidR="008C45F2" w:rsidRPr="008862CD">
        <w:t xml:space="preserve">, NDVI and distance to green and blue spaces). If these are highly correlated (R&gt;0.80), only one variable will be included in regression models. </w:t>
      </w:r>
    </w:p>
    <w:p w14:paraId="0535A37E" w14:textId="34357A0F" w:rsidR="007C524E" w:rsidRPr="00855BEF" w:rsidRDefault="00D8408B" w:rsidP="00403196">
      <w:pPr>
        <w:pStyle w:val="BodyText"/>
        <w:rPr>
          <w:lang w:val="en-US"/>
        </w:rPr>
      </w:pPr>
      <w:r w:rsidRPr="00855BEF">
        <w:t xml:space="preserve">We will also estimate the combined effects of </w:t>
      </w:r>
      <w:r w:rsidR="00F90A74" w:rsidRPr="00855BEF">
        <w:t>multiple</w:t>
      </w:r>
      <w:r w:rsidRPr="00855BEF">
        <w:t xml:space="preserve"> environmental exposures </w:t>
      </w:r>
      <w:r w:rsidR="00F90A74" w:rsidRPr="00855BEF">
        <w:t>and PND</w:t>
      </w:r>
      <w:r w:rsidR="00403196" w:rsidRPr="00855BEF">
        <w:t>. Interactions between exposures (e.g. air pollution and road traffic noise) will be</w:t>
      </w:r>
      <w:r w:rsidR="002E2349" w:rsidRPr="00855BEF">
        <w:t xml:space="preserve"> estimated </w:t>
      </w:r>
      <w:r w:rsidR="007C524E" w:rsidRPr="00855BEF">
        <w:rPr>
          <w:lang w:val="en-US"/>
        </w:rPr>
        <w:t xml:space="preserve">by </w:t>
      </w:r>
      <w:r w:rsidR="00894D8D" w:rsidRPr="00855BEF">
        <w:rPr>
          <w:lang w:val="en-US"/>
        </w:rPr>
        <w:t xml:space="preserve">testing whether the inclusion of </w:t>
      </w:r>
      <w:r w:rsidR="007C524E" w:rsidRPr="00855BEF">
        <w:rPr>
          <w:lang w:val="en-US"/>
        </w:rPr>
        <w:t xml:space="preserve">a cross-product term between </w:t>
      </w:r>
      <w:r w:rsidR="00894D8D" w:rsidRPr="00855BEF">
        <w:rPr>
          <w:lang w:val="en-US"/>
        </w:rPr>
        <w:t xml:space="preserve">exposures improves model fit. </w:t>
      </w:r>
      <w:r w:rsidR="007C524E" w:rsidRPr="00855BEF">
        <w:rPr>
          <w:lang w:val="en-US"/>
        </w:rPr>
        <w:t xml:space="preserve"> </w:t>
      </w:r>
    </w:p>
    <w:p w14:paraId="05077C8F" w14:textId="280FCF43" w:rsidR="00362832" w:rsidRPr="00855BEF" w:rsidRDefault="00886D8A" w:rsidP="0099317B">
      <w:pPr>
        <w:pStyle w:val="BodyText"/>
      </w:pPr>
      <w:r w:rsidRPr="00855BEF">
        <w:t>Analys</w:t>
      </w:r>
      <w:r w:rsidR="0099317B" w:rsidRPr="00855BEF">
        <w:t>es</w:t>
      </w:r>
      <w:r w:rsidRPr="00855BEF">
        <w:t xml:space="preserve"> will first be conducted separately within each cohort. </w:t>
      </w:r>
      <w:r w:rsidR="006165EA" w:rsidRPr="00855BEF">
        <w:t>We will</w:t>
      </w:r>
      <w:r w:rsidR="00FC32D4" w:rsidRPr="00855BEF">
        <w:t xml:space="preserve"> then</w:t>
      </w:r>
      <w:r w:rsidR="006165EA" w:rsidRPr="00855BEF">
        <w:t xml:space="preserve"> examine the consistency </w:t>
      </w:r>
      <w:r w:rsidRPr="00855BEF">
        <w:t>in</w:t>
      </w:r>
      <w:r w:rsidR="006165EA" w:rsidRPr="00855BEF">
        <w:t xml:space="preserve"> exposure-outcome associations </w:t>
      </w:r>
      <w:r w:rsidR="00495459" w:rsidRPr="00855BEF">
        <w:t>across</w:t>
      </w:r>
      <w:r w:rsidRPr="00855BEF">
        <w:t xml:space="preserve"> cohort</w:t>
      </w:r>
      <w:r w:rsidR="00495459" w:rsidRPr="00855BEF">
        <w:t>s</w:t>
      </w:r>
      <w:r w:rsidR="00FC32D4" w:rsidRPr="00855BEF">
        <w:t>. I</w:t>
      </w:r>
      <w:r w:rsidRPr="00855BEF">
        <w:t xml:space="preserve">f </w:t>
      </w:r>
      <w:r w:rsidR="00362832" w:rsidRPr="00855BEF">
        <w:t>there is sufficient homogeneity between results</w:t>
      </w:r>
      <w:r w:rsidR="00FC32D4" w:rsidRPr="00855BEF">
        <w:t>,</w:t>
      </w:r>
      <w:r w:rsidR="00362832" w:rsidRPr="00855BEF">
        <w:t xml:space="preserve"> we will pool effect estimates using study-level meta-analysis</w:t>
      </w:r>
      <w:r w:rsidR="00766305" w:rsidRPr="00855BEF">
        <w:t xml:space="preserve"> with random effects of cohort/study area</w:t>
      </w:r>
      <w:r w:rsidR="00362832" w:rsidRPr="00855BEF">
        <w:t>.</w:t>
      </w:r>
    </w:p>
    <w:p w14:paraId="6AD7F5C3" w14:textId="66368AB7" w:rsidR="0029536B" w:rsidRPr="00855BEF" w:rsidRDefault="00417663" w:rsidP="00A54E8B">
      <w:pPr>
        <w:pStyle w:val="BodyText"/>
      </w:pPr>
      <w:r w:rsidRPr="00855BEF">
        <w:t xml:space="preserve">As previous research has suggested that SEP may be an effect modifier of the association between environmental exposures and </w:t>
      </w:r>
      <w:r w:rsidR="004F7224" w:rsidRPr="00855BEF">
        <w:t>maternal depression</w:t>
      </w:r>
      <w:r w:rsidRPr="00855BEF">
        <w:t xml:space="preserve"> we </w:t>
      </w:r>
      <w:r w:rsidR="00105F52" w:rsidRPr="00855BEF">
        <w:t>also</w:t>
      </w:r>
      <w:r w:rsidR="002D3D7B" w:rsidRPr="00855BEF">
        <w:t xml:space="preserve"> aim</w:t>
      </w:r>
      <w:r w:rsidR="00105F52" w:rsidRPr="00855BEF">
        <w:t xml:space="preserve"> explore this</w:t>
      </w:r>
      <w:r w:rsidRPr="00855BEF">
        <w:t>.</w:t>
      </w:r>
      <w:r w:rsidR="00CF7221" w:rsidRPr="00855BEF">
        <w:t xml:space="preserve"> </w:t>
      </w:r>
      <w:r w:rsidR="00C869ED" w:rsidRPr="00855BEF">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rsidRPr="00855BEF">
        <w:instrText xml:space="preserve"> ADDIN EN.CITE </w:instrText>
      </w:r>
      <w:r w:rsidR="00C869ED" w:rsidRPr="00855BEF">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rsidRPr="00855BEF">
        <w:instrText xml:space="preserve"> ADDIN EN.CITE.DATA </w:instrText>
      </w:r>
      <w:r w:rsidR="00C869ED" w:rsidRPr="00855BEF">
        <w:fldChar w:fldCharType="end"/>
      </w:r>
      <w:r w:rsidR="00C869ED" w:rsidRPr="00855BEF">
        <w:fldChar w:fldCharType="separate"/>
      </w:r>
      <w:r w:rsidR="00C869ED" w:rsidRPr="00855BEF">
        <w:rPr>
          <w:noProof/>
        </w:rPr>
        <w:t>[15]</w:t>
      </w:r>
      <w:r w:rsidR="00C869ED" w:rsidRPr="00855BEF">
        <w:fldChar w:fldCharType="end"/>
      </w:r>
      <w:r w:rsidR="00CF7221" w:rsidRPr="00855BEF">
        <w:t xml:space="preserve"> </w:t>
      </w:r>
      <w:r w:rsidR="002D3D7B" w:rsidRPr="00855BEF">
        <w:t>However, given that our outcome is binary and prevalence is</w:t>
      </w:r>
      <w:r w:rsidR="00722745" w:rsidRPr="00855BEF">
        <w:t xml:space="preserve"> relatively</w:t>
      </w:r>
      <w:r w:rsidR="002D3D7B" w:rsidRPr="00855BEF">
        <w:t xml:space="preserve"> rare we</w:t>
      </w:r>
      <w:r w:rsidR="00421138" w:rsidRPr="00855BEF">
        <w:t xml:space="preserve"> will are unlikely to have power to</w:t>
      </w:r>
      <w:r w:rsidR="00722745" w:rsidRPr="00855BEF">
        <w:t xml:space="preserve"> test this within each cohort.</w:t>
      </w:r>
      <w:r w:rsidR="009E76D4" w:rsidRPr="00855BEF">
        <w:t xml:space="preserve"> We will </w:t>
      </w:r>
      <w:r w:rsidR="00871158">
        <w:t>determine</w:t>
      </w:r>
      <w:r w:rsidR="009E76D4" w:rsidRPr="00855BEF">
        <w:t xml:space="preserve"> whether exploring interactions is feasible once we have</w:t>
      </w:r>
      <w:r w:rsidR="00733474" w:rsidRPr="00855BEF">
        <w:t xml:space="preserve"> information on prevalence of PND </w:t>
      </w:r>
      <w:r w:rsidR="003E2223" w:rsidRPr="00855BEF">
        <w:t>and sample size for each cohort.</w:t>
      </w:r>
    </w:p>
    <w:p w14:paraId="11A1CD99" w14:textId="15099931" w:rsidR="00871800" w:rsidRDefault="00871800" w:rsidP="005D6B2F">
      <w:pPr>
        <w:pStyle w:val="Heading2"/>
      </w:pPr>
      <w:r>
        <w:t>Model equations</w:t>
      </w:r>
    </w:p>
    <w:p w14:paraId="2C46AD51" w14:textId="26461884" w:rsidR="001B37F1" w:rsidRPr="001B37F1" w:rsidRDefault="001B37F1" w:rsidP="001B37F1">
      <w:pPr>
        <w:pStyle w:val="BodyText"/>
      </w:pPr>
      <w:r>
        <w:t xml:space="preserve">Equations for the planned models are </w:t>
      </w:r>
      <w:r w:rsidR="00A548CB">
        <w:t xml:space="preserve">detailed below. </w:t>
      </w:r>
      <w:r w:rsidR="003908A2">
        <w:t>We will initially fit unadjusted models</w:t>
      </w:r>
      <w:r w:rsidR="00755594">
        <w:t xml:space="preserve"> and </w:t>
      </w:r>
      <w:r w:rsidR="00705FFA">
        <w:t>then</w:t>
      </w:r>
      <w:r w:rsidR="006C1D15">
        <w:t xml:space="preserve"> models</w:t>
      </w:r>
      <w:r w:rsidR="00705FFA">
        <w:t xml:space="preserve"> </w:t>
      </w:r>
      <w:r w:rsidR="00755594">
        <w:t xml:space="preserve">adjusted for covariates described in section </w:t>
      </w:r>
      <w:r w:rsidR="00871158">
        <w:t>5</w:t>
      </w:r>
      <w:r w:rsidR="00705FFA">
        <w:t xml:space="preserve"> (</w:t>
      </w:r>
      <w:r w:rsidR="00F316C2">
        <w:t>for brevity unadjusted models are not shown</w:t>
      </w:r>
      <w:r w:rsidR="00FB47C9">
        <w:t xml:space="preserve"> here</w:t>
      </w:r>
      <w:r w:rsidR="00705FFA">
        <w:t>)</w:t>
      </w:r>
      <w:r w:rsidR="00755594">
        <w:t xml:space="preserve">. </w:t>
      </w:r>
      <w:r w:rsidR="00E47B4C">
        <w:t>Separate models</w:t>
      </w:r>
      <w:r w:rsidR="00A04CF0">
        <w:t xml:space="preserve"> will be </w:t>
      </w:r>
      <w:r w:rsidR="00505689">
        <w:t>fi</w:t>
      </w:r>
      <w:r w:rsidR="00E47B4C">
        <w:t>t</w:t>
      </w:r>
      <w:r w:rsidR="00505689">
        <w:t xml:space="preserve"> corresponding to the t</w:t>
      </w:r>
      <w:r w:rsidR="000D4CA0">
        <w:t>wo</w:t>
      </w:r>
      <w:r w:rsidR="00505689">
        <w:t xml:space="preserve"> time periods of exposure (</w:t>
      </w:r>
      <w:r w:rsidR="00755594">
        <w:t>pregnancy</w:t>
      </w:r>
      <w:r w:rsidR="00E47B4C">
        <w:t xml:space="preserve"> &amp;</w:t>
      </w:r>
      <w:r w:rsidR="00505689">
        <w:t xml:space="preserve"> postnatal). </w:t>
      </w:r>
    </w:p>
    <w:p w14:paraId="6FF03D08" w14:textId="0488989A" w:rsidR="00C25E96" w:rsidRDefault="00230CD2" w:rsidP="00871800">
      <w:pPr>
        <w:pStyle w:val="Heading3"/>
      </w:pPr>
      <w:r>
        <w:t>Separate associations between each exposure and PND</w:t>
      </w:r>
    </w:p>
    <w:p w14:paraId="0752FA2E" w14:textId="12265582" w:rsidR="00230CD2" w:rsidRPr="00230CD2" w:rsidRDefault="00230CD2" w:rsidP="00230CD2">
      <w:pPr>
        <w:pStyle w:val="BodyText"/>
        <w:rPr>
          <w:b/>
          <w:bCs/>
        </w:rPr>
      </w:pPr>
      <w:r w:rsidRPr="00230CD2">
        <w:rPr>
          <w:b/>
          <w:bCs/>
        </w:rPr>
        <w:t>Ambient air pollution:</w:t>
      </w:r>
    </w:p>
    <w:p w14:paraId="3BAF6518" w14:textId="3B345CE6" w:rsidR="002C6AEF" w:rsidRPr="00F8625C" w:rsidRDefault="00777E50"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+covariates+cohort+year+ ε</m:t>
          </m:r>
        </m:oMath>
      </m:oMathPara>
    </w:p>
    <w:p w14:paraId="3C4290C3" w14:textId="6EBD5734" w:rsidR="00B5631C" w:rsidRDefault="00777E50" w:rsidP="008722DA">
      <w:pPr>
        <w:pStyle w:val="BodyText"/>
        <w:rPr>
          <w:rFonts w:eastAsiaTheme="minorEastAsia"/>
          <w:b/>
          <w:bCs/>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PM2.5</m:t>
              </m:r>
            </m:e>
          </m:d>
          <m:r>
            <w:rPr>
              <w:rFonts w:ascii="Cambria Math" w:hAnsi="Cambria Math"/>
            </w:rPr>
            <m:t>+covariates+cohort+year+ ε</m:t>
          </m:r>
        </m:oMath>
      </m:oMathPara>
    </w:p>
    <w:p w14:paraId="2C204F2E" w14:textId="68CFAE02" w:rsidR="00D85905" w:rsidRDefault="00D85905" w:rsidP="008722DA">
      <w:pPr>
        <w:pStyle w:val="BodyText"/>
        <w:rPr>
          <w:rFonts w:eastAsiaTheme="minorEastAsia"/>
        </w:rPr>
      </w:pPr>
      <w:r w:rsidRPr="00411220">
        <w:rPr>
          <w:rFonts w:eastAsiaTheme="minorEastAsia"/>
        </w:rPr>
        <w:t xml:space="preserve">If </w:t>
      </w:r>
      <w:r w:rsidRPr="00411220">
        <w:rPr>
          <w:rFonts w:eastAsiaTheme="minorEastAsia"/>
          <w:i/>
          <w:iCs/>
        </w:rPr>
        <w:t>N</w:t>
      </w:r>
      <w:r w:rsidR="00411220" w:rsidRPr="00411220">
        <w:rPr>
          <w:rFonts w:eastAsiaTheme="minorEastAsia"/>
        </w:rPr>
        <w:t>02</w:t>
      </w:r>
      <w:r w:rsidR="00411220">
        <w:rPr>
          <w:rFonts w:eastAsiaTheme="minorEastAsia"/>
        </w:rPr>
        <w:t xml:space="preserve"> and </w:t>
      </w:r>
      <w:r w:rsidR="00411220" w:rsidRPr="00411220">
        <w:rPr>
          <w:rFonts w:eastAsiaTheme="minorEastAsia"/>
          <w:i/>
          <w:iCs/>
        </w:rPr>
        <w:t>PM</w:t>
      </w:r>
      <w:r w:rsidR="00411220">
        <w:rPr>
          <w:rFonts w:eastAsiaTheme="minorEastAsia"/>
        </w:rPr>
        <w:t>2.5 are not highly correlated we will also fit:</w:t>
      </w:r>
    </w:p>
    <w:p w14:paraId="02536689" w14:textId="28A246B6" w:rsidR="00411220" w:rsidRDefault="00777E50"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 xml:space="preserve">+ </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PM2.5</m:t>
              </m:r>
            </m:e>
          </m:d>
          <m:r>
            <w:rPr>
              <w:rFonts w:ascii="Cambria Math" w:hAnsi="Cambria Math"/>
            </w:rPr>
            <m:t>+covariates+cohort+year+ ε</m:t>
          </m:r>
        </m:oMath>
      </m:oMathPara>
    </w:p>
    <w:p w14:paraId="64826A00" w14:textId="2F7FAF0F" w:rsidR="00411220" w:rsidRDefault="00411220" w:rsidP="008722DA">
      <w:pPr>
        <w:pStyle w:val="BodyText"/>
        <w:rPr>
          <w:rFonts w:eastAsiaTheme="minorEastAsia"/>
        </w:rPr>
      </w:pPr>
    </w:p>
    <w:p w14:paraId="4A6A8AD6" w14:textId="1DE7C63E" w:rsidR="00230CD2" w:rsidRPr="00230CD2" w:rsidRDefault="00230CD2" w:rsidP="00230CD2">
      <w:pPr>
        <w:pStyle w:val="BodyText"/>
        <w:rPr>
          <w:b/>
          <w:bCs/>
        </w:rPr>
      </w:pPr>
      <w:r w:rsidRPr="00230CD2">
        <w:rPr>
          <w:b/>
          <w:bCs/>
        </w:rPr>
        <w:t>Road traffic noise:</w:t>
      </w:r>
    </w:p>
    <w:p w14:paraId="059B95E0" w14:textId="5AC0D555" w:rsidR="00B5631C" w:rsidRPr="00B5631C" w:rsidRDefault="00777E50" w:rsidP="008722DA">
      <w:pPr>
        <w:pStyle w:val="BodyText"/>
        <w:rPr>
          <w:rFonts w:eastAsiaTheme="minorEastAsia"/>
          <w:b/>
          <w:bCs/>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lden</m:t>
              </m:r>
            </m:e>
          </m:d>
          <m:r>
            <w:rPr>
              <w:rFonts w:ascii="Cambria Math" w:hAnsi="Cambria Math"/>
            </w:rPr>
            <m:t>+covariates+cohort+year+ ε</m:t>
          </m:r>
        </m:oMath>
      </m:oMathPara>
    </w:p>
    <w:p w14:paraId="0F757B32" w14:textId="52762230" w:rsidR="00755594" w:rsidRPr="00230CD2" w:rsidRDefault="00230CD2" w:rsidP="00230CD2">
      <w:pPr>
        <w:pStyle w:val="Heading3"/>
        <w:numPr>
          <w:ilvl w:val="0"/>
          <w:numId w:val="0"/>
        </w:numPr>
        <w:ind w:left="720" w:hanging="720"/>
        <w:rPr>
          <w:b/>
          <w:bCs/>
          <w:i w:val="0"/>
          <w:iCs w:val="0"/>
        </w:rPr>
      </w:pPr>
      <w:r w:rsidRPr="00230CD2">
        <w:rPr>
          <w:b/>
          <w:bCs/>
          <w:i w:val="0"/>
          <w:iCs w:val="0"/>
        </w:rPr>
        <w:t>N</w:t>
      </w:r>
      <w:r w:rsidR="00755594" w:rsidRPr="00230CD2">
        <w:rPr>
          <w:b/>
          <w:bCs/>
          <w:i w:val="0"/>
          <w:iCs w:val="0"/>
        </w:rPr>
        <w:t>atural spaces</w:t>
      </w:r>
      <w:r>
        <w:rPr>
          <w:b/>
          <w:bCs/>
          <w:i w:val="0"/>
          <w:iCs w:val="0"/>
        </w:rPr>
        <w:t>:</w:t>
      </w:r>
    </w:p>
    <w:p w14:paraId="5EA0ADA3" w14:textId="4B378A4E" w:rsidR="00E93D50" w:rsidRPr="00B57A7A" w:rsidRDefault="00777E50"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+covariates+cohort+year+ ε</m:t>
          </m:r>
        </m:oMath>
      </m:oMathPara>
    </w:p>
    <w:p w14:paraId="283D6226" w14:textId="1F193373" w:rsidR="00E93D50" w:rsidRPr="00B57A7A" w:rsidRDefault="00777E50"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green distance</m:t>
              </m:r>
            </m:e>
          </m:d>
          <m:r>
            <w:rPr>
              <w:rFonts w:ascii="Cambria Math" w:hAnsi="Cambria Math"/>
            </w:rPr>
            <m:t>+covariates+cohort+year+ ε</m:t>
          </m:r>
        </m:oMath>
      </m:oMathPara>
    </w:p>
    <w:p w14:paraId="5F559F4B" w14:textId="7C334700" w:rsidR="00755594" w:rsidRPr="00B57A7A" w:rsidRDefault="00777E50" w:rsidP="00755594">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blue distance</m:t>
              </m:r>
            </m:e>
          </m:d>
          <m:r>
            <w:rPr>
              <w:rFonts w:ascii="Cambria Math" w:hAnsi="Cambria Math"/>
            </w:rPr>
            <m:t>+covariates+cohort+year+ ε</m:t>
          </m:r>
        </m:oMath>
      </m:oMathPara>
    </w:p>
    <w:p w14:paraId="0D4227C9" w14:textId="77777777" w:rsidR="00B57A7A" w:rsidRDefault="00B57A7A" w:rsidP="00755594">
      <w:pPr>
        <w:pStyle w:val="BodyText"/>
        <w:rPr>
          <w:rFonts w:eastAsiaTheme="minorEastAsia"/>
        </w:rPr>
      </w:pPr>
    </w:p>
    <w:p w14:paraId="4BC809E2" w14:textId="703FEC35" w:rsidR="00755594" w:rsidRDefault="00755594" w:rsidP="00755594">
      <w:pPr>
        <w:pStyle w:val="BodyText"/>
        <w:rPr>
          <w:rFonts w:eastAsiaTheme="minorEastAsia"/>
        </w:rPr>
      </w:pPr>
      <w:r w:rsidRPr="00411220">
        <w:rPr>
          <w:rFonts w:eastAsiaTheme="minorEastAsia"/>
        </w:rPr>
        <w:t xml:space="preserve">If </w:t>
      </w:r>
      <w:r>
        <w:rPr>
          <w:rFonts w:eastAsiaTheme="minorEastAsia"/>
        </w:rPr>
        <w:t>separate indicators of natural spaces are not highly correlated we will also fit:</w:t>
      </w:r>
    </w:p>
    <w:p w14:paraId="6FA53505" w14:textId="36950EF7" w:rsidR="00E93D50" w:rsidRPr="00D42DC7" w:rsidRDefault="00777E50"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green distance</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blue distance</m:t>
              </m:r>
            </m:e>
          </m:d>
          <m:r>
            <w:rPr>
              <w:rFonts w:ascii="Cambria Math" w:hAnsi="Cambria Math"/>
            </w:rPr>
            <m:t>+covariates+cohort+year+ ε</m:t>
          </m:r>
        </m:oMath>
      </m:oMathPara>
    </w:p>
    <w:p w14:paraId="769E8E19" w14:textId="77777777" w:rsidR="00D42DC7" w:rsidRDefault="00D42DC7" w:rsidP="008722DA">
      <w:pPr>
        <w:pStyle w:val="BodyText"/>
        <w:rPr>
          <w:lang w:val="fr-FR"/>
        </w:rPr>
      </w:pPr>
    </w:p>
    <w:p w14:paraId="4DCD0CCB" w14:textId="46C8CA93" w:rsidR="00755594" w:rsidRPr="00513033" w:rsidRDefault="00D42DC7" w:rsidP="00465E2F">
      <w:pPr>
        <w:pStyle w:val="Heading3"/>
        <w:rPr>
          <w:lang w:val="en-US"/>
        </w:rPr>
      </w:pPr>
      <w:r w:rsidRPr="00513033">
        <w:rPr>
          <w:lang w:val="en-US"/>
        </w:rPr>
        <w:t>Joint</w:t>
      </w:r>
      <w:r w:rsidR="00CC5A2D" w:rsidRPr="00513033">
        <w:rPr>
          <w:lang w:val="en-US"/>
        </w:rPr>
        <w:t xml:space="preserve"> </w:t>
      </w:r>
      <w:r w:rsidR="00755594" w:rsidRPr="00513033">
        <w:rPr>
          <w:lang w:val="en-US"/>
        </w:rPr>
        <w:t xml:space="preserve">associations between all </w:t>
      </w:r>
      <w:r w:rsidR="00465E2F" w:rsidRPr="00465E2F">
        <w:t>environmental</w:t>
      </w:r>
      <w:r w:rsidR="00465E2F" w:rsidRPr="00513033">
        <w:rPr>
          <w:lang w:val="en-US"/>
        </w:rPr>
        <w:t xml:space="preserve"> exposures and PND</w:t>
      </w:r>
    </w:p>
    <w:p w14:paraId="720C844A" w14:textId="395DF161" w:rsidR="006F4D5F" w:rsidRDefault="00777E50" w:rsidP="006F4D5F">
      <w:pPr>
        <w:pStyle w:val="BodyText"/>
        <w:rPr>
          <w:u w:val="single"/>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)=β0+(β1)(N02)+(β2)(PM2.5)+(β3)(lden)+ (β4)(ndvi300)+(β5)(green distance)+(β6)(blue distance)+ covariates+cohort+year+ ε</m:t>
        </m:r>
      </m:oMath>
      <w:r w:rsidR="006F4D5F">
        <w:rPr>
          <w:u w:val="single"/>
        </w:rPr>
        <w:t xml:space="preserve"> </w:t>
      </w:r>
    </w:p>
    <w:p w14:paraId="0CC73BDF" w14:textId="77777777" w:rsidR="00D42DC7" w:rsidRDefault="00D42DC7" w:rsidP="006F4D5F">
      <w:pPr>
        <w:pStyle w:val="BodyText"/>
        <w:rPr>
          <w:u w:val="single"/>
        </w:rPr>
      </w:pPr>
    </w:p>
    <w:p w14:paraId="1D0BBE21" w14:textId="77777777" w:rsidR="00310FC9" w:rsidRDefault="00310FC9" w:rsidP="00B25C46">
      <w:pPr>
        <w:pStyle w:val="Heading3"/>
      </w:pPr>
      <w:r>
        <w:lastRenderedPageBreak/>
        <w:t>Effect modification of associations by SEP</w:t>
      </w:r>
    </w:p>
    <w:p w14:paraId="6175CF42" w14:textId="77777777" w:rsidR="00230CD2" w:rsidRPr="00513033" w:rsidRDefault="00230CD2" w:rsidP="00230CD2">
      <w:pPr>
        <w:pStyle w:val="BodyText"/>
        <w:rPr>
          <w:b/>
          <w:bCs/>
          <w:lang w:val="fr-FR"/>
        </w:rPr>
      </w:pPr>
      <w:r w:rsidRPr="00513033">
        <w:rPr>
          <w:b/>
          <w:bCs/>
          <w:lang w:val="fr-FR"/>
        </w:rPr>
        <w:t>Ambient air pollution:</w:t>
      </w:r>
    </w:p>
    <w:p w14:paraId="35409BDB" w14:textId="375BB859" w:rsidR="00BF2651" w:rsidRPr="0016027A" w:rsidRDefault="00777E50" w:rsidP="00BF2651">
      <w:pPr>
        <w:pStyle w:val="BodyText"/>
        <w:rPr>
          <w:lang w:val="fr-FR"/>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m:t>
        </m:r>
        <m:r>
          <w:rPr>
            <w:rFonts w:ascii="Cambria Math" w:hAnsi="Cambria Math"/>
            <w:lang w:val="fr-FR"/>
          </w:rPr>
          <m:t>=</m:t>
        </m:r>
        <m:r>
          <w:rPr>
            <w:rFonts w:ascii="Cambria Math" w:hAnsi="Cambria Math"/>
          </w:rPr>
          <m:t>β</m:t>
        </m:r>
        <m:r>
          <w:rPr>
            <w:rFonts w:ascii="Cambria Math" w:hAnsi="Cambria Math"/>
            <w:lang w:val="fr-FR"/>
          </w:rPr>
          <m:t>0+</m:t>
        </m:r>
        <m:d>
          <m:dPr>
            <m:ctrlPr>
              <w:rPr>
                <w:rFonts w:ascii="Cambria Math" w:hAnsi="Cambria Math"/>
                <w:i/>
              </w:rPr>
            </m:ctrlPr>
          </m:dPr>
          <m:e>
            <m:r>
              <w:rPr>
                <w:rFonts w:ascii="Cambria Math" w:hAnsi="Cambria Math"/>
              </w:rPr>
              <m:t>β</m:t>
            </m:r>
            <m:r>
              <w:rPr>
                <w:rFonts w:ascii="Cambria Math" w:hAnsi="Cambria Math"/>
                <w:lang w:val="fr-FR"/>
              </w:rPr>
              <m:t>1</m:t>
            </m:r>
          </m:e>
        </m:d>
        <m:d>
          <m:dPr>
            <m:ctrlPr>
              <w:rPr>
                <w:rFonts w:ascii="Cambria Math" w:hAnsi="Cambria Math"/>
                <w:i/>
              </w:rPr>
            </m:ctrlPr>
          </m:dPr>
          <m:e>
            <m:r>
              <w:rPr>
                <w:rFonts w:ascii="Cambria Math" w:hAnsi="Cambria Math"/>
              </w:rPr>
              <m:t>N</m:t>
            </m:r>
            <m:r>
              <w:rPr>
                <w:rFonts w:ascii="Cambria Math" w:hAnsi="Cambria Math"/>
                <w:lang w:val="fr-FR"/>
              </w:rPr>
              <m:t>02</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2</m:t>
            </m:r>
          </m:e>
        </m:d>
        <m:d>
          <m:dPr>
            <m:ctrlPr>
              <w:rPr>
                <w:rFonts w:ascii="Cambria Math" w:hAnsi="Cambria Math"/>
                <w:i/>
              </w:rPr>
            </m:ctrlPr>
          </m:dPr>
          <m:e>
            <m:r>
              <w:rPr>
                <w:rFonts w:ascii="Cambria Math" w:hAnsi="Cambria Math"/>
              </w:rPr>
              <m:t>PM</m:t>
            </m:r>
            <m:r>
              <w:rPr>
                <w:rFonts w:ascii="Cambria Math" w:hAnsi="Cambria Math"/>
                <w:lang w:val="fr-FR"/>
              </w:rPr>
              <m:t>2.5</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3</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4</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NO</m:t>
            </m:r>
            <m:r>
              <w:rPr>
                <w:rFonts w:ascii="Cambria Math" w:hAnsi="Cambria Math"/>
                <w:lang w:val="fr-FR"/>
              </w:rPr>
              <m:t>2</m:t>
            </m:r>
          </m:e>
        </m:d>
        <m:r>
          <w:rPr>
            <w:rFonts w:ascii="Cambria Math" w:hAnsi="Cambria Math"/>
            <w:lang w:val="fr-FR"/>
          </w:rPr>
          <m:t xml:space="preserve">+ </m:t>
        </m:r>
        <m:d>
          <m:dPr>
            <m:ctrlPr>
              <w:rPr>
                <w:rFonts w:ascii="Cambria Math" w:hAnsi="Cambria Math"/>
                <w:i/>
              </w:rPr>
            </m:ctrlPr>
          </m:dPr>
          <m:e>
            <m:r>
              <w:rPr>
                <w:rFonts w:ascii="Cambria Math" w:hAnsi="Cambria Math"/>
              </w:rPr>
              <m:t>β</m:t>
            </m:r>
            <m:r>
              <w:rPr>
                <w:rFonts w:ascii="Cambria Math" w:hAnsi="Cambria Math"/>
                <w:lang w:val="fr-FR"/>
              </w:rPr>
              <m:t>5</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PM</m:t>
            </m:r>
            <m:r>
              <w:rPr>
                <w:rFonts w:ascii="Cambria Math" w:hAnsi="Cambria Math"/>
                <w:lang w:val="fr-FR"/>
              </w:rPr>
              <m:t>2.5</m:t>
            </m:r>
          </m:e>
        </m:d>
        <m:r>
          <w:rPr>
            <w:rFonts w:ascii="Cambria Math" w:hAnsi="Cambria Math"/>
            <w:lang w:val="fr-FR"/>
          </w:rPr>
          <m:t>+</m:t>
        </m:r>
        <m:r>
          <w:rPr>
            <w:rFonts w:ascii="Cambria Math" w:hAnsi="Cambria Math"/>
          </w:rPr>
          <m:t>covariates</m:t>
        </m:r>
        <m:r>
          <w:rPr>
            <w:rFonts w:ascii="Cambria Math" w:hAnsi="Cambria Math"/>
            <w:lang w:val="fr-FR"/>
          </w:rPr>
          <m:t>+</m:t>
        </m:r>
        <m:r>
          <w:rPr>
            <w:rFonts w:ascii="Cambria Math" w:hAnsi="Cambria Math"/>
          </w:rPr>
          <m:t>co</m:t>
        </m:r>
        <m:r>
          <w:rPr>
            <w:rFonts w:ascii="Cambria Math" w:hAnsi="Cambria Math"/>
            <w:lang w:val="fr-FR"/>
          </w:rPr>
          <m:t>h</m:t>
        </m:r>
        <m:r>
          <w:rPr>
            <w:rFonts w:ascii="Cambria Math" w:hAnsi="Cambria Math"/>
          </w:rPr>
          <m:t>ort</m:t>
        </m:r>
        <m:r>
          <w:rPr>
            <w:rFonts w:ascii="Cambria Math" w:hAnsi="Cambria Math"/>
            <w:lang w:val="fr-FR"/>
          </w:rPr>
          <m:t>+</m:t>
        </m:r>
        <m:r>
          <w:rPr>
            <w:rFonts w:ascii="Cambria Math" w:hAnsi="Cambria Math"/>
          </w:rPr>
          <m:t>year</m:t>
        </m:r>
        <m:r>
          <w:rPr>
            <w:rFonts w:ascii="Cambria Math" w:hAnsi="Cambria Math"/>
            <w:lang w:val="fr-FR"/>
          </w:rPr>
          <m:t xml:space="preserve">+ </m:t>
        </m:r>
        <m:r>
          <w:rPr>
            <w:rFonts w:ascii="Cambria Math" w:hAnsi="Cambria Math"/>
          </w:rPr>
          <m:t>ε</m:t>
        </m:r>
      </m:oMath>
      <w:r w:rsidR="00BF2651" w:rsidRPr="0016027A">
        <w:rPr>
          <w:lang w:val="fr-FR"/>
        </w:rPr>
        <w:t xml:space="preserve"> </w:t>
      </w:r>
    </w:p>
    <w:p w14:paraId="38DAEF2C" w14:textId="06F07DE4" w:rsidR="007852F0" w:rsidRPr="00513033" w:rsidRDefault="00AA2A92" w:rsidP="005D6B2F">
      <w:pPr>
        <w:pStyle w:val="BodyText"/>
        <w:rPr>
          <w:lang w:val="en-US"/>
        </w:rPr>
      </w:pPr>
      <w:r w:rsidRPr="00513033">
        <w:rPr>
          <w:b/>
          <w:bCs/>
          <w:lang w:val="en-US"/>
        </w:rPr>
        <w:t>Road traffic noise :</w:t>
      </w:r>
    </w:p>
    <w:p w14:paraId="29F71D7E" w14:textId="494DD74A" w:rsidR="002D092E" w:rsidRPr="00513033" w:rsidRDefault="00777E50" w:rsidP="002D092E">
      <w:pPr>
        <w:pStyle w:val="BodyText"/>
        <w:rPr>
          <w:lang w:val="en-US"/>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m:t>
        </m:r>
        <m:r>
          <w:rPr>
            <w:rFonts w:ascii="Cambria Math" w:hAnsi="Cambria Math"/>
            <w:lang w:val="en-US"/>
          </w:rPr>
          <m:t>=</m:t>
        </m:r>
        <m:r>
          <w:rPr>
            <w:rFonts w:ascii="Cambria Math" w:hAnsi="Cambria Math"/>
          </w:rPr>
          <m:t>β</m:t>
        </m:r>
        <m:r>
          <w:rPr>
            <w:rFonts w:ascii="Cambria Math" w:hAnsi="Cambria Math"/>
            <w:lang w:val="en-US"/>
          </w:rPr>
          <m:t>0+</m:t>
        </m:r>
        <m:d>
          <m:dPr>
            <m:ctrlPr>
              <w:rPr>
                <w:rFonts w:ascii="Cambria Math" w:hAnsi="Cambria Math"/>
                <w:i/>
              </w:rPr>
            </m:ctrlPr>
          </m:dPr>
          <m:e>
            <m:r>
              <w:rPr>
                <w:rFonts w:ascii="Cambria Math" w:hAnsi="Cambria Math"/>
              </w:rPr>
              <m:t>β</m:t>
            </m:r>
            <m:r>
              <w:rPr>
                <w:rFonts w:ascii="Cambria Math" w:hAnsi="Cambria Math"/>
                <w:lang w:val="en-US"/>
              </w:rPr>
              <m:t>1</m:t>
            </m:r>
          </m:e>
        </m:d>
        <m:d>
          <m:dPr>
            <m:ctrlPr>
              <w:rPr>
                <w:rFonts w:ascii="Cambria Math" w:hAnsi="Cambria Math"/>
                <w:i/>
              </w:rPr>
            </m:ctrlPr>
          </m:dPr>
          <m:e>
            <m:r>
              <w:rPr>
                <w:rFonts w:ascii="Cambria Math" w:hAnsi="Cambria Math"/>
              </w:rPr>
              <m:t>lden</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2</m:t>
            </m:r>
          </m:e>
        </m:d>
        <m:d>
          <m:dPr>
            <m:ctrlPr>
              <w:rPr>
                <w:rFonts w:ascii="Cambria Math" w:hAnsi="Cambria Math"/>
                <w:i/>
              </w:rPr>
            </m:ctrlPr>
          </m:dPr>
          <m:e>
            <m:r>
              <w:rPr>
                <w:rFonts w:ascii="Cambria Math" w:hAnsi="Cambria Math"/>
              </w:rPr>
              <m:t>maternal</m:t>
            </m:r>
            <m:r>
              <w:rPr>
                <w:rFonts w:ascii="Cambria Math" w:hAnsi="Cambria Math"/>
                <w:lang w:val="en-US"/>
              </w:rPr>
              <m:t xml:space="preserve"> </m:t>
            </m:r>
            <m:r>
              <w:rPr>
                <w:rFonts w:ascii="Cambria Math" w:hAnsi="Cambria Math"/>
              </w:rPr>
              <m:t>education</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3</m:t>
            </m:r>
          </m:e>
        </m:d>
        <m:d>
          <m:dPr>
            <m:ctrlPr>
              <w:rPr>
                <w:rFonts w:ascii="Cambria Math" w:hAnsi="Cambria Math"/>
                <w:i/>
              </w:rPr>
            </m:ctrlPr>
          </m:dPr>
          <m:e>
            <m:r>
              <w:rPr>
                <w:rFonts w:ascii="Cambria Math" w:hAnsi="Cambria Math"/>
              </w:rPr>
              <m:t>maternal</m:t>
            </m:r>
            <m:r>
              <w:rPr>
                <w:rFonts w:ascii="Cambria Math" w:hAnsi="Cambria Math"/>
                <w:lang w:val="en-US"/>
              </w:rPr>
              <m:t xml:space="preserve"> </m:t>
            </m:r>
            <m:r>
              <w:rPr>
                <w:rFonts w:ascii="Cambria Math" w:hAnsi="Cambria Math"/>
              </w:rPr>
              <m:t>education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lden</m:t>
            </m:r>
          </m:e>
        </m:d>
        <m:r>
          <w:rPr>
            <w:rFonts w:ascii="Cambria Math" w:hAnsi="Cambria Math"/>
          </w:rPr>
          <m:t>+covariates+cohort+year+ ε</m:t>
        </m:r>
      </m:oMath>
      <w:r w:rsidR="002D092E" w:rsidRPr="00513033">
        <w:rPr>
          <w:lang w:val="en-US"/>
        </w:rPr>
        <w:t xml:space="preserve"> </w:t>
      </w:r>
    </w:p>
    <w:p w14:paraId="5652B3DF" w14:textId="6BCEB568" w:rsidR="00C54E9A" w:rsidRPr="00513033" w:rsidRDefault="00C54E9A" w:rsidP="002D092E">
      <w:pPr>
        <w:pStyle w:val="BodyText"/>
        <w:rPr>
          <w:b/>
          <w:bCs/>
          <w:lang w:val="en-US"/>
        </w:rPr>
      </w:pPr>
      <w:r w:rsidRPr="00513033">
        <w:rPr>
          <w:b/>
          <w:bCs/>
          <w:lang w:val="en-US"/>
        </w:rPr>
        <w:t>Natural spaces :</w:t>
      </w:r>
    </w:p>
    <w:p w14:paraId="0D1341E1" w14:textId="70C09974" w:rsidR="00151C7E" w:rsidRPr="00513033" w:rsidRDefault="00777E50" w:rsidP="00151C7E">
      <w:pPr>
        <w:pStyle w:val="BodyText"/>
        <w:rPr>
          <w:lang w:val="en-US"/>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m:t>
            </m:r>
          </m:sub>
        </m:sSub>
        <m:r>
          <w:rPr>
            <w:rFonts w:ascii="Cambria Math" w:hAnsi="Cambria Math"/>
          </w:rPr>
          <m:t>)</m:t>
        </m:r>
        <m:r>
          <w:rPr>
            <w:rFonts w:ascii="Cambria Math" w:hAnsi="Cambria Math"/>
            <w:lang w:val="en-US"/>
          </w:rPr>
          <m:t>=</m:t>
        </m:r>
        <m:r>
          <w:rPr>
            <w:rFonts w:ascii="Cambria Math" w:hAnsi="Cambria Math"/>
          </w:rPr>
          <m:t>β</m:t>
        </m:r>
        <m:r>
          <w:rPr>
            <w:rFonts w:ascii="Cambria Math" w:hAnsi="Cambria Math"/>
            <w:lang w:val="en-US"/>
          </w:rPr>
          <m:t>0+</m:t>
        </m:r>
        <m:d>
          <m:dPr>
            <m:ctrlPr>
              <w:rPr>
                <w:rFonts w:ascii="Cambria Math" w:hAnsi="Cambria Math"/>
                <w:i/>
              </w:rPr>
            </m:ctrlPr>
          </m:dPr>
          <m:e>
            <m:r>
              <w:rPr>
                <w:rFonts w:ascii="Cambria Math" w:hAnsi="Cambria Math"/>
              </w:rPr>
              <m:t>β</m:t>
            </m:r>
            <m:r>
              <w:rPr>
                <w:rFonts w:ascii="Cambria Math" w:hAnsi="Cambria Math"/>
                <w:lang w:val="en-US"/>
              </w:rPr>
              <m:t>1</m:t>
            </m:r>
          </m:e>
        </m:d>
        <m:d>
          <m:dPr>
            <m:ctrlPr>
              <w:rPr>
                <w:rFonts w:ascii="Cambria Math" w:hAnsi="Cambria Math"/>
                <w:i/>
              </w:rPr>
            </m:ctrlPr>
          </m:dPr>
          <m:e>
            <m:r>
              <w:rPr>
                <w:rFonts w:ascii="Cambria Math" w:hAnsi="Cambria Math"/>
              </w:rPr>
              <m:t>ndvi</m:t>
            </m:r>
            <m:r>
              <w:rPr>
                <w:rFonts w:ascii="Cambria Math" w:hAnsi="Cambria Math"/>
                <w:lang w:val="en-US"/>
              </w:rPr>
              <m:t>300</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2</m:t>
            </m:r>
          </m:e>
        </m:d>
        <m:d>
          <m:dPr>
            <m:ctrlPr>
              <w:rPr>
                <w:rFonts w:ascii="Cambria Math" w:hAnsi="Cambria Math"/>
                <w:i/>
              </w:rPr>
            </m:ctrlPr>
          </m:dPr>
          <m:e>
            <m:r>
              <w:rPr>
                <w:rFonts w:ascii="Cambria Math" w:hAnsi="Cambria Math"/>
              </w:rPr>
              <m:t>green</m:t>
            </m:r>
            <m:r>
              <w:rPr>
                <w:rFonts w:ascii="Cambria Math" w:hAnsi="Cambria Math"/>
                <w:lang w:val="en-US"/>
              </w:rPr>
              <m:t xml:space="preserve"> </m:t>
            </m:r>
            <m:r>
              <w:rPr>
                <w:rFonts w:ascii="Cambria Math" w:hAnsi="Cambria Math"/>
              </w:rPr>
              <m:t>distance</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3</m:t>
            </m:r>
          </m:e>
        </m:d>
        <m:d>
          <m:dPr>
            <m:ctrlPr>
              <w:rPr>
                <w:rFonts w:ascii="Cambria Math" w:hAnsi="Cambria Math"/>
                <w:i/>
              </w:rPr>
            </m:ctrlPr>
          </m:dPr>
          <m:e>
            <m:r>
              <w:rPr>
                <w:rFonts w:ascii="Cambria Math" w:hAnsi="Cambria Math"/>
              </w:rPr>
              <m:t>blue</m:t>
            </m:r>
            <m:r>
              <w:rPr>
                <w:rFonts w:ascii="Cambria Math" w:hAnsi="Cambria Math"/>
                <w:lang w:val="en-US"/>
              </w:rPr>
              <m:t xml:space="preserve"> </m:t>
            </m:r>
            <m:r>
              <w:rPr>
                <w:rFonts w:ascii="Cambria Math" w:hAnsi="Cambria Math"/>
              </w:rPr>
              <m:t>distance</m:t>
            </m:r>
          </m:e>
        </m:d>
        <m:r>
          <w:rPr>
            <w:rFonts w:ascii="Cambria Math" w:hAnsi="Cambria Math"/>
            <w:lang w:val="en-US"/>
          </w:rPr>
          <m:t>+</m:t>
        </m:r>
        <m:r>
          <w:rPr>
            <w:rFonts w:ascii="Cambria Math" w:hAnsi="Cambria Math"/>
          </w:rPr>
          <m:t>β</m:t>
        </m:r>
        <m:r>
          <w:rPr>
            <w:rFonts w:ascii="Cambria Math" w:hAnsi="Cambria Math"/>
            <w:lang w:val="en-US"/>
          </w:rPr>
          <m:t>4</m:t>
        </m:r>
        <m:d>
          <m:dPr>
            <m:ctrlPr>
              <w:rPr>
                <w:rFonts w:ascii="Cambria Math" w:hAnsi="Cambria Math"/>
                <w:i/>
              </w:rPr>
            </m:ctrlPr>
          </m:dPr>
          <m:e>
            <m:r>
              <w:rPr>
                <w:rFonts w:ascii="Cambria Math" w:hAnsi="Cambria Math"/>
              </w:rPr>
              <m:t>maternal</m:t>
            </m:r>
            <m:r>
              <w:rPr>
                <w:rFonts w:ascii="Cambria Math" w:hAnsi="Cambria Math"/>
                <w:lang w:val="en-US"/>
              </w:rPr>
              <m:t xml:space="preserve"> </m:t>
            </m:r>
            <m:r>
              <w:rPr>
                <w:rFonts w:ascii="Cambria Math" w:hAnsi="Cambria Math"/>
              </w:rPr>
              <m:t>education</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5</m:t>
            </m:r>
          </m:e>
        </m:d>
        <m:d>
          <m:dPr>
            <m:ctrlPr>
              <w:rPr>
                <w:rFonts w:ascii="Cambria Math" w:hAnsi="Cambria Math"/>
                <w:i/>
              </w:rPr>
            </m:ctrlPr>
          </m:dPr>
          <m:e>
            <m:r>
              <w:rPr>
                <w:rFonts w:ascii="Cambria Math" w:hAnsi="Cambria Math"/>
              </w:rPr>
              <m:t>maternal</m:t>
            </m:r>
            <m:r>
              <w:rPr>
                <w:rFonts w:ascii="Cambria Math" w:hAnsi="Cambria Math"/>
                <w:lang w:val="en-US"/>
              </w:rPr>
              <m:t xml:space="preserve"> </m:t>
            </m:r>
            <m:r>
              <w:rPr>
                <w:rFonts w:ascii="Cambria Math" w:hAnsi="Cambria Math"/>
              </w:rPr>
              <m:t>education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ndvi</m:t>
            </m:r>
            <m:r>
              <w:rPr>
                <w:rFonts w:ascii="Cambria Math" w:hAnsi="Cambria Math"/>
                <w:lang w:val="en-US"/>
              </w:rPr>
              <m:t>300</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6</m:t>
            </m:r>
          </m:e>
        </m:d>
        <m:d>
          <m:dPr>
            <m:ctrlPr>
              <w:rPr>
                <w:rFonts w:ascii="Cambria Math" w:hAnsi="Cambria Math"/>
                <w:i/>
              </w:rPr>
            </m:ctrlPr>
          </m:dPr>
          <m:e>
            <m:r>
              <w:rPr>
                <w:rFonts w:ascii="Cambria Math" w:hAnsi="Cambria Math"/>
              </w:rPr>
              <m:t>maternal</m:t>
            </m:r>
            <m:r>
              <w:rPr>
                <w:rFonts w:ascii="Cambria Math" w:hAnsi="Cambria Math"/>
                <w:lang w:val="en-US"/>
              </w:rPr>
              <m:t xml:space="preserve"> </m:t>
            </m:r>
            <m:r>
              <w:rPr>
                <w:rFonts w:ascii="Cambria Math" w:hAnsi="Cambria Math"/>
              </w:rPr>
              <m:t>education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green</m:t>
            </m:r>
            <m:r>
              <w:rPr>
                <w:rFonts w:ascii="Cambria Math" w:hAnsi="Cambria Math"/>
                <w:lang w:val="en-US"/>
              </w:rPr>
              <m:t xml:space="preserve"> </m:t>
            </m:r>
            <m:r>
              <w:rPr>
                <w:rFonts w:ascii="Cambria Math" w:hAnsi="Cambria Math"/>
              </w:rPr>
              <m:t>distance</m:t>
            </m:r>
          </m:e>
        </m:d>
        <m:r>
          <w:rPr>
            <w:rFonts w:ascii="Cambria Math" w:hAnsi="Cambria Math"/>
            <w:lang w:val="en-US"/>
          </w:rPr>
          <m:t>+</m:t>
        </m:r>
        <m:d>
          <m:dPr>
            <m:ctrlPr>
              <w:rPr>
                <w:rFonts w:ascii="Cambria Math" w:hAnsi="Cambria Math"/>
                <w:i/>
              </w:rPr>
            </m:ctrlPr>
          </m:dPr>
          <m:e>
            <m:r>
              <w:rPr>
                <w:rFonts w:ascii="Cambria Math" w:hAnsi="Cambria Math"/>
              </w:rPr>
              <m:t>β</m:t>
            </m:r>
            <m:r>
              <w:rPr>
                <w:rFonts w:ascii="Cambria Math" w:hAnsi="Cambria Math"/>
                <w:lang w:val="en-US"/>
              </w:rPr>
              <m:t>7</m:t>
            </m:r>
          </m:e>
        </m:d>
        <m:d>
          <m:dPr>
            <m:ctrlPr>
              <w:rPr>
                <w:rFonts w:ascii="Cambria Math" w:hAnsi="Cambria Math"/>
                <w:i/>
              </w:rPr>
            </m:ctrlPr>
          </m:dPr>
          <m:e>
            <m:r>
              <w:rPr>
                <w:rFonts w:ascii="Cambria Math" w:hAnsi="Cambria Math"/>
              </w:rPr>
              <m:t>maternal</m:t>
            </m:r>
            <m:r>
              <w:rPr>
                <w:rFonts w:ascii="Cambria Math" w:hAnsi="Cambria Math"/>
                <w:lang w:val="en-US"/>
              </w:rPr>
              <m:t xml:space="preserve"> </m:t>
            </m:r>
            <m:r>
              <w:rPr>
                <w:rFonts w:ascii="Cambria Math" w:hAnsi="Cambria Math"/>
              </w:rPr>
              <m:t>education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blue</m:t>
            </m:r>
            <m:r>
              <w:rPr>
                <w:rFonts w:ascii="Cambria Math" w:hAnsi="Cambria Math"/>
                <w:lang w:val="en-US"/>
              </w:rPr>
              <m:t xml:space="preserve"> </m:t>
            </m:r>
            <m:r>
              <w:rPr>
                <w:rFonts w:ascii="Cambria Math" w:hAnsi="Cambria Math"/>
              </w:rPr>
              <m:t>distance</m:t>
            </m:r>
          </m:e>
        </m:d>
        <m:r>
          <w:rPr>
            <w:rFonts w:ascii="Cambria Math" w:hAnsi="Cambria Math"/>
          </w:rPr>
          <m:t>+covariates+cohort+year+ ε</m:t>
        </m:r>
      </m:oMath>
      <w:r w:rsidR="00151C7E" w:rsidRPr="00513033">
        <w:rPr>
          <w:lang w:val="en-US"/>
        </w:rPr>
        <w:t xml:space="preserve"> </w:t>
      </w:r>
    </w:p>
    <w:bookmarkEnd w:id="14"/>
    <w:p w14:paraId="4FBC198A" w14:textId="5EA1A251" w:rsidR="00AF3CD8" w:rsidRDefault="00CF3E27" w:rsidP="00ED5860">
      <w:pPr>
        <w:pStyle w:val="Heading2"/>
      </w:pPr>
      <w:r>
        <w:t xml:space="preserve">Sensitivity </w:t>
      </w:r>
      <w:r w:rsidR="00DE59A5">
        <w:t xml:space="preserve">/ additional </w:t>
      </w:r>
      <w:r>
        <w:t>analys</w:t>
      </w:r>
      <w:r w:rsidR="000001AE">
        <w:t>e</w:t>
      </w:r>
      <w:r>
        <w:t>s</w:t>
      </w:r>
    </w:p>
    <w:p w14:paraId="3CCE2A92" w14:textId="53C95CBA" w:rsidR="00B522B5" w:rsidRDefault="003F43CE" w:rsidP="00B522B5">
      <w:pPr>
        <w:pStyle w:val="BodyText"/>
      </w:pPr>
      <w:r>
        <w:t>W</w:t>
      </w:r>
      <w:r w:rsidR="00B522B5">
        <w:t>e will repeat analyses restricting the sample to</w:t>
      </w:r>
      <w:r w:rsidR="006734E6">
        <w:t xml:space="preserve"> (i) first-time mother</w:t>
      </w:r>
      <w:r w:rsidR="00AF70CA">
        <w:t>s</w:t>
      </w:r>
      <w:r w:rsidR="009C3BD1">
        <w:t>,</w:t>
      </w:r>
      <w:r w:rsidR="00B522B5">
        <w:t xml:space="preserve"> (</w:t>
      </w:r>
      <w:r w:rsidR="009C3BD1">
        <w:t>i</w:t>
      </w:r>
      <w:r w:rsidR="00B522B5">
        <w:t>i) pregnancies free of comorbidities (gestational diabetes, hypertensive disorders, and preterm deliveries)</w:t>
      </w:r>
      <w:r w:rsidR="00CC4922">
        <w:t xml:space="preserve"> </w:t>
      </w:r>
      <w:r w:rsidR="001E07B4">
        <w:t>and</w:t>
      </w:r>
      <w:r w:rsidR="00B522B5">
        <w:t xml:space="preserve"> (ii</w:t>
      </w:r>
      <w:r w:rsidR="009C3BD1">
        <w:t>i</w:t>
      </w:r>
      <w:r w:rsidR="00B522B5">
        <w:t>) women reporting no prior history of depression</w:t>
      </w:r>
      <w:r w:rsidR="00EB49AC">
        <w:t>. We will compare results in subsets</w:t>
      </w:r>
      <w:r w:rsidR="001E07B4">
        <w:t xml:space="preserve"> where</w:t>
      </w:r>
      <w:r w:rsidR="00EB49AC">
        <w:t xml:space="preserve"> PND was measured by questionnaire, self-report or linked</w:t>
      </w:r>
      <w:r w:rsidR="00BC0197">
        <w:t xml:space="preserve"> registry data</w:t>
      </w:r>
      <w:r w:rsidR="00EB49AC">
        <w:t xml:space="preserve">. </w:t>
      </w:r>
    </w:p>
    <w:p w14:paraId="53DD11D8" w14:textId="797A0C8B" w:rsidR="00DC0798" w:rsidRDefault="00DC0798" w:rsidP="003E2223">
      <w:pPr>
        <w:pStyle w:val="Heading1"/>
      </w:pPr>
      <w:bookmarkStart w:id="15" w:name="_Toc39566280"/>
      <w:r>
        <w:t>Data access</w:t>
      </w:r>
      <w:bookmarkEnd w:id="15"/>
    </w:p>
    <w:p w14:paraId="5A402DA0" w14:textId="1D04D616" w:rsidR="00DC0798" w:rsidRPr="00DC0798" w:rsidRDefault="00DC0798" w:rsidP="00DC0798">
      <w:pPr>
        <w:pStyle w:val="BodyText"/>
      </w:pPr>
      <w:r>
        <w:t>Individual data access agreements</w:t>
      </w:r>
      <w:r w:rsidR="00C54E9A">
        <w:t xml:space="preserve"> are currently being arranged with eligible cohorts</w:t>
      </w:r>
      <w:r w:rsidR="000D4032">
        <w:t>.</w:t>
      </w:r>
    </w:p>
    <w:p w14:paraId="1BB7F772" w14:textId="573EBF9E" w:rsidR="00DC0798" w:rsidRDefault="00DC0798" w:rsidP="003E2223">
      <w:pPr>
        <w:pStyle w:val="Heading1"/>
      </w:pPr>
      <w:bookmarkStart w:id="16" w:name="_Toc39566281"/>
      <w:r>
        <w:t>Authorship</w:t>
      </w:r>
      <w:bookmarkEnd w:id="16"/>
    </w:p>
    <w:p w14:paraId="1D4A05AA" w14:textId="7333D8BF" w:rsidR="009D5645" w:rsidRPr="009D5645" w:rsidRDefault="006E7033" w:rsidP="009D5645">
      <w:pPr>
        <w:pStyle w:val="BodyText"/>
      </w:pPr>
      <w:r>
        <w:t xml:space="preserve">TC will be </w:t>
      </w:r>
      <w:r w:rsidR="000D4032">
        <w:t xml:space="preserve">listed as </w:t>
      </w:r>
      <w:r>
        <w:t>first author, MP last author, and all remaining authors from the analysis plan as co-authors. In addition,</w:t>
      </w:r>
      <w:r w:rsidR="000D4032">
        <w:t xml:space="preserve"> two</w:t>
      </w:r>
      <w:r>
        <w:t xml:space="preserve"> </w:t>
      </w:r>
      <w:r w:rsidR="00766305">
        <w:t xml:space="preserve">or more </w:t>
      </w:r>
      <w:r w:rsidR="00876B66">
        <w:t>researchers from each participating cohort will be invited as co-authors.</w:t>
      </w:r>
    </w:p>
    <w:p w14:paraId="209DBF8D" w14:textId="4817729F" w:rsidR="00456C0A" w:rsidRDefault="00E85EC5" w:rsidP="003E2223">
      <w:pPr>
        <w:pStyle w:val="Heading1"/>
      </w:pPr>
      <w:bookmarkStart w:id="17" w:name="_Toc39566282"/>
      <w:r>
        <w:lastRenderedPageBreak/>
        <w:t>References</w:t>
      </w:r>
      <w:bookmarkEnd w:id="17"/>
    </w:p>
    <w:p w14:paraId="2BCFF62C" w14:textId="77777777" w:rsidR="004B60FB" w:rsidRPr="003E2223" w:rsidRDefault="000D4032"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fldChar w:fldCharType="begin"/>
      </w:r>
      <w:r w:rsidRPr="003E2223">
        <w:rPr>
          <w:rFonts w:asciiTheme="majorHAnsi" w:hAnsiTheme="majorHAnsi" w:cstheme="majorHAnsi"/>
          <w:sz w:val="24"/>
        </w:rPr>
        <w:instrText xml:space="preserve"> ADDIN EN.REFLIST </w:instrText>
      </w:r>
      <w:r w:rsidRPr="003E2223">
        <w:rPr>
          <w:rFonts w:asciiTheme="majorHAnsi" w:hAnsiTheme="majorHAnsi" w:cstheme="majorHAnsi"/>
          <w:sz w:val="24"/>
        </w:rPr>
        <w:fldChar w:fldCharType="separate"/>
      </w:r>
      <w:r w:rsidR="004B60FB" w:rsidRPr="003E2223">
        <w:rPr>
          <w:rFonts w:asciiTheme="majorHAnsi" w:hAnsiTheme="majorHAnsi" w:cstheme="majorHAnsi"/>
          <w:sz w:val="24"/>
        </w:rPr>
        <w:t>1.</w:t>
      </w:r>
      <w:r w:rsidR="004B60FB" w:rsidRPr="003E2223">
        <w:rPr>
          <w:rFonts w:asciiTheme="majorHAnsi" w:hAnsiTheme="majorHAnsi" w:cstheme="majorHAnsi"/>
          <w:sz w:val="24"/>
        </w:rPr>
        <w:tab/>
        <w:t xml:space="preserve">Putnam, K.T., et al., </w:t>
      </w:r>
      <w:r w:rsidR="004B60FB" w:rsidRPr="003E2223">
        <w:rPr>
          <w:rFonts w:asciiTheme="majorHAnsi" w:hAnsiTheme="majorHAnsi" w:cstheme="majorHAnsi"/>
          <w:i/>
          <w:sz w:val="24"/>
        </w:rPr>
        <w:t>Clinical phenotypes of perinatal depression and time of symptom onset: analysis of data from an international consortium.</w:t>
      </w:r>
      <w:r w:rsidR="004B60FB" w:rsidRPr="003E2223">
        <w:rPr>
          <w:rFonts w:asciiTheme="majorHAnsi" w:hAnsiTheme="majorHAnsi" w:cstheme="majorHAnsi"/>
          <w:sz w:val="24"/>
        </w:rPr>
        <w:t xml:space="preserve"> The lancet. Psychiatry, 2017. </w:t>
      </w:r>
      <w:r w:rsidR="004B60FB" w:rsidRPr="003E2223">
        <w:rPr>
          <w:rFonts w:asciiTheme="majorHAnsi" w:hAnsiTheme="majorHAnsi" w:cstheme="majorHAnsi"/>
          <w:b/>
          <w:sz w:val="24"/>
        </w:rPr>
        <w:t>4</w:t>
      </w:r>
      <w:r w:rsidR="004B60FB" w:rsidRPr="003E2223">
        <w:rPr>
          <w:rFonts w:asciiTheme="majorHAnsi" w:hAnsiTheme="majorHAnsi" w:cstheme="majorHAnsi"/>
          <w:sz w:val="24"/>
        </w:rPr>
        <w:t>(6): p. 477-485.</w:t>
      </w:r>
    </w:p>
    <w:p w14:paraId="2B7AFD0F"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2.</w:t>
      </w:r>
      <w:r w:rsidRPr="003E2223">
        <w:rPr>
          <w:rFonts w:asciiTheme="majorHAnsi" w:hAnsiTheme="majorHAnsi" w:cstheme="majorHAnsi"/>
          <w:sz w:val="24"/>
        </w:rPr>
        <w:tab/>
        <w:t xml:space="preserve">Howard, L.M., et al., </w:t>
      </w:r>
      <w:r w:rsidRPr="003E2223">
        <w:rPr>
          <w:rFonts w:asciiTheme="majorHAnsi" w:hAnsiTheme="majorHAnsi" w:cstheme="majorHAnsi"/>
          <w:i/>
          <w:sz w:val="24"/>
        </w:rPr>
        <w:t>Non-psychotic mental disorders in the perinatal period.</w:t>
      </w:r>
      <w:r w:rsidRPr="003E2223">
        <w:rPr>
          <w:rFonts w:asciiTheme="majorHAnsi" w:hAnsiTheme="majorHAnsi" w:cstheme="majorHAnsi"/>
          <w:sz w:val="24"/>
        </w:rPr>
        <w:t xml:space="preserve"> Lancet, 2014. </w:t>
      </w:r>
      <w:r w:rsidRPr="003E2223">
        <w:rPr>
          <w:rFonts w:asciiTheme="majorHAnsi" w:hAnsiTheme="majorHAnsi" w:cstheme="majorHAnsi"/>
          <w:b/>
          <w:sz w:val="24"/>
        </w:rPr>
        <w:t>384</w:t>
      </w:r>
      <w:r w:rsidRPr="003E2223">
        <w:rPr>
          <w:rFonts w:asciiTheme="majorHAnsi" w:hAnsiTheme="majorHAnsi" w:cstheme="majorHAnsi"/>
          <w:sz w:val="24"/>
        </w:rPr>
        <w:t>(9956): p. 1775-88.</w:t>
      </w:r>
    </w:p>
    <w:p w14:paraId="5D9B8579"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3.</w:t>
      </w:r>
      <w:r w:rsidRPr="003E2223">
        <w:rPr>
          <w:rFonts w:asciiTheme="majorHAnsi" w:hAnsiTheme="majorHAnsi" w:cstheme="majorHAnsi"/>
          <w:sz w:val="24"/>
        </w:rPr>
        <w:tab/>
        <w:t xml:space="preserve">Stein, A., et al., </w:t>
      </w:r>
      <w:r w:rsidRPr="003E2223">
        <w:rPr>
          <w:rFonts w:asciiTheme="majorHAnsi" w:hAnsiTheme="majorHAnsi" w:cstheme="majorHAnsi"/>
          <w:i/>
          <w:sz w:val="24"/>
        </w:rPr>
        <w:t>Effects of perinatal mental disorders on the fetus and child.</w:t>
      </w:r>
      <w:r w:rsidRPr="003E2223">
        <w:rPr>
          <w:rFonts w:asciiTheme="majorHAnsi" w:hAnsiTheme="majorHAnsi" w:cstheme="majorHAnsi"/>
          <w:sz w:val="24"/>
        </w:rPr>
        <w:t xml:space="preserve"> The Lancet, 2014. </w:t>
      </w:r>
      <w:r w:rsidRPr="003E2223">
        <w:rPr>
          <w:rFonts w:asciiTheme="majorHAnsi" w:hAnsiTheme="majorHAnsi" w:cstheme="majorHAnsi"/>
          <w:b/>
          <w:sz w:val="24"/>
        </w:rPr>
        <w:t>384</w:t>
      </w:r>
      <w:r w:rsidRPr="003E2223">
        <w:rPr>
          <w:rFonts w:asciiTheme="majorHAnsi" w:hAnsiTheme="majorHAnsi" w:cstheme="majorHAnsi"/>
          <w:sz w:val="24"/>
        </w:rPr>
        <w:t>(9956): p. 1800-1819.</w:t>
      </w:r>
    </w:p>
    <w:p w14:paraId="1419CD7C"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4.</w:t>
      </w:r>
      <w:r w:rsidRPr="003E2223">
        <w:rPr>
          <w:rFonts w:asciiTheme="majorHAnsi" w:hAnsiTheme="majorHAnsi" w:cstheme="majorHAnsi"/>
          <w:sz w:val="24"/>
        </w:rPr>
        <w:tab/>
        <w:t xml:space="preserve">Tzivian, L., et al., </w:t>
      </w:r>
      <w:r w:rsidRPr="003E2223">
        <w:rPr>
          <w:rFonts w:asciiTheme="majorHAnsi" w:hAnsiTheme="majorHAnsi" w:cstheme="majorHAnsi"/>
          <w:i/>
          <w:sz w:val="24"/>
        </w:rPr>
        <w:t>Effect of long-term outdoor air pollution and noise on cognitive and psychological functions in adults.</w:t>
      </w:r>
      <w:r w:rsidRPr="003E2223">
        <w:rPr>
          <w:rFonts w:asciiTheme="majorHAnsi" w:hAnsiTheme="majorHAnsi" w:cstheme="majorHAnsi"/>
          <w:sz w:val="24"/>
        </w:rPr>
        <w:t xml:space="preserve"> Int J Hyg Environ Health, 2015. </w:t>
      </w:r>
      <w:r w:rsidRPr="003E2223">
        <w:rPr>
          <w:rFonts w:asciiTheme="majorHAnsi" w:hAnsiTheme="majorHAnsi" w:cstheme="majorHAnsi"/>
          <w:b/>
          <w:sz w:val="24"/>
        </w:rPr>
        <w:t>218</w:t>
      </w:r>
      <w:r w:rsidRPr="003E2223">
        <w:rPr>
          <w:rFonts w:asciiTheme="majorHAnsi" w:hAnsiTheme="majorHAnsi" w:cstheme="majorHAnsi"/>
          <w:sz w:val="24"/>
        </w:rPr>
        <w:t>(1): p. 1-11.</w:t>
      </w:r>
    </w:p>
    <w:p w14:paraId="6591B7C4"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5.</w:t>
      </w:r>
      <w:r w:rsidRPr="003E2223">
        <w:rPr>
          <w:rFonts w:asciiTheme="majorHAnsi" w:hAnsiTheme="majorHAnsi" w:cstheme="majorHAnsi"/>
          <w:sz w:val="24"/>
        </w:rPr>
        <w:tab/>
        <w:t xml:space="preserve">Kotzeva, M.M. and T. Brandmüller, </w:t>
      </w:r>
      <w:r w:rsidRPr="003E2223">
        <w:rPr>
          <w:rFonts w:asciiTheme="majorHAnsi" w:hAnsiTheme="majorHAnsi" w:cstheme="majorHAnsi"/>
          <w:i/>
          <w:sz w:val="24"/>
        </w:rPr>
        <w:t>Urban Europe: statistics on cities, towns and suburbs</w:t>
      </w:r>
      <w:r w:rsidRPr="003E2223">
        <w:rPr>
          <w:rFonts w:asciiTheme="majorHAnsi" w:hAnsiTheme="majorHAnsi" w:cstheme="majorHAnsi"/>
          <w:sz w:val="24"/>
        </w:rPr>
        <w:t>. 2016: Publications office of the European Union.</w:t>
      </w:r>
    </w:p>
    <w:p w14:paraId="5CF6BA72"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6.</w:t>
      </w:r>
      <w:r w:rsidRPr="003E2223">
        <w:rPr>
          <w:rFonts w:asciiTheme="majorHAnsi" w:hAnsiTheme="majorHAnsi" w:cstheme="majorHAnsi"/>
          <w:sz w:val="24"/>
        </w:rPr>
        <w:tab/>
        <w:t xml:space="preserve">Gong, Y., et al., </w:t>
      </w:r>
      <w:r w:rsidRPr="003E2223">
        <w:rPr>
          <w:rFonts w:asciiTheme="majorHAnsi" w:hAnsiTheme="majorHAnsi" w:cstheme="majorHAnsi"/>
          <w:i/>
          <w:sz w:val="24"/>
        </w:rPr>
        <w:t>A systematic review of the relationship between objective measurements of the urban environment and psychological distress.</w:t>
      </w:r>
      <w:r w:rsidRPr="003E2223">
        <w:rPr>
          <w:rFonts w:asciiTheme="majorHAnsi" w:hAnsiTheme="majorHAnsi" w:cstheme="majorHAnsi"/>
          <w:sz w:val="24"/>
        </w:rPr>
        <w:t xml:space="preserve"> Environment international, 2016. </w:t>
      </w:r>
      <w:r w:rsidRPr="003E2223">
        <w:rPr>
          <w:rFonts w:asciiTheme="majorHAnsi" w:hAnsiTheme="majorHAnsi" w:cstheme="majorHAnsi"/>
          <w:b/>
          <w:sz w:val="24"/>
        </w:rPr>
        <w:t>96</w:t>
      </w:r>
      <w:r w:rsidRPr="003E2223">
        <w:rPr>
          <w:rFonts w:asciiTheme="majorHAnsi" w:hAnsiTheme="majorHAnsi" w:cstheme="majorHAnsi"/>
          <w:sz w:val="24"/>
        </w:rPr>
        <w:t>: p. 48-57.</w:t>
      </w:r>
    </w:p>
    <w:p w14:paraId="71B70A7C"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7.</w:t>
      </w:r>
      <w:r w:rsidRPr="003E2223">
        <w:rPr>
          <w:rFonts w:asciiTheme="majorHAnsi" w:hAnsiTheme="majorHAnsi" w:cstheme="majorHAnsi"/>
          <w:sz w:val="24"/>
        </w:rPr>
        <w:tab/>
        <w:t xml:space="preserve">Fan, S.J., et al., </w:t>
      </w:r>
      <w:r w:rsidRPr="003E2223">
        <w:rPr>
          <w:rFonts w:asciiTheme="majorHAnsi" w:hAnsiTheme="majorHAnsi" w:cstheme="majorHAnsi"/>
          <w:i/>
          <w:sz w:val="24"/>
        </w:rPr>
        <w:t>Ambient air pollution and depression: A systematic review with meta-analysis up to 2019.</w:t>
      </w:r>
      <w:r w:rsidRPr="003E2223">
        <w:rPr>
          <w:rFonts w:asciiTheme="majorHAnsi" w:hAnsiTheme="majorHAnsi" w:cstheme="majorHAnsi"/>
          <w:sz w:val="24"/>
        </w:rPr>
        <w:t xml:space="preserve"> Sci Total Environ, 2020. </w:t>
      </w:r>
      <w:r w:rsidRPr="003E2223">
        <w:rPr>
          <w:rFonts w:asciiTheme="majorHAnsi" w:hAnsiTheme="majorHAnsi" w:cstheme="majorHAnsi"/>
          <w:b/>
          <w:sz w:val="24"/>
        </w:rPr>
        <w:t>701</w:t>
      </w:r>
      <w:r w:rsidRPr="003E2223">
        <w:rPr>
          <w:rFonts w:asciiTheme="majorHAnsi" w:hAnsiTheme="majorHAnsi" w:cstheme="majorHAnsi"/>
          <w:sz w:val="24"/>
        </w:rPr>
        <w:t>: p. 134721.</w:t>
      </w:r>
    </w:p>
    <w:p w14:paraId="0262767E"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8.</w:t>
      </w:r>
      <w:r w:rsidRPr="003E2223">
        <w:rPr>
          <w:rFonts w:asciiTheme="majorHAnsi" w:hAnsiTheme="majorHAnsi" w:cstheme="majorHAnsi"/>
          <w:sz w:val="24"/>
        </w:rPr>
        <w:tab/>
        <w:t xml:space="preserve">Callaghan, A., et al., </w:t>
      </w:r>
      <w:r w:rsidRPr="003E2223">
        <w:rPr>
          <w:rFonts w:asciiTheme="majorHAnsi" w:hAnsiTheme="majorHAnsi" w:cstheme="majorHAnsi"/>
          <w:i/>
          <w:sz w:val="24"/>
        </w:rPr>
        <w:t>The impact of green spaces on mental health in urban settings: a scoping review.</w:t>
      </w:r>
      <w:r w:rsidRPr="003E2223">
        <w:rPr>
          <w:rFonts w:asciiTheme="majorHAnsi" w:hAnsiTheme="majorHAnsi" w:cstheme="majorHAnsi"/>
          <w:sz w:val="24"/>
        </w:rPr>
        <w:t xml:space="preserve"> Journal of Mental Health, 2020: p. 1-15.</w:t>
      </w:r>
    </w:p>
    <w:p w14:paraId="204D4FAD"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9.</w:t>
      </w:r>
      <w:r w:rsidRPr="003E2223">
        <w:rPr>
          <w:rFonts w:asciiTheme="majorHAnsi" w:hAnsiTheme="majorHAnsi" w:cstheme="majorHAnsi"/>
          <w:sz w:val="24"/>
        </w:rPr>
        <w:tab/>
        <w:t xml:space="preserve">Amitai, Y., et al., </w:t>
      </w:r>
      <w:r w:rsidRPr="003E2223">
        <w:rPr>
          <w:rFonts w:asciiTheme="majorHAnsi" w:hAnsiTheme="majorHAnsi" w:cstheme="majorHAnsi"/>
          <w:i/>
          <w:sz w:val="24"/>
        </w:rPr>
        <w:t>Neuropsychological Impairment From Acute Low-Level Exposure to Carbon Monoxide.</w:t>
      </w:r>
      <w:r w:rsidRPr="003E2223">
        <w:rPr>
          <w:rFonts w:asciiTheme="majorHAnsi" w:hAnsiTheme="majorHAnsi" w:cstheme="majorHAnsi"/>
          <w:sz w:val="24"/>
        </w:rPr>
        <w:t xml:space="preserve"> Archives of Neurology, 1998. </w:t>
      </w:r>
      <w:r w:rsidRPr="003E2223">
        <w:rPr>
          <w:rFonts w:asciiTheme="majorHAnsi" w:hAnsiTheme="majorHAnsi" w:cstheme="majorHAnsi"/>
          <w:b/>
          <w:sz w:val="24"/>
        </w:rPr>
        <w:t>55</w:t>
      </w:r>
      <w:r w:rsidRPr="003E2223">
        <w:rPr>
          <w:rFonts w:asciiTheme="majorHAnsi" w:hAnsiTheme="majorHAnsi" w:cstheme="majorHAnsi"/>
          <w:sz w:val="24"/>
        </w:rPr>
        <w:t>(6): p. 845-848.</w:t>
      </w:r>
    </w:p>
    <w:p w14:paraId="70B686F8"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10.</w:t>
      </w:r>
      <w:r w:rsidRPr="003E2223">
        <w:rPr>
          <w:rFonts w:asciiTheme="majorHAnsi" w:hAnsiTheme="majorHAnsi" w:cstheme="majorHAnsi"/>
          <w:sz w:val="24"/>
        </w:rPr>
        <w:tab/>
        <w:t xml:space="preserve">Pirrera, S., E. De Valck, and R. Cluydts, </w:t>
      </w:r>
      <w:r w:rsidRPr="003E2223">
        <w:rPr>
          <w:rFonts w:asciiTheme="majorHAnsi" w:hAnsiTheme="majorHAnsi" w:cstheme="majorHAnsi"/>
          <w:i/>
          <w:sz w:val="24"/>
        </w:rPr>
        <w:t>Nocturnal road traffic noise: A review on its assessment and consequences on sleep and health.</w:t>
      </w:r>
      <w:r w:rsidRPr="003E2223">
        <w:rPr>
          <w:rFonts w:asciiTheme="majorHAnsi" w:hAnsiTheme="majorHAnsi" w:cstheme="majorHAnsi"/>
          <w:sz w:val="24"/>
        </w:rPr>
        <w:t xml:space="preserve"> Environment International, 2010. </w:t>
      </w:r>
      <w:r w:rsidRPr="003E2223">
        <w:rPr>
          <w:rFonts w:asciiTheme="majorHAnsi" w:hAnsiTheme="majorHAnsi" w:cstheme="majorHAnsi"/>
          <w:b/>
          <w:sz w:val="24"/>
        </w:rPr>
        <w:t>36</w:t>
      </w:r>
      <w:r w:rsidRPr="003E2223">
        <w:rPr>
          <w:rFonts w:asciiTheme="majorHAnsi" w:hAnsiTheme="majorHAnsi" w:cstheme="majorHAnsi"/>
          <w:sz w:val="24"/>
        </w:rPr>
        <w:t>(5): p. 492-498.</w:t>
      </w:r>
    </w:p>
    <w:p w14:paraId="27663D65"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11.</w:t>
      </w:r>
      <w:r w:rsidRPr="003E2223">
        <w:rPr>
          <w:rFonts w:asciiTheme="majorHAnsi" w:hAnsiTheme="majorHAnsi" w:cstheme="majorHAnsi"/>
          <w:sz w:val="24"/>
        </w:rPr>
        <w:tab/>
        <w:t xml:space="preserve">Hartig, T., et al., </w:t>
      </w:r>
      <w:r w:rsidRPr="003E2223">
        <w:rPr>
          <w:rFonts w:asciiTheme="majorHAnsi" w:hAnsiTheme="majorHAnsi" w:cstheme="majorHAnsi"/>
          <w:i/>
          <w:sz w:val="24"/>
        </w:rPr>
        <w:t>Nature and Health.</w:t>
      </w:r>
      <w:r w:rsidRPr="003E2223">
        <w:rPr>
          <w:rFonts w:asciiTheme="majorHAnsi" w:hAnsiTheme="majorHAnsi" w:cstheme="majorHAnsi"/>
          <w:sz w:val="24"/>
        </w:rPr>
        <w:t xml:space="preserve"> Annual Review of Public Health, 2014. </w:t>
      </w:r>
      <w:r w:rsidRPr="003E2223">
        <w:rPr>
          <w:rFonts w:asciiTheme="majorHAnsi" w:hAnsiTheme="majorHAnsi" w:cstheme="majorHAnsi"/>
          <w:b/>
          <w:sz w:val="24"/>
        </w:rPr>
        <w:t>35</w:t>
      </w:r>
      <w:r w:rsidRPr="003E2223">
        <w:rPr>
          <w:rFonts w:asciiTheme="majorHAnsi" w:hAnsiTheme="majorHAnsi" w:cstheme="majorHAnsi"/>
          <w:sz w:val="24"/>
        </w:rPr>
        <w:t>(1): p. 207-228.</w:t>
      </w:r>
    </w:p>
    <w:p w14:paraId="57937731"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12.</w:t>
      </w:r>
      <w:r w:rsidRPr="003E2223">
        <w:rPr>
          <w:rFonts w:asciiTheme="majorHAnsi" w:hAnsiTheme="majorHAnsi" w:cstheme="majorHAnsi"/>
          <w:sz w:val="24"/>
        </w:rPr>
        <w:tab/>
        <w:t xml:space="preserve">Niedzwiecki, M.M., et al., </w:t>
      </w:r>
      <w:r w:rsidRPr="003E2223">
        <w:rPr>
          <w:rFonts w:asciiTheme="majorHAnsi" w:hAnsiTheme="majorHAnsi" w:cstheme="majorHAnsi"/>
          <w:i/>
          <w:sz w:val="24"/>
        </w:rPr>
        <w:t>Particulate air pollution exposure during pregnancy and postpartum depression symptoms in women in Mexico City.</w:t>
      </w:r>
      <w:r w:rsidRPr="003E2223">
        <w:rPr>
          <w:rFonts w:asciiTheme="majorHAnsi" w:hAnsiTheme="majorHAnsi" w:cstheme="majorHAnsi"/>
          <w:sz w:val="24"/>
        </w:rPr>
        <w:t xml:space="preserve"> Environment International, 2020. </w:t>
      </w:r>
      <w:r w:rsidRPr="003E2223">
        <w:rPr>
          <w:rFonts w:asciiTheme="majorHAnsi" w:hAnsiTheme="majorHAnsi" w:cstheme="majorHAnsi"/>
          <w:b/>
          <w:sz w:val="24"/>
        </w:rPr>
        <w:t>134</w:t>
      </w:r>
      <w:r w:rsidRPr="003E2223">
        <w:rPr>
          <w:rFonts w:asciiTheme="majorHAnsi" w:hAnsiTheme="majorHAnsi" w:cstheme="majorHAnsi"/>
          <w:sz w:val="24"/>
        </w:rPr>
        <w:t>: p. 105325.</w:t>
      </w:r>
    </w:p>
    <w:p w14:paraId="7B725D54"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13.</w:t>
      </w:r>
      <w:r w:rsidRPr="003E2223">
        <w:rPr>
          <w:rFonts w:asciiTheme="majorHAnsi" w:hAnsiTheme="majorHAnsi" w:cstheme="majorHAnsi"/>
          <w:sz w:val="24"/>
        </w:rPr>
        <w:tab/>
        <w:t xml:space="preserve">Sheffield, P.E., et al., </w:t>
      </w:r>
      <w:r w:rsidRPr="003E2223">
        <w:rPr>
          <w:rFonts w:asciiTheme="majorHAnsi" w:hAnsiTheme="majorHAnsi" w:cstheme="majorHAnsi"/>
          <w:i/>
          <w:sz w:val="24"/>
        </w:rPr>
        <w:t>Association between particulate air pollution exposure during pregnancy and postpartum maternal psychological functioning.</w:t>
      </w:r>
      <w:r w:rsidRPr="003E2223">
        <w:rPr>
          <w:rFonts w:asciiTheme="majorHAnsi" w:hAnsiTheme="majorHAnsi" w:cstheme="majorHAnsi"/>
          <w:sz w:val="24"/>
        </w:rPr>
        <w:t xml:space="preserve"> PLoS One, 2018. </w:t>
      </w:r>
      <w:r w:rsidRPr="003E2223">
        <w:rPr>
          <w:rFonts w:asciiTheme="majorHAnsi" w:hAnsiTheme="majorHAnsi" w:cstheme="majorHAnsi"/>
          <w:b/>
          <w:sz w:val="24"/>
        </w:rPr>
        <w:t>13</w:t>
      </w:r>
      <w:r w:rsidRPr="003E2223">
        <w:rPr>
          <w:rFonts w:asciiTheme="majorHAnsi" w:hAnsiTheme="majorHAnsi" w:cstheme="majorHAnsi"/>
          <w:sz w:val="24"/>
        </w:rPr>
        <w:t>(4): p. e0195267.</w:t>
      </w:r>
    </w:p>
    <w:p w14:paraId="7AF2ECA1"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14.</w:t>
      </w:r>
      <w:r w:rsidRPr="003E2223">
        <w:rPr>
          <w:rFonts w:asciiTheme="majorHAnsi" w:hAnsiTheme="majorHAnsi" w:cstheme="majorHAnsi"/>
          <w:sz w:val="24"/>
        </w:rPr>
        <w:tab/>
        <w:t xml:space="preserve">He, S., et al., </w:t>
      </w:r>
      <w:r w:rsidRPr="003E2223">
        <w:rPr>
          <w:rFonts w:asciiTheme="majorHAnsi" w:hAnsiTheme="majorHAnsi" w:cstheme="majorHAnsi"/>
          <w:i/>
          <w:sz w:val="24"/>
        </w:rPr>
        <w:t>Residential noise exposure and the longitudinal risk of hospitalization for depression after pregnancy: Postpartum and beyond.</w:t>
      </w:r>
      <w:r w:rsidRPr="003E2223">
        <w:rPr>
          <w:rFonts w:asciiTheme="majorHAnsi" w:hAnsiTheme="majorHAnsi" w:cstheme="majorHAnsi"/>
          <w:sz w:val="24"/>
        </w:rPr>
        <w:t xml:space="preserve"> Environ Res, 2019. </w:t>
      </w:r>
      <w:r w:rsidRPr="003E2223">
        <w:rPr>
          <w:rFonts w:asciiTheme="majorHAnsi" w:hAnsiTheme="majorHAnsi" w:cstheme="majorHAnsi"/>
          <w:b/>
          <w:sz w:val="24"/>
        </w:rPr>
        <w:t>170</w:t>
      </w:r>
      <w:r w:rsidRPr="003E2223">
        <w:rPr>
          <w:rFonts w:asciiTheme="majorHAnsi" w:hAnsiTheme="majorHAnsi" w:cstheme="majorHAnsi"/>
          <w:sz w:val="24"/>
        </w:rPr>
        <w:t>: p. 26-32.</w:t>
      </w:r>
    </w:p>
    <w:p w14:paraId="7A0052C6"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15.</w:t>
      </w:r>
      <w:r w:rsidRPr="003E2223">
        <w:rPr>
          <w:rFonts w:asciiTheme="majorHAnsi" w:hAnsiTheme="majorHAnsi" w:cstheme="majorHAnsi"/>
          <w:sz w:val="24"/>
        </w:rPr>
        <w:tab/>
        <w:t xml:space="preserve">McEachan, R.R., et al., </w:t>
      </w:r>
      <w:r w:rsidRPr="003E2223">
        <w:rPr>
          <w:rFonts w:asciiTheme="majorHAnsi" w:hAnsiTheme="majorHAnsi" w:cstheme="majorHAnsi"/>
          <w:i/>
          <w:sz w:val="24"/>
        </w:rPr>
        <w:t>The association between green space and depressive symptoms in pregnant women: moderating roles of socioeconomic status and physical activity.</w:t>
      </w:r>
      <w:r w:rsidRPr="003E2223">
        <w:rPr>
          <w:rFonts w:asciiTheme="majorHAnsi" w:hAnsiTheme="majorHAnsi" w:cstheme="majorHAnsi"/>
          <w:sz w:val="24"/>
        </w:rPr>
        <w:t xml:space="preserve"> J Epidemiol Community Health, 2016. </w:t>
      </w:r>
      <w:r w:rsidRPr="003E2223">
        <w:rPr>
          <w:rFonts w:asciiTheme="majorHAnsi" w:hAnsiTheme="majorHAnsi" w:cstheme="majorHAnsi"/>
          <w:b/>
          <w:sz w:val="24"/>
        </w:rPr>
        <w:t>70</w:t>
      </w:r>
      <w:r w:rsidRPr="003E2223">
        <w:rPr>
          <w:rFonts w:asciiTheme="majorHAnsi" w:hAnsiTheme="majorHAnsi" w:cstheme="majorHAnsi"/>
          <w:sz w:val="24"/>
        </w:rPr>
        <w:t>(3): p. 253-9.</w:t>
      </w:r>
    </w:p>
    <w:p w14:paraId="47F4C092"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16.</w:t>
      </w:r>
      <w:r w:rsidRPr="003E2223">
        <w:rPr>
          <w:rFonts w:asciiTheme="majorHAnsi" w:hAnsiTheme="majorHAnsi" w:cstheme="majorHAnsi"/>
          <w:sz w:val="24"/>
        </w:rPr>
        <w:tab/>
        <w:t xml:space="preserve">Cho, J., et al., </w:t>
      </w:r>
      <w:r w:rsidRPr="003E2223">
        <w:rPr>
          <w:rFonts w:asciiTheme="majorHAnsi" w:hAnsiTheme="majorHAnsi" w:cstheme="majorHAnsi"/>
          <w:i/>
          <w:sz w:val="24"/>
        </w:rPr>
        <w:t>Air pollution as a risk factor for depressive episode in patients with cardiovascular disease, diabetes mellitus, or asthma.</w:t>
      </w:r>
      <w:r w:rsidRPr="003E2223">
        <w:rPr>
          <w:rFonts w:asciiTheme="majorHAnsi" w:hAnsiTheme="majorHAnsi" w:cstheme="majorHAnsi"/>
          <w:sz w:val="24"/>
        </w:rPr>
        <w:t xml:space="preserve"> J Affect Disord, 2014. </w:t>
      </w:r>
      <w:r w:rsidRPr="003E2223">
        <w:rPr>
          <w:rFonts w:asciiTheme="majorHAnsi" w:hAnsiTheme="majorHAnsi" w:cstheme="majorHAnsi"/>
          <w:b/>
          <w:sz w:val="24"/>
        </w:rPr>
        <w:t>157</w:t>
      </w:r>
      <w:r w:rsidRPr="003E2223">
        <w:rPr>
          <w:rFonts w:asciiTheme="majorHAnsi" w:hAnsiTheme="majorHAnsi" w:cstheme="majorHAnsi"/>
          <w:sz w:val="24"/>
        </w:rPr>
        <w:t>: p. 45-51.</w:t>
      </w:r>
    </w:p>
    <w:p w14:paraId="311924F2"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lastRenderedPageBreak/>
        <w:t>17.</w:t>
      </w:r>
      <w:r w:rsidRPr="003E2223">
        <w:rPr>
          <w:rFonts w:asciiTheme="majorHAnsi" w:hAnsiTheme="majorHAnsi" w:cstheme="majorHAnsi"/>
          <w:sz w:val="24"/>
        </w:rPr>
        <w:tab/>
        <w:t xml:space="preserve">Zijlema, W.L., et al., </w:t>
      </w:r>
      <w:r w:rsidRPr="003E2223">
        <w:rPr>
          <w:rFonts w:asciiTheme="majorHAnsi" w:hAnsiTheme="majorHAnsi" w:cstheme="majorHAnsi"/>
          <w:i/>
          <w:sz w:val="24"/>
        </w:rPr>
        <w:t>The association of air pollution and depressed mood in 70,928 individuals from four European cohorts.</w:t>
      </w:r>
      <w:r w:rsidRPr="003E2223">
        <w:rPr>
          <w:rFonts w:asciiTheme="majorHAnsi" w:hAnsiTheme="majorHAnsi" w:cstheme="majorHAnsi"/>
          <w:sz w:val="24"/>
        </w:rPr>
        <w:t xml:space="preserve"> Int J Hyg Environ Health, 2016. </w:t>
      </w:r>
      <w:r w:rsidRPr="003E2223">
        <w:rPr>
          <w:rFonts w:asciiTheme="majorHAnsi" w:hAnsiTheme="majorHAnsi" w:cstheme="majorHAnsi"/>
          <w:b/>
          <w:sz w:val="24"/>
        </w:rPr>
        <w:t>219</w:t>
      </w:r>
      <w:r w:rsidRPr="003E2223">
        <w:rPr>
          <w:rFonts w:asciiTheme="majorHAnsi" w:hAnsiTheme="majorHAnsi" w:cstheme="majorHAnsi"/>
          <w:sz w:val="24"/>
        </w:rPr>
        <w:t>(2): p. 212-9.</w:t>
      </w:r>
    </w:p>
    <w:p w14:paraId="3E642D80"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18.</w:t>
      </w:r>
      <w:r w:rsidRPr="003E2223">
        <w:rPr>
          <w:rFonts w:asciiTheme="majorHAnsi" w:hAnsiTheme="majorHAnsi" w:cstheme="majorHAnsi"/>
          <w:sz w:val="24"/>
        </w:rPr>
        <w:tab/>
        <w:t xml:space="preserve">Lim, Y.-H., et al., </w:t>
      </w:r>
      <w:r w:rsidRPr="003E2223">
        <w:rPr>
          <w:rFonts w:asciiTheme="majorHAnsi" w:hAnsiTheme="majorHAnsi" w:cstheme="majorHAnsi"/>
          <w:i/>
          <w:sz w:val="24"/>
        </w:rPr>
        <w:t>Air Pollution and Symptoms of Depression in Elderly Adults.</w:t>
      </w:r>
      <w:r w:rsidRPr="003E2223">
        <w:rPr>
          <w:rFonts w:asciiTheme="majorHAnsi" w:hAnsiTheme="majorHAnsi" w:cstheme="majorHAnsi"/>
          <w:sz w:val="24"/>
        </w:rPr>
        <w:t xml:space="preserve"> Environmental Health Perspectives, 2012. </w:t>
      </w:r>
      <w:r w:rsidRPr="003E2223">
        <w:rPr>
          <w:rFonts w:asciiTheme="majorHAnsi" w:hAnsiTheme="majorHAnsi" w:cstheme="majorHAnsi"/>
          <w:b/>
          <w:sz w:val="24"/>
        </w:rPr>
        <w:t>120</w:t>
      </w:r>
      <w:r w:rsidRPr="003E2223">
        <w:rPr>
          <w:rFonts w:asciiTheme="majorHAnsi" w:hAnsiTheme="majorHAnsi" w:cstheme="majorHAnsi"/>
          <w:sz w:val="24"/>
        </w:rPr>
        <w:t>(7): p. 1023-1028.</w:t>
      </w:r>
    </w:p>
    <w:p w14:paraId="1E8AE985"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19.</w:t>
      </w:r>
      <w:r w:rsidRPr="003E2223">
        <w:rPr>
          <w:rFonts w:asciiTheme="majorHAnsi" w:hAnsiTheme="majorHAnsi" w:cstheme="majorHAnsi"/>
          <w:sz w:val="24"/>
        </w:rPr>
        <w:tab/>
        <w:t xml:space="preserve">Gascon, M., et al., </w:t>
      </w:r>
      <w:r w:rsidRPr="003E2223">
        <w:rPr>
          <w:rFonts w:asciiTheme="majorHAnsi" w:hAnsiTheme="majorHAnsi" w:cstheme="majorHAnsi"/>
          <w:i/>
          <w:sz w:val="24"/>
        </w:rPr>
        <w:t>Long-term exposure to residential green and blue spaces and anxiety and depression in adults: A cross-sectional study.</w:t>
      </w:r>
      <w:r w:rsidRPr="003E2223">
        <w:rPr>
          <w:rFonts w:asciiTheme="majorHAnsi" w:hAnsiTheme="majorHAnsi" w:cstheme="majorHAnsi"/>
          <w:sz w:val="24"/>
        </w:rPr>
        <w:t xml:space="preserve"> Environ Res, 2018. </w:t>
      </w:r>
      <w:r w:rsidRPr="003E2223">
        <w:rPr>
          <w:rFonts w:asciiTheme="majorHAnsi" w:hAnsiTheme="majorHAnsi" w:cstheme="majorHAnsi"/>
          <w:b/>
          <w:sz w:val="24"/>
        </w:rPr>
        <w:t>162</w:t>
      </w:r>
      <w:r w:rsidRPr="003E2223">
        <w:rPr>
          <w:rFonts w:asciiTheme="majorHAnsi" w:hAnsiTheme="majorHAnsi" w:cstheme="majorHAnsi"/>
          <w:sz w:val="24"/>
        </w:rPr>
        <w:t>: p. 231-239.</w:t>
      </w:r>
    </w:p>
    <w:p w14:paraId="798CA1D9"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20.</w:t>
      </w:r>
      <w:r w:rsidRPr="003E2223">
        <w:rPr>
          <w:rFonts w:asciiTheme="majorHAnsi" w:hAnsiTheme="majorHAnsi" w:cstheme="majorHAnsi"/>
          <w:sz w:val="24"/>
        </w:rPr>
        <w:tab/>
        <w:t xml:space="preserve">Eeftens, M., et al., </w:t>
      </w:r>
      <w:r w:rsidRPr="003E2223">
        <w:rPr>
          <w:rFonts w:asciiTheme="majorHAnsi" w:hAnsiTheme="majorHAnsi" w:cstheme="majorHAnsi"/>
          <w:i/>
          <w:sz w:val="24"/>
        </w:rPr>
        <w:t>Development of Land Use Regression Models for PM2.5, PM2.5 Absorbance, PM10 and PMcoarse in 20 European Study Areas; Results of the ESCAPE Project.</w:t>
      </w:r>
      <w:r w:rsidRPr="003E2223">
        <w:rPr>
          <w:rFonts w:asciiTheme="majorHAnsi" w:hAnsiTheme="majorHAnsi" w:cstheme="majorHAnsi"/>
          <w:sz w:val="24"/>
        </w:rPr>
        <w:t xml:space="preserve"> Environmental Science &amp; Technology, 2012. </w:t>
      </w:r>
      <w:r w:rsidRPr="003E2223">
        <w:rPr>
          <w:rFonts w:asciiTheme="majorHAnsi" w:hAnsiTheme="majorHAnsi" w:cstheme="majorHAnsi"/>
          <w:b/>
          <w:sz w:val="24"/>
        </w:rPr>
        <w:t>46</w:t>
      </w:r>
      <w:r w:rsidRPr="003E2223">
        <w:rPr>
          <w:rFonts w:asciiTheme="majorHAnsi" w:hAnsiTheme="majorHAnsi" w:cstheme="majorHAnsi"/>
          <w:sz w:val="24"/>
        </w:rPr>
        <w:t>(20): p. 11195-11205.</w:t>
      </w:r>
    </w:p>
    <w:p w14:paraId="797C589B" w14:textId="77777777" w:rsidR="004B60FB" w:rsidRPr="003E2223" w:rsidRDefault="004B60FB" w:rsidP="004B60FB">
      <w:pPr>
        <w:pStyle w:val="EndNoteBibliography"/>
        <w:spacing w:after="0"/>
        <w:ind w:left="720" w:hanging="720"/>
        <w:rPr>
          <w:rFonts w:asciiTheme="majorHAnsi" w:hAnsiTheme="majorHAnsi" w:cstheme="majorHAnsi"/>
          <w:sz w:val="24"/>
        </w:rPr>
      </w:pPr>
      <w:r w:rsidRPr="003E2223">
        <w:rPr>
          <w:rFonts w:asciiTheme="majorHAnsi" w:hAnsiTheme="majorHAnsi" w:cstheme="majorHAnsi"/>
          <w:sz w:val="24"/>
        </w:rPr>
        <w:t>21.</w:t>
      </w:r>
      <w:r w:rsidRPr="003E2223">
        <w:rPr>
          <w:rFonts w:asciiTheme="majorHAnsi" w:hAnsiTheme="majorHAnsi" w:cstheme="majorHAnsi"/>
          <w:sz w:val="24"/>
        </w:rPr>
        <w:tab/>
        <w:t xml:space="preserve">de Hoogh, K., et al., </w:t>
      </w:r>
      <w:r w:rsidRPr="003E2223">
        <w:rPr>
          <w:rFonts w:asciiTheme="majorHAnsi" w:hAnsiTheme="majorHAnsi" w:cstheme="majorHAnsi"/>
          <w:i/>
          <w:sz w:val="24"/>
        </w:rPr>
        <w:t>Spatial PM2.5, NO2, O3 and BC models for Western Europe – Evaluation of spatiotemporal stability.</w:t>
      </w:r>
      <w:r w:rsidRPr="003E2223">
        <w:rPr>
          <w:rFonts w:asciiTheme="majorHAnsi" w:hAnsiTheme="majorHAnsi" w:cstheme="majorHAnsi"/>
          <w:sz w:val="24"/>
        </w:rPr>
        <w:t xml:space="preserve"> Environment International, 2018. </w:t>
      </w:r>
      <w:r w:rsidRPr="003E2223">
        <w:rPr>
          <w:rFonts w:asciiTheme="majorHAnsi" w:hAnsiTheme="majorHAnsi" w:cstheme="majorHAnsi"/>
          <w:b/>
          <w:sz w:val="24"/>
        </w:rPr>
        <w:t>120</w:t>
      </w:r>
      <w:r w:rsidRPr="003E2223">
        <w:rPr>
          <w:rFonts w:asciiTheme="majorHAnsi" w:hAnsiTheme="majorHAnsi" w:cstheme="majorHAnsi"/>
          <w:sz w:val="24"/>
        </w:rPr>
        <w:t>: p. 81-92.</w:t>
      </w:r>
    </w:p>
    <w:p w14:paraId="2F05E2C5" w14:textId="77777777" w:rsidR="004B60FB" w:rsidRPr="003E2223" w:rsidRDefault="004B60FB" w:rsidP="004B60FB">
      <w:pPr>
        <w:pStyle w:val="EndNoteBibliography"/>
        <w:ind w:left="720" w:hanging="720"/>
        <w:rPr>
          <w:rFonts w:asciiTheme="majorHAnsi" w:hAnsiTheme="majorHAnsi" w:cstheme="majorHAnsi"/>
          <w:sz w:val="24"/>
        </w:rPr>
      </w:pPr>
      <w:r w:rsidRPr="003E2223">
        <w:rPr>
          <w:rFonts w:asciiTheme="majorHAnsi" w:hAnsiTheme="majorHAnsi" w:cstheme="majorHAnsi"/>
          <w:sz w:val="24"/>
        </w:rPr>
        <w:t>22.</w:t>
      </w:r>
      <w:r w:rsidRPr="003E2223">
        <w:rPr>
          <w:rFonts w:asciiTheme="majorHAnsi" w:hAnsiTheme="majorHAnsi" w:cstheme="majorHAnsi"/>
          <w:sz w:val="24"/>
        </w:rPr>
        <w:tab/>
        <w:t xml:space="preserve">Hoek, G., et al., </w:t>
      </w:r>
      <w:r w:rsidRPr="003E2223">
        <w:rPr>
          <w:rFonts w:asciiTheme="majorHAnsi" w:hAnsiTheme="majorHAnsi" w:cstheme="majorHAnsi"/>
          <w:i/>
          <w:sz w:val="24"/>
        </w:rPr>
        <w:t>A review of land-use regression models to assess spatial variation of outdoor air pollution.</w:t>
      </w:r>
      <w:r w:rsidRPr="003E2223">
        <w:rPr>
          <w:rFonts w:asciiTheme="majorHAnsi" w:hAnsiTheme="majorHAnsi" w:cstheme="majorHAnsi"/>
          <w:sz w:val="24"/>
        </w:rPr>
        <w:t xml:space="preserve"> Atmospheric Environment, 2008. </w:t>
      </w:r>
      <w:r w:rsidRPr="003E2223">
        <w:rPr>
          <w:rFonts w:asciiTheme="majorHAnsi" w:hAnsiTheme="majorHAnsi" w:cstheme="majorHAnsi"/>
          <w:b/>
          <w:sz w:val="24"/>
        </w:rPr>
        <w:t>42</w:t>
      </w:r>
      <w:r w:rsidRPr="003E2223">
        <w:rPr>
          <w:rFonts w:asciiTheme="majorHAnsi" w:hAnsiTheme="majorHAnsi" w:cstheme="majorHAnsi"/>
          <w:sz w:val="24"/>
        </w:rPr>
        <w:t>(33): p. 7561-7578.</w:t>
      </w:r>
    </w:p>
    <w:p w14:paraId="46952610" w14:textId="32602F5D" w:rsidR="009D5645" w:rsidRPr="003E2223" w:rsidRDefault="000D4032" w:rsidP="000D4032">
      <w:pPr>
        <w:pStyle w:val="BodyText"/>
      </w:pPr>
      <w:r w:rsidRPr="003E2223">
        <w:fldChar w:fldCharType="end"/>
      </w:r>
    </w:p>
    <w:p w14:paraId="7936542B" w14:textId="2306F77E" w:rsidR="009D5645" w:rsidRDefault="009D5645" w:rsidP="003E2223">
      <w:pPr>
        <w:pStyle w:val="Heading1"/>
      </w:pPr>
      <w:r>
        <w:t>Appendi</w:t>
      </w:r>
      <w:r w:rsidR="006C5B22">
        <w:t>ces</w:t>
      </w:r>
    </w:p>
    <w:p w14:paraId="5D516680" w14:textId="544B78AF" w:rsidR="00D43360" w:rsidRPr="00D43360" w:rsidRDefault="00D43360" w:rsidP="00D43360">
      <w:pPr>
        <w:pStyle w:val="BodyText"/>
      </w:pPr>
      <w:r>
        <w:t>Tables A1 to A6 are taken from WP3.1</w:t>
      </w:r>
      <w:r w:rsidR="00A41C0E">
        <w:t>3</w:t>
      </w:r>
      <w:r>
        <w:t xml:space="preserve"> harmonisation manual.</w:t>
      </w:r>
    </w:p>
    <w:p w14:paraId="098CA88A" w14:textId="32C02FEA" w:rsidR="006031D5" w:rsidRPr="007A7182" w:rsidRDefault="006031D5" w:rsidP="007A7182">
      <w:pPr>
        <w:pStyle w:val="Caption"/>
        <w:keepNext/>
        <w:spacing w:after="0"/>
        <w:rPr>
          <w:rFonts w:asciiTheme="majorHAnsi" w:hAnsiTheme="majorHAnsi"/>
          <w:b/>
          <w:bCs/>
          <w:i w:val="0"/>
          <w:iCs/>
          <w:sz w:val="20"/>
          <w:szCs w:val="20"/>
        </w:rPr>
      </w:pPr>
      <w:r w:rsidRPr="007A7182">
        <w:rPr>
          <w:rFonts w:asciiTheme="majorHAnsi" w:hAnsiTheme="majorHAnsi"/>
          <w:b/>
          <w:bCs/>
          <w:i w:val="0"/>
          <w:iCs/>
          <w:sz w:val="20"/>
          <w:szCs w:val="20"/>
        </w:rPr>
        <w:t>Table A</w:t>
      </w:r>
      <w:r w:rsidR="009C747A" w:rsidRPr="007A7182">
        <w:rPr>
          <w:rFonts w:asciiTheme="majorHAnsi" w:hAnsiTheme="majorHAnsi"/>
          <w:b/>
          <w:bCs/>
          <w:i w:val="0"/>
          <w:iCs/>
          <w:sz w:val="20"/>
          <w:szCs w:val="20"/>
        </w:rPr>
        <w:t>1</w:t>
      </w:r>
      <w:r w:rsidRPr="007A7182">
        <w:rPr>
          <w:rFonts w:asciiTheme="majorHAnsi" w:hAnsiTheme="majorHAnsi"/>
          <w:b/>
          <w:bCs/>
          <w:i w:val="0"/>
          <w:iCs/>
          <w:sz w:val="20"/>
          <w:szCs w:val="20"/>
        </w:rPr>
        <w:t>:</w:t>
      </w:r>
      <w:r w:rsidR="00530E63" w:rsidRPr="007A7182">
        <w:rPr>
          <w:rFonts w:asciiTheme="majorHAnsi" w:hAnsiTheme="majorHAnsi"/>
          <w:b/>
          <w:bCs/>
          <w:i w:val="0"/>
          <w:iCs/>
          <w:sz w:val="20"/>
          <w:szCs w:val="20"/>
        </w:rPr>
        <w:t xml:space="preserve"> Geocodes assigned to create year by year exposure estimates for traffic noise and green space variables (assumed geocodes in italics).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566"/>
        <w:gridCol w:w="568"/>
        <w:gridCol w:w="735"/>
        <w:gridCol w:w="734"/>
        <w:gridCol w:w="700"/>
        <w:gridCol w:w="567"/>
        <w:gridCol w:w="571"/>
        <w:gridCol w:w="567"/>
        <w:gridCol w:w="569"/>
        <w:gridCol w:w="569"/>
        <w:gridCol w:w="571"/>
        <w:gridCol w:w="569"/>
        <w:gridCol w:w="569"/>
        <w:gridCol w:w="569"/>
      </w:tblGrid>
      <w:tr w:rsidR="009C747A" w:rsidRPr="009C0135" w14:paraId="633EDFF3" w14:textId="77777777" w:rsidTr="00CC1FFD">
        <w:trPr>
          <w:trHeight w:val="230"/>
        </w:trPr>
        <w:tc>
          <w:tcPr>
            <w:tcW w:w="543" w:type="pct"/>
            <w:shd w:val="clear" w:color="auto" w:fill="D9D9D9"/>
            <w:tcMar>
              <w:top w:w="0" w:type="dxa"/>
              <w:left w:w="35" w:type="dxa"/>
              <w:bottom w:w="0" w:type="dxa"/>
              <w:right w:w="35" w:type="dxa"/>
            </w:tcMar>
            <w:vAlign w:val="center"/>
            <w:hideMark/>
          </w:tcPr>
          <w:p w14:paraId="0A02F477" w14:textId="488A79ED" w:rsidR="009C747A" w:rsidRPr="001E4EC9" w:rsidRDefault="00F03F05" w:rsidP="005B575F">
            <w:pPr>
              <w:jc w:val="center"/>
              <w:rPr>
                <w:rFonts w:asciiTheme="majorHAnsi" w:eastAsia="Times New Roman" w:hAnsiTheme="majorHAnsi" w:cstheme="majorHAnsi"/>
                <w:b/>
                <w:sz w:val="20"/>
                <w:szCs w:val="20"/>
                <w:lang w:eastAsia="es-ES"/>
              </w:rPr>
            </w:pPr>
            <w:r>
              <w:rPr>
                <w:rFonts w:asciiTheme="majorHAnsi" w:eastAsia="Times New Roman" w:hAnsiTheme="majorHAnsi" w:cstheme="majorHAnsi"/>
                <w:b/>
                <w:sz w:val="20"/>
                <w:szCs w:val="20"/>
                <w:lang w:eastAsia="es-ES"/>
              </w:rPr>
              <w:t>C</w:t>
            </w:r>
            <w:r w:rsidR="009C747A" w:rsidRPr="001E4EC9">
              <w:rPr>
                <w:rFonts w:asciiTheme="majorHAnsi" w:eastAsia="Times New Roman" w:hAnsiTheme="majorHAnsi" w:cstheme="majorHAnsi"/>
                <w:b/>
                <w:sz w:val="20"/>
                <w:szCs w:val="20"/>
                <w:lang w:eastAsia="es-ES"/>
              </w:rPr>
              <w:t>ohort</w:t>
            </w:r>
          </w:p>
        </w:tc>
        <w:tc>
          <w:tcPr>
            <w:tcW w:w="299" w:type="pct"/>
            <w:shd w:val="clear" w:color="auto" w:fill="D9D9D9"/>
            <w:tcMar>
              <w:top w:w="0" w:type="dxa"/>
              <w:left w:w="35" w:type="dxa"/>
              <w:bottom w:w="0" w:type="dxa"/>
              <w:right w:w="35" w:type="dxa"/>
            </w:tcMar>
            <w:vAlign w:val="center"/>
            <w:hideMark/>
          </w:tcPr>
          <w:p w14:paraId="2E692AE9"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preg</w:t>
            </w:r>
          </w:p>
        </w:tc>
        <w:tc>
          <w:tcPr>
            <w:tcW w:w="300" w:type="pct"/>
            <w:shd w:val="clear" w:color="auto" w:fill="D9D9D9"/>
            <w:tcMar>
              <w:top w:w="0" w:type="dxa"/>
              <w:left w:w="35" w:type="dxa"/>
              <w:bottom w:w="0" w:type="dxa"/>
              <w:right w:w="35" w:type="dxa"/>
            </w:tcMar>
            <w:vAlign w:val="center"/>
            <w:hideMark/>
          </w:tcPr>
          <w:p w14:paraId="139FF088"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birth</w:t>
            </w:r>
          </w:p>
        </w:tc>
        <w:tc>
          <w:tcPr>
            <w:tcW w:w="389" w:type="pct"/>
            <w:shd w:val="clear" w:color="auto" w:fill="D9D9D9"/>
            <w:tcMar>
              <w:top w:w="0" w:type="dxa"/>
              <w:left w:w="35" w:type="dxa"/>
              <w:bottom w:w="0" w:type="dxa"/>
              <w:right w:w="35" w:type="dxa"/>
            </w:tcMar>
            <w:vAlign w:val="center"/>
            <w:hideMark/>
          </w:tcPr>
          <w:p w14:paraId="79DB5A9C"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w:t>
            </w:r>
          </w:p>
        </w:tc>
        <w:tc>
          <w:tcPr>
            <w:tcW w:w="388" w:type="pct"/>
            <w:shd w:val="clear" w:color="auto" w:fill="D9D9D9"/>
            <w:tcMar>
              <w:top w:w="0" w:type="dxa"/>
              <w:left w:w="35" w:type="dxa"/>
              <w:bottom w:w="0" w:type="dxa"/>
              <w:right w:w="35" w:type="dxa"/>
            </w:tcMar>
            <w:vAlign w:val="center"/>
            <w:hideMark/>
          </w:tcPr>
          <w:p w14:paraId="6F2FFE44"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y2</w:t>
            </w:r>
          </w:p>
        </w:tc>
        <w:tc>
          <w:tcPr>
            <w:tcW w:w="370" w:type="pct"/>
            <w:shd w:val="clear" w:color="auto" w:fill="D9D9D9"/>
            <w:tcMar>
              <w:top w:w="0" w:type="dxa"/>
              <w:left w:w="35" w:type="dxa"/>
              <w:bottom w:w="0" w:type="dxa"/>
              <w:right w:w="35" w:type="dxa"/>
            </w:tcMar>
            <w:vAlign w:val="center"/>
            <w:hideMark/>
          </w:tcPr>
          <w:p w14:paraId="1F3A709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y3</w:t>
            </w:r>
          </w:p>
        </w:tc>
        <w:tc>
          <w:tcPr>
            <w:tcW w:w="300" w:type="pct"/>
            <w:shd w:val="clear" w:color="auto" w:fill="D9D9D9"/>
            <w:tcMar>
              <w:top w:w="0" w:type="dxa"/>
              <w:left w:w="35" w:type="dxa"/>
              <w:bottom w:w="0" w:type="dxa"/>
              <w:right w:w="35" w:type="dxa"/>
            </w:tcMar>
            <w:vAlign w:val="center"/>
            <w:hideMark/>
          </w:tcPr>
          <w:p w14:paraId="1FFEFEE5"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y4</w:t>
            </w:r>
          </w:p>
        </w:tc>
        <w:tc>
          <w:tcPr>
            <w:tcW w:w="302" w:type="pct"/>
            <w:shd w:val="clear" w:color="auto" w:fill="D9D9D9"/>
            <w:tcMar>
              <w:top w:w="0" w:type="dxa"/>
              <w:left w:w="35" w:type="dxa"/>
              <w:bottom w:w="0" w:type="dxa"/>
              <w:right w:w="35" w:type="dxa"/>
            </w:tcMar>
            <w:vAlign w:val="center"/>
            <w:hideMark/>
          </w:tcPr>
          <w:p w14:paraId="14855217"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y5</w:t>
            </w:r>
          </w:p>
        </w:tc>
        <w:tc>
          <w:tcPr>
            <w:tcW w:w="300" w:type="pct"/>
            <w:shd w:val="clear" w:color="auto" w:fill="D9D9D9"/>
            <w:tcMar>
              <w:top w:w="0" w:type="dxa"/>
              <w:left w:w="35" w:type="dxa"/>
              <w:bottom w:w="0" w:type="dxa"/>
              <w:right w:w="35" w:type="dxa"/>
            </w:tcMar>
            <w:vAlign w:val="center"/>
            <w:hideMark/>
          </w:tcPr>
          <w:p w14:paraId="59AAE6F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y6</w:t>
            </w:r>
          </w:p>
        </w:tc>
        <w:tc>
          <w:tcPr>
            <w:tcW w:w="301" w:type="pct"/>
            <w:shd w:val="clear" w:color="auto" w:fill="D9D9D9"/>
            <w:tcMar>
              <w:top w:w="0" w:type="dxa"/>
              <w:left w:w="35" w:type="dxa"/>
              <w:bottom w:w="0" w:type="dxa"/>
              <w:right w:w="35" w:type="dxa"/>
            </w:tcMar>
            <w:vAlign w:val="center"/>
            <w:hideMark/>
          </w:tcPr>
          <w:p w14:paraId="0C6C5F51"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y7</w:t>
            </w:r>
          </w:p>
        </w:tc>
        <w:tc>
          <w:tcPr>
            <w:tcW w:w="301" w:type="pct"/>
            <w:shd w:val="clear" w:color="auto" w:fill="D9D9D9"/>
            <w:tcMar>
              <w:top w:w="0" w:type="dxa"/>
              <w:left w:w="35" w:type="dxa"/>
              <w:bottom w:w="0" w:type="dxa"/>
              <w:right w:w="35" w:type="dxa"/>
            </w:tcMar>
            <w:vAlign w:val="center"/>
            <w:hideMark/>
          </w:tcPr>
          <w:p w14:paraId="34914D04"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y8</w:t>
            </w:r>
          </w:p>
        </w:tc>
        <w:tc>
          <w:tcPr>
            <w:tcW w:w="302" w:type="pct"/>
            <w:shd w:val="clear" w:color="auto" w:fill="D9D9D9"/>
            <w:tcMar>
              <w:top w:w="0" w:type="dxa"/>
              <w:left w:w="35" w:type="dxa"/>
              <w:bottom w:w="0" w:type="dxa"/>
              <w:right w:w="35" w:type="dxa"/>
            </w:tcMar>
            <w:vAlign w:val="center"/>
            <w:hideMark/>
          </w:tcPr>
          <w:p w14:paraId="45445AD5"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y9</w:t>
            </w:r>
          </w:p>
        </w:tc>
        <w:tc>
          <w:tcPr>
            <w:tcW w:w="301" w:type="pct"/>
            <w:shd w:val="clear" w:color="auto" w:fill="D9D9D9"/>
            <w:tcMar>
              <w:top w:w="0" w:type="dxa"/>
              <w:left w:w="35" w:type="dxa"/>
              <w:bottom w:w="0" w:type="dxa"/>
              <w:right w:w="35" w:type="dxa"/>
            </w:tcMar>
            <w:vAlign w:val="center"/>
            <w:hideMark/>
          </w:tcPr>
          <w:p w14:paraId="6A5D890C"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y10</w:t>
            </w:r>
          </w:p>
        </w:tc>
        <w:tc>
          <w:tcPr>
            <w:tcW w:w="301" w:type="pct"/>
            <w:shd w:val="clear" w:color="auto" w:fill="D9D9D9"/>
            <w:tcMar>
              <w:top w:w="0" w:type="dxa"/>
              <w:left w:w="35" w:type="dxa"/>
              <w:bottom w:w="0" w:type="dxa"/>
              <w:right w:w="35" w:type="dxa"/>
            </w:tcMar>
            <w:vAlign w:val="center"/>
            <w:hideMark/>
          </w:tcPr>
          <w:p w14:paraId="215F923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y11</w:t>
            </w:r>
          </w:p>
        </w:tc>
        <w:tc>
          <w:tcPr>
            <w:tcW w:w="301" w:type="pct"/>
            <w:shd w:val="clear" w:color="auto" w:fill="D9D9D9"/>
            <w:tcMar>
              <w:top w:w="0" w:type="dxa"/>
              <w:left w:w="35" w:type="dxa"/>
              <w:bottom w:w="0" w:type="dxa"/>
              <w:right w:w="35" w:type="dxa"/>
            </w:tcMar>
            <w:vAlign w:val="center"/>
            <w:hideMark/>
          </w:tcPr>
          <w:p w14:paraId="6A79F1D1"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y12</w:t>
            </w:r>
          </w:p>
        </w:tc>
      </w:tr>
      <w:tr w:rsidR="009C747A" w:rsidRPr="009C0135" w14:paraId="3586F4C6" w14:textId="77777777" w:rsidTr="00CC1FFD">
        <w:trPr>
          <w:trHeight w:val="230"/>
        </w:trPr>
        <w:tc>
          <w:tcPr>
            <w:tcW w:w="543" w:type="pct"/>
            <w:shd w:val="clear" w:color="auto" w:fill="auto"/>
            <w:tcMar>
              <w:top w:w="0" w:type="dxa"/>
              <w:left w:w="35" w:type="dxa"/>
              <w:bottom w:w="0" w:type="dxa"/>
              <w:right w:w="35" w:type="dxa"/>
            </w:tcMar>
            <w:vAlign w:val="center"/>
            <w:hideMark/>
          </w:tcPr>
          <w:p w14:paraId="7E22653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ABCD</w:t>
            </w:r>
          </w:p>
        </w:tc>
        <w:tc>
          <w:tcPr>
            <w:tcW w:w="299" w:type="pct"/>
            <w:shd w:val="clear" w:color="auto" w:fill="auto"/>
            <w:tcMar>
              <w:top w:w="0" w:type="dxa"/>
              <w:left w:w="35" w:type="dxa"/>
              <w:bottom w:w="0" w:type="dxa"/>
              <w:right w:w="35" w:type="dxa"/>
            </w:tcMar>
            <w:vAlign w:val="center"/>
            <w:hideMark/>
          </w:tcPr>
          <w:p w14:paraId="0892A79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0" w:type="pct"/>
            <w:shd w:val="clear" w:color="auto" w:fill="auto"/>
            <w:tcMar>
              <w:top w:w="0" w:type="dxa"/>
              <w:left w:w="35" w:type="dxa"/>
              <w:bottom w:w="0" w:type="dxa"/>
              <w:right w:w="35" w:type="dxa"/>
            </w:tcMar>
            <w:vAlign w:val="center"/>
            <w:hideMark/>
          </w:tcPr>
          <w:p w14:paraId="7D33D17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47F800B3"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88" w:type="pct"/>
            <w:shd w:val="clear" w:color="auto" w:fill="auto"/>
            <w:tcMar>
              <w:top w:w="0" w:type="dxa"/>
              <w:left w:w="35" w:type="dxa"/>
              <w:bottom w:w="0" w:type="dxa"/>
              <w:right w:w="35" w:type="dxa"/>
            </w:tcMar>
            <w:vAlign w:val="center"/>
            <w:hideMark/>
          </w:tcPr>
          <w:p w14:paraId="103FA2AE"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70" w:type="pct"/>
            <w:shd w:val="clear" w:color="auto" w:fill="auto"/>
            <w:tcMar>
              <w:top w:w="0" w:type="dxa"/>
              <w:left w:w="35" w:type="dxa"/>
              <w:bottom w:w="0" w:type="dxa"/>
              <w:right w:w="35" w:type="dxa"/>
            </w:tcMar>
            <w:vAlign w:val="center"/>
            <w:hideMark/>
          </w:tcPr>
          <w:p w14:paraId="7450A3E8"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0" w:type="pct"/>
            <w:shd w:val="clear" w:color="auto" w:fill="auto"/>
            <w:tcMar>
              <w:top w:w="0" w:type="dxa"/>
              <w:left w:w="35" w:type="dxa"/>
              <w:bottom w:w="0" w:type="dxa"/>
              <w:right w:w="35" w:type="dxa"/>
            </w:tcMar>
            <w:vAlign w:val="center"/>
            <w:hideMark/>
          </w:tcPr>
          <w:p w14:paraId="54ACEC0C"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2" w:type="pct"/>
            <w:shd w:val="clear" w:color="auto" w:fill="auto"/>
            <w:tcMar>
              <w:top w:w="0" w:type="dxa"/>
              <w:left w:w="35" w:type="dxa"/>
              <w:bottom w:w="0" w:type="dxa"/>
              <w:right w:w="35" w:type="dxa"/>
            </w:tcMar>
            <w:vAlign w:val="center"/>
            <w:hideMark/>
          </w:tcPr>
          <w:p w14:paraId="08E87070"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582E37A0"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1" w:type="pct"/>
            <w:shd w:val="clear" w:color="auto" w:fill="auto"/>
            <w:tcMar>
              <w:top w:w="0" w:type="dxa"/>
              <w:left w:w="35" w:type="dxa"/>
              <w:bottom w:w="0" w:type="dxa"/>
              <w:right w:w="35" w:type="dxa"/>
            </w:tcMar>
            <w:vAlign w:val="center"/>
            <w:hideMark/>
          </w:tcPr>
          <w:p w14:paraId="0018E526"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561B851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78CED771"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322C0815"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y11</w:t>
            </w:r>
          </w:p>
        </w:tc>
        <w:tc>
          <w:tcPr>
            <w:tcW w:w="301" w:type="pct"/>
            <w:shd w:val="clear" w:color="auto" w:fill="auto"/>
            <w:tcMar>
              <w:top w:w="0" w:type="dxa"/>
              <w:left w:w="35" w:type="dxa"/>
              <w:bottom w:w="0" w:type="dxa"/>
              <w:right w:w="35" w:type="dxa"/>
            </w:tcMar>
            <w:vAlign w:val="center"/>
            <w:hideMark/>
          </w:tcPr>
          <w:p w14:paraId="5E3ED52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2B8557D3"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3297BDB3" w14:textId="77777777" w:rsidTr="00CC1FFD">
        <w:trPr>
          <w:trHeight w:val="230"/>
        </w:trPr>
        <w:tc>
          <w:tcPr>
            <w:tcW w:w="543" w:type="pct"/>
            <w:shd w:val="clear" w:color="auto" w:fill="auto"/>
            <w:tcMar>
              <w:top w:w="0" w:type="dxa"/>
              <w:left w:w="35" w:type="dxa"/>
              <w:bottom w:w="0" w:type="dxa"/>
              <w:right w:w="35" w:type="dxa"/>
            </w:tcMar>
            <w:vAlign w:val="center"/>
            <w:hideMark/>
          </w:tcPr>
          <w:p w14:paraId="15690F7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ABCD</w:t>
            </w:r>
            <w:r w:rsidRPr="001753D7">
              <w:rPr>
                <w:rFonts w:asciiTheme="majorHAnsi" w:eastAsia="Times New Roman" w:hAnsiTheme="majorHAnsi" w:cstheme="majorHAnsi"/>
                <w:sz w:val="20"/>
                <w:szCs w:val="20"/>
                <w:vertAlign w:val="superscript"/>
                <w:lang w:eastAsia="es-ES"/>
              </w:rPr>
              <w:t>d</w:t>
            </w:r>
            <w:r w:rsidRPr="001753D7">
              <w:rPr>
                <w:rFonts w:asciiTheme="majorHAnsi" w:eastAsia="Times New Roman" w:hAnsiTheme="majorHAnsi" w:cstheme="majorHAnsi"/>
                <w:sz w:val="20"/>
                <w:szCs w:val="20"/>
                <w:lang w:eastAsia="es-ES"/>
              </w:rPr>
              <w:t xml:space="preserve"> </w:t>
            </w:r>
          </w:p>
        </w:tc>
        <w:tc>
          <w:tcPr>
            <w:tcW w:w="299" w:type="pct"/>
            <w:shd w:val="clear" w:color="auto" w:fill="auto"/>
            <w:tcMar>
              <w:top w:w="0" w:type="dxa"/>
              <w:left w:w="35" w:type="dxa"/>
              <w:bottom w:w="0" w:type="dxa"/>
              <w:right w:w="35" w:type="dxa"/>
            </w:tcMar>
            <w:vAlign w:val="center"/>
            <w:hideMark/>
          </w:tcPr>
          <w:p w14:paraId="7A8349A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0" w:type="pct"/>
            <w:shd w:val="clear" w:color="auto" w:fill="auto"/>
            <w:tcMar>
              <w:top w:w="0" w:type="dxa"/>
              <w:left w:w="35" w:type="dxa"/>
              <w:bottom w:w="0" w:type="dxa"/>
              <w:right w:w="35" w:type="dxa"/>
            </w:tcMar>
            <w:vAlign w:val="center"/>
            <w:hideMark/>
          </w:tcPr>
          <w:p w14:paraId="19AC99E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0D99FD6E"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88" w:type="pct"/>
            <w:shd w:val="clear" w:color="auto" w:fill="auto"/>
            <w:tcMar>
              <w:top w:w="0" w:type="dxa"/>
              <w:left w:w="35" w:type="dxa"/>
              <w:bottom w:w="0" w:type="dxa"/>
              <w:right w:w="35" w:type="dxa"/>
            </w:tcMar>
            <w:vAlign w:val="center"/>
            <w:hideMark/>
          </w:tcPr>
          <w:p w14:paraId="679C20C0"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70" w:type="pct"/>
            <w:shd w:val="clear" w:color="auto" w:fill="auto"/>
            <w:tcMar>
              <w:top w:w="0" w:type="dxa"/>
              <w:left w:w="35" w:type="dxa"/>
              <w:bottom w:w="0" w:type="dxa"/>
              <w:right w:w="35" w:type="dxa"/>
            </w:tcMar>
            <w:vAlign w:val="center"/>
            <w:hideMark/>
          </w:tcPr>
          <w:p w14:paraId="6BA16400"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00" w:type="pct"/>
            <w:shd w:val="clear" w:color="auto" w:fill="auto"/>
            <w:tcMar>
              <w:top w:w="0" w:type="dxa"/>
              <w:left w:w="35" w:type="dxa"/>
              <w:bottom w:w="0" w:type="dxa"/>
              <w:right w:w="35" w:type="dxa"/>
            </w:tcMar>
            <w:vAlign w:val="center"/>
            <w:hideMark/>
          </w:tcPr>
          <w:p w14:paraId="298656AD"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02" w:type="pct"/>
            <w:shd w:val="clear" w:color="auto" w:fill="auto"/>
            <w:tcMar>
              <w:top w:w="0" w:type="dxa"/>
              <w:left w:w="35" w:type="dxa"/>
              <w:bottom w:w="0" w:type="dxa"/>
              <w:right w:w="35" w:type="dxa"/>
            </w:tcMar>
            <w:vAlign w:val="center"/>
            <w:hideMark/>
          </w:tcPr>
          <w:p w14:paraId="21B7FC4C"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0" w:type="pct"/>
            <w:shd w:val="clear" w:color="auto" w:fill="auto"/>
            <w:tcMar>
              <w:top w:w="0" w:type="dxa"/>
              <w:left w:w="35" w:type="dxa"/>
              <w:bottom w:w="0" w:type="dxa"/>
              <w:right w:w="35" w:type="dxa"/>
            </w:tcMar>
            <w:vAlign w:val="center"/>
            <w:hideMark/>
          </w:tcPr>
          <w:p w14:paraId="2A56B418"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5B47D74E"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6E1BBC53"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3914B90F"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p>
        </w:tc>
        <w:tc>
          <w:tcPr>
            <w:tcW w:w="301" w:type="pct"/>
            <w:shd w:val="clear" w:color="auto" w:fill="auto"/>
            <w:tcMar>
              <w:top w:w="0" w:type="dxa"/>
              <w:left w:w="35" w:type="dxa"/>
              <w:bottom w:w="0" w:type="dxa"/>
              <w:right w:w="35" w:type="dxa"/>
            </w:tcMar>
            <w:vAlign w:val="center"/>
            <w:hideMark/>
          </w:tcPr>
          <w:p w14:paraId="6B0C467E"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r w:rsidRPr="001753D7">
              <w:rPr>
                <w:rFonts w:asciiTheme="majorHAnsi" w:eastAsia="Times New Roman" w:hAnsiTheme="majorHAnsi" w:cstheme="majorHAnsi"/>
                <w:i/>
                <w:sz w:val="20"/>
                <w:szCs w:val="20"/>
                <w:vertAlign w:val="superscript"/>
                <w:lang w:eastAsia="es-ES"/>
              </w:rPr>
              <w:t>e</w:t>
            </w:r>
          </w:p>
        </w:tc>
        <w:tc>
          <w:tcPr>
            <w:tcW w:w="301" w:type="pct"/>
            <w:shd w:val="clear" w:color="auto" w:fill="auto"/>
            <w:tcMar>
              <w:top w:w="0" w:type="dxa"/>
              <w:left w:w="35" w:type="dxa"/>
              <w:bottom w:w="0" w:type="dxa"/>
              <w:right w:w="35" w:type="dxa"/>
            </w:tcMar>
            <w:vAlign w:val="center"/>
            <w:hideMark/>
          </w:tcPr>
          <w:p w14:paraId="50F94C01"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y8</w:t>
            </w:r>
            <w:r w:rsidRPr="001753D7">
              <w:rPr>
                <w:rFonts w:asciiTheme="majorHAnsi" w:eastAsia="Times New Roman" w:hAnsiTheme="majorHAnsi" w:cstheme="majorHAnsi"/>
                <w:i/>
                <w:sz w:val="20"/>
                <w:szCs w:val="20"/>
                <w:vertAlign w:val="superscript"/>
                <w:lang w:eastAsia="es-ES"/>
              </w:rPr>
              <w:t>e</w:t>
            </w:r>
          </w:p>
        </w:tc>
        <w:tc>
          <w:tcPr>
            <w:tcW w:w="301" w:type="pct"/>
            <w:shd w:val="clear" w:color="auto" w:fill="auto"/>
            <w:tcMar>
              <w:top w:w="0" w:type="dxa"/>
              <w:left w:w="35" w:type="dxa"/>
              <w:bottom w:w="0" w:type="dxa"/>
              <w:right w:w="35" w:type="dxa"/>
            </w:tcMar>
            <w:vAlign w:val="center"/>
            <w:hideMark/>
          </w:tcPr>
          <w:p w14:paraId="06E5A280"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70F5E5F7" w14:textId="77777777" w:rsidTr="00CC1FFD">
        <w:trPr>
          <w:trHeight w:val="230"/>
        </w:trPr>
        <w:tc>
          <w:tcPr>
            <w:tcW w:w="543" w:type="pct"/>
            <w:shd w:val="clear" w:color="auto" w:fill="auto"/>
            <w:tcMar>
              <w:top w:w="0" w:type="dxa"/>
              <w:left w:w="35" w:type="dxa"/>
              <w:bottom w:w="0" w:type="dxa"/>
              <w:right w:w="35" w:type="dxa"/>
            </w:tcMar>
            <w:vAlign w:val="center"/>
            <w:hideMark/>
          </w:tcPr>
          <w:p w14:paraId="0255548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ALSPAC</w:t>
            </w:r>
          </w:p>
        </w:tc>
        <w:tc>
          <w:tcPr>
            <w:tcW w:w="299" w:type="pct"/>
            <w:shd w:val="clear" w:color="auto" w:fill="auto"/>
            <w:tcMar>
              <w:top w:w="0" w:type="dxa"/>
              <w:left w:w="35" w:type="dxa"/>
              <w:bottom w:w="0" w:type="dxa"/>
              <w:right w:w="35" w:type="dxa"/>
            </w:tcMar>
            <w:vAlign w:val="center"/>
            <w:hideMark/>
          </w:tcPr>
          <w:p w14:paraId="1E9839A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a</w:t>
            </w:r>
          </w:p>
        </w:tc>
        <w:tc>
          <w:tcPr>
            <w:tcW w:w="300" w:type="pct"/>
            <w:shd w:val="clear" w:color="auto" w:fill="auto"/>
            <w:tcMar>
              <w:top w:w="0" w:type="dxa"/>
              <w:left w:w="35" w:type="dxa"/>
              <w:bottom w:w="0" w:type="dxa"/>
              <w:right w:w="35" w:type="dxa"/>
            </w:tcMar>
            <w:vAlign w:val="center"/>
            <w:hideMark/>
          </w:tcPr>
          <w:p w14:paraId="50E86C2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7F89CC4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646F0E9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138FC3A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0D51766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0937D84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3E7128F5"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163D20F0"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42255A2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2E0132A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7F014DB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700F5AE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181ECEF2"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4856DFF8" w14:textId="77777777" w:rsidTr="00CC1FFD">
        <w:trPr>
          <w:trHeight w:val="230"/>
        </w:trPr>
        <w:tc>
          <w:tcPr>
            <w:tcW w:w="543" w:type="pct"/>
            <w:shd w:val="clear" w:color="auto" w:fill="auto"/>
            <w:tcMar>
              <w:top w:w="0" w:type="dxa"/>
              <w:left w:w="35" w:type="dxa"/>
              <w:bottom w:w="0" w:type="dxa"/>
              <w:right w:w="35" w:type="dxa"/>
            </w:tcMar>
            <w:vAlign w:val="center"/>
            <w:hideMark/>
          </w:tcPr>
          <w:p w14:paraId="24841C95"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BIB</w:t>
            </w:r>
          </w:p>
        </w:tc>
        <w:tc>
          <w:tcPr>
            <w:tcW w:w="299" w:type="pct"/>
            <w:shd w:val="clear" w:color="auto" w:fill="auto"/>
            <w:tcMar>
              <w:top w:w="0" w:type="dxa"/>
              <w:left w:w="35" w:type="dxa"/>
              <w:bottom w:w="0" w:type="dxa"/>
              <w:right w:w="35" w:type="dxa"/>
            </w:tcMar>
            <w:hideMark/>
          </w:tcPr>
          <w:p w14:paraId="7B4950AC"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b</w:t>
            </w:r>
          </w:p>
        </w:tc>
        <w:tc>
          <w:tcPr>
            <w:tcW w:w="300" w:type="pct"/>
            <w:shd w:val="clear" w:color="auto" w:fill="auto"/>
            <w:tcMar>
              <w:top w:w="0" w:type="dxa"/>
              <w:left w:w="35" w:type="dxa"/>
              <w:bottom w:w="0" w:type="dxa"/>
              <w:right w:w="35" w:type="dxa"/>
            </w:tcMar>
            <w:vAlign w:val="center"/>
            <w:hideMark/>
          </w:tcPr>
          <w:p w14:paraId="46A8E0CD"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89" w:type="pct"/>
            <w:shd w:val="clear" w:color="auto" w:fill="auto"/>
            <w:tcMar>
              <w:top w:w="0" w:type="dxa"/>
              <w:left w:w="35" w:type="dxa"/>
              <w:bottom w:w="0" w:type="dxa"/>
              <w:right w:w="35" w:type="dxa"/>
            </w:tcMar>
            <w:vAlign w:val="center"/>
            <w:hideMark/>
          </w:tcPr>
          <w:p w14:paraId="57C4FE4D"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88" w:type="pct"/>
            <w:shd w:val="clear" w:color="auto" w:fill="auto"/>
            <w:tcMar>
              <w:top w:w="0" w:type="dxa"/>
              <w:left w:w="35" w:type="dxa"/>
              <w:bottom w:w="0" w:type="dxa"/>
              <w:right w:w="35" w:type="dxa"/>
            </w:tcMar>
            <w:vAlign w:val="center"/>
            <w:hideMark/>
          </w:tcPr>
          <w:p w14:paraId="3B5CA40B"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70" w:type="pct"/>
            <w:shd w:val="clear" w:color="auto" w:fill="auto"/>
            <w:tcMar>
              <w:top w:w="0" w:type="dxa"/>
              <w:left w:w="35" w:type="dxa"/>
              <w:bottom w:w="0" w:type="dxa"/>
              <w:right w:w="35" w:type="dxa"/>
            </w:tcMar>
            <w:vAlign w:val="center"/>
            <w:hideMark/>
          </w:tcPr>
          <w:p w14:paraId="6C0E0C31"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0" w:type="pct"/>
            <w:shd w:val="clear" w:color="auto" w:fill="auto"/>
            <w:tcMar>
              <w:top w:w="0" w:type="dxa"/>
              <w:left w:w="35" w:type="dxa"/>
              <w:bottom w:w="0" w:type="dxa"/>
              <w:right w:w="35" w:type="dxa"/>
            </w:tcMar>
            <w:vAlign w:val="center"/>
            <w:hideMark/>
          </w:tcPr>
          <w:p w14:paraId="71F6979A"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2" w:type="pct"/>
            <w:shd w:val="clear" w:color="auto" w:fill="auto"/>
            <w:tcMar>
              <w:top w:w="0" w:type="dxa"/>
              <w:left w:w="35" w:type="dxa"/>
              <w:bottom w:w="0" w:type="dxa"/>
              <w:right w:w="35" w:type="dxa"/>
            </w:tcMar>
            <w:vAlign w:val="center"/>
            <w:hideMark/>
          </w:tcPr>
          <w:p w14:paraId="1C22ED0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6A6A6"/>
            <w:tcMar>
              <w:top w:w="0" w:type="dxa"/>
              <w:left w:w="35" w:type="dxa"/>
              <w:bottom w:w="0" w:type="dxa"/>
              <w:right w:w="35" w:type="dxa"/>
            </w:tcMar>
            <w:vAlign w:val="center"/>
            <w:hideMark/>
          </w:tcPr>
          <w:p w14:paraId="02ECDA2D"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537AAAA4"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23F13B8F"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2" w:type="pct"/>
            <w:shd w:val="clear" w:color="auto" w:fill="A6A6A6"/>
            <w:tcMar>
              <w:top w:w="0" w:type="dxa"/>
              <w:left w:w="35" w:type="dxa"/>
              <w:bottom w:w="0" w:type="dxa"/>
              <w:right w:w="35" w:type="dxa"/>
            </w:tcMar>
            <w:vAlign w:val="center"/>
            <w:hideMark/>
          </w:tcPr>
          <w:p w14:paraId="7886AF98"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620B4178"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64DB7E1F"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1" w:type="pct"/>
            <w:shd w:val="clear" w:color="auto" w:fill="A6A6A6"/>
            <w:tcMar>
              <w:top w:w="0" w:type="dxa"/>
              <w:left w:w="35" w:type="dxa"/>
              <w:bottom w:w="0" w:type="dxa"/>
              <w:right w:w="35" w:type="dxa"/>
            </w:tcMar>
            <w:vAlign w:val="center"/>
            <w:hideMark/>
          </w:tcPr>
          <w:p w14:paraId="538249D2" w14:textId="77777777" w:rsidR="009C747A" w:rsidRPr="001753D7" w:rsidRDefault="009C747A" w:rsidP="005B575F">
            <w:pPr>
              <w:jc w:val="center"/>
              <w:rPr>
                <w:rFonts w:asciiTheme="majorHAnsi" w:eastAsia="Times New Roman" w:hAnsiTheme="majorHAnsi" w:cstheme="majorHAnsi"/>
                <w:sz w:val="20"/>
                <w:szCs w:val="20"/>
                <w:lang w:eastAsia="es-ES"/>
              </w:rPr>
            </w:pPr>
          </w:p>
        </w:tc>
      </w:tr>
      <w:tr w:rsidR="009C747A" w:rsidRPr="009C0135" w14:paraId="39609C17" w14:textId="77777777" w:rsidTr="00CC1FFD">
        <w:trPr>
          <w:trHeight w:val="230"/>
        </w:trPr>
        <w:tc>
          <w:tcPr>
            <w:tcW w:w="543" w:type="pct"/>
            <w:shd w:val="clear" w:color="auto" w:fill="auto"/>
            <w:tcMar>
              <w:top w:w="0" w:type="dxa"/>
              <w:left w:w="35" w:type="dxa"/>
              <w:bottom w:w="0" w:type="dxa"/>
              <w:right w:w="35" w:type="dxa"/>
            </w:tcMar>
            <w:vAlign w:val="center"/>
            <w:hideMark/>
          </w:tcPr>
          <w:p w14:paraId="47DB0F6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DNBC</w:t>
            </w:r>
            <w:r w:rsidRPr="001753D7">
              <w:rPr>
                <w:rFonts w:asciiTheme="majorHAnsi" w:eastAsia="Times New Roman" w:hAnsiTheme="majorHAnsi" w:cstheme="majorHAnsi"/>
                <w:sz w:val="20"/>
                <w:szCs w:val="20"/>
                <w:vertAlign w:val="superscript"/>
                <w:lang w:eastAsia="es-ES"/>
              </w:rPr>
              <w:t>e</w:t>
            </w:r>
          </w:p>
        </w:tc>
        <w:tc>
          <w:tcPr>
            <w:tcW w:w="299" w:type="pct"/>
            <w:shd w:val="clear" w:color="auto" w:fill="auto"/>
            <w:tcMar>
              <w:top w:w="0" w:type="dxa"/>
              <w:left w:w="35" w:type="dxa"/>
              <w:bottom w:w="0" w:type="dxa"/>
              <w:right w:w="35" w:type="dxa"/>
            </w:tcMar>
            <w:vAlign w:val="center"/>
            <w:hideMark/>
          </w:tcPr>
          <w:p w14:paraId="39EAA1E2"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00" w:type="pct"/>
            <w:shd w:val="clear" w:color="auto" w:fill="auto"/>
            <w:tcMar>
              <w:top w:w="0" w:type="dxa"/>
              <w:left w:w="35" w:type="dxa"/>
              <w:bottom w:w="0" w:type="dxa"/>
              <w:right w:w="35" w:type="dxa"/>
            </w:tcMar>
            <w:vAlign w:val="center"/>
            <w:hideMark/>
          </w:tcPr>
          <w:p w14:paraId="79512F2B" w14:textId="77777777" w:rsidR="009C747A" w:rsidRPr="001753D7" w:rsidRDefault="009C747A" w:rsidP="005B575F">
            <w:pPr>
              <w:jc w:val="center"/>
              <w:rPr>
                <w:rFonts w:asciiTheme="majorHAnsi" w:eastAsia="Times New Roman" w:hAnsiTheme="majorHAnsi" w:cstheme="majorHAnsi"/>
                <w:sz w:val="20"/>
                <w:szCs w:val="20"/>
                <w:lang w:eastAsia="es-ES"/>
              </w:rPr>
            </w:pPr>
          </w:p>
        </w:tc>
        <w:tc>
          <w:tcPr>
            <w:tcW w:w="389" w:type="pct"/>
            <w:shd w:val="clear" w:color="auto" w:fill="auto"/>
            <w:tcMar>
              <w:top w:w="0" w:type="dxa"/>
              <w:left w:w="35" w:type="dxa"/>
              <w:bottom w:w="0" w:type="dxa"/>
              <w:right w:w="35" w:type="dxa"/>
            </w:tcMar>
            <w:vAlign w:val="center"/>
            <w:hideMark/>
          </w:tcPr>
          <w:p w14:paraId="3A8B7D2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144E319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16D14C9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767320E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39C3248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0E5D0F6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2324E3B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5941DD7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4EDB1313"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457793B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176BEA0B"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21FE71C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3CF85D9C" w14:textId="77777777" w:rsidTr="00CC1FFD">
        <w:trPr>
          <w:trHeight w:val="230"/>
        </w:trPr>
        <w:tc>
          <w:tcPr>
            <w:tcW w:w="543" w:type="pct"/>
            <w:shd w:val="clear" w:color="auto" w:fill="auto"/>
            <w:tcMar>
              <w:top w:w="0" w:type="dxa"/>
              <w:left w:w="35" w:type="dxa"/>
              <w:bottom w:w="0" w:type="dxa"/>
              <w:right w:w="35" w:type="dxa"/>
            </w:tcMar>
            <w:vAlign w:val="center"/>
            <w:hideMark/>
          </w:tcPr>
          <w:p w14:paraId="4A50F74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EDEN</w:t>
            </w:r>
          </w:p>
        </w:tc>
        <w:tc>
          <w:tcPr>
            <w:tcW w:w="299" w:type="pct"/>
            <w:shd w:val="clear" w:color="auto" w:fill="auto"/>
            <w:tcMar>
              <w:top w:w="0" w:type="dxa"/>
              <w:left w:w="35" w:type="dxa"/>
              <w:bottom w:w="0" w:type="dxa"/>
              <w:right w:w="35" w:type="dxa"/>
            </w:tcMar>
            <w:hideMark/>
          </w:tcPr>
          <w:p w14:paraId="1F2BE964"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b</w:t>
            </w:r>
          </w:p>
        </w:tc>
        <w:tc>
          <w:tcPr>
            <w:tcW w:w="300" w:type="pct"/>
            <w:shd w:val="clear" w:color="auto" w:fill="auto"/>
            <w:tcMar>
              <w:top w:w="0" w:type="dxa"/>
              <w:left w:w="35" w:type="dxa"/>
              <w:bottom w:w="0" w:type="dxa"/>
              <w:right w:w="35" w:type="dxa"/>
            </w:tcMar>
            <w:vAlign w:val="center"/>
            <w:hideMark/>
          </w:tcPr>
          <w:p w14:paraId="72A55F71"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89" w:type="pct"/>
            <w:shd w:val="clear" w:color="auto" w:fill="auto"/>
            <w:tcMar>
              <w:top w:w="0" w:type="dxa"/>
              <w:left w:w="35" w:type="dxa"/>
              <w:bottom w:w="0" w:type="dxa"/>
              <w:right w:w="35" w:type="dxa"/>
            </w:tcMar>
            <w:vAlign w:val="center"/>
            <w:hideMark/>
          </w:tcPr>
          <w:p w14:paraId="4D4B6225"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88" w:type="pct"/>
            <w:shd w:val="clear" w:color="auto" w:fill="auto"/>
            <w:tcMar>
              <w:top w:w="0" w:type="dxa"/>
              <w:left w:w="35" w:type="dxa"/>
              <w:bottom w:w="0" w:type="dxa"/>
              <w:right w:w="35" w:type="dxa"/>
            </w:tcMar>
            <w:vAlign w:val="center"/>
            <w:hideMark/>
          </w:tcPr>
          <w:p w14:paraId="6000F517"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70" w:type="pct"/>
            <w:shd w:val="clear" w:color="auto" w:fill="auto"/>
            <w:tcMar>
              <w:top w:w="0" w:type="dxa"/>
              <w:left w:w="35" w:type="dxa"/>
              <w:bottom w:w="0" w:type="dxa"/>
              <w:right w:w="35" w:type="dxa"/>
            </w:tcMar>
            <w:vAlign w:val="center"/>
            <w:hideMark/>
          </w:tcPr>
          <w:p w14:paraId="1FC7506B"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0" w:type="pct"/>
            <w:shd w:val="clear" w:color="auto" w:fill="auto"/>
            <w:tcMar>
              <w:top w:w="0" w:type="dxa"/>
              <w:left w:w="35" w:type="dxa"/>
              <w:bottom w:w="0" w:type="dxa"/>
              <w:right w:w="35" w:type="dxa"/>
            </w:tcMar>
            <w:vAlign w:val="center"/>
            <w:hideMark/>
          </w:tcPr>
          <w:p w14:paraId="3C64E347"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2" w:type="pct"/>
            <w:shd w:val="clear" w:color="auto" w:fill="auto"/>
            <w:tcMar>
              <w:top w:w="0" w:type="dxa"/>
              <w:left w:w="35" w:type="dxa"/>
              <w:bottom w:w="0" w:type="dxa"/>
              <w:right w:w="35" w:type="dxa"/>
            </w:tcMar>
            <w:vAlign w:val="center"/>
            <w:hideMark/>
          </w:tcPr>
          <w:p w14:paraId="056FDC6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2F68464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4E5D9F62"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78B8614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547878C5"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CBDFC3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0F811A2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66D60E8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4F601DD3" w14:textId="77777777" w:rsidTr="00CC1FFD">
        <w:trPr>
          <w:trHeight w:val="230"/>
        </w:trPr>
        <w:tc>
          <w:tcPr>
            <w:tcW w:w="543" w:type="pct"/>
            <w:shd w:val="clear" w:color="auto" w:fill="auto"/>
            <w:tcMar>
              <w:top w:w="0" w:type="dxa"/>
              <w:left w:w="35" w:type="dxa"/>
              <w:bottom w:w="0" w:type="dxa"/>
              <w:right w:w="35" w:type="dxa"/>
            </w:tcMar>
            <w:vAlign w:val="center"/>
            <w:hideMark/>
          </w:tcPr>
          <w:p w14:paraId="1F2BFA3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GASPII</w:t>
            </w:r>
          </w:p>
        </w:tc>
        <w:tc>
          <w:tcPr>
            <w:tcW w:w="299" w:type="pct"/>
            <w:shd w:val="clear" w:color="auto" w:fill="auto"/>
            <w:tcMar>
              <w:top w:w="0" w:type="dxa"/>
              <w:left w:w="35" w:type="dxa"/>
              <w:bottom w:w="0" w:type="dxa"/>
              <w:right w:w="35" w:type="dxa"/>
            </w:tcMar>
            <w:vAlign w:val="center"/>
            <w:hideMark/>
          </w:tcPr>
          <w:p w14:paraId="752B1A4C"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birth</w:t>
            </w:r>
          </w:p>
        </w:tc>
        <w:tc>
          <w:tcPr>
            <w:tcW w:w="300" w:type="pct"/>
            <w:shd w:val="clear" w:color="auto" w:fill="auto"/>
            <w:tcMar>
              <w:top w:w="0" w:type="dxa"/>
              <w:left w:w="35" w:type="dxa"/>
              <w:bottom w:w="0" w:type="dxa"/>
              <w:right w:w="35" w:type="dxa"/>
            </w:tcMar>
            <w:vAlign w:val="center"/>
            <w:hideMark/>
          </w:tcPr>
          <w:p w14:paraId="119CBB4A" w14:textId="77777777" w:rsidR="009C747A" w:rsidRPr="001753D7" w:rsidRDefault="009C747A" w:rsidP="005B575F">
            <w:pPr>
              <w:jc w:val="center"/>
              <w:rPr>
                <w:rFonts w:asciiTheme="majorHAnsi" w:eastAsia="Times New Roman" w:hAnsiTheme="majorHAnsi" w:cstheme="majorHAnsi"/>
                <w:color w:val="000000"/>
                <w:sz w:val="20"/>
                <w:szCs w:val="20"/>
                <w:lang w:eastAsia="es-ES"/>
              </w:rPr>
            </w:pPr>
            <w:r w:rsidRPr="001753D7">
              <w:rPr>
                <w:rFonts w:asciiTheme="majorHAnsi" w:eastAsia="Times New Roman" w:hAnsiTheme="majorHAnsi" w:cstheme="majorHAnsi"/>
                <w:color w:val="000000"/>
                <w:sz w:val="20"/>
                <w:szCs w:val="20"/>
                <w:lang w:eastAsia="es-ES"/>
              </w:rPr>
              <w:t>birth</w:t>
            </w:r>
          </w:p>
        </w:tc>
        <w:tc>
          <w:tcPr>
            <w:tcW w:w="389" w:type="pct"/>
            <w:shd w:val="clear" w:color="auto" w:fill="auto"/>
            <w:tcMar>
              <w:top w:w="0" w:type="dxa"/>
              <w:left w:w="35" w:type="dxa"/>
              <w:bottom w:w="0" w:type="dxa"/>
              <w:right w:w="35" w:type="dxa"/>
            </w:tcMar>
            <w:vAlign w:val="center"/>
            <w:hideMark/>
          </w:tcPr>
          <w:p w14:paraId="44C9CC1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m6</w:t>
            </w:r>
          </w:p>
        </w:tc>
        <w:tc>
          <w:tcPr>
            <w:tcW w:w="388" w:type="pct"/>
            <w:shd w:val="clear" w:color="auto" w:fill="auto"/>
            <w:tcMar>
              <w:top w:w="0" w:type="dxa"/>
              <w:left w:w="35" w:type="dxa"/>
              <w:bottom w:w="0" w:type="dxa"/>
              <w:right w:w="35" w:type="dxa"/>
            </w:tcMar>
            <w:vAlign w:val="center"/>
            <w:hideMark/>
          </w:tcPr>
          <w:p w14:paraId="0CA76FC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m15</w:t>
            </w:r>
          </w:p>
        </w:tc>
        <w:tc>
          <w:tcPr>
            <w:tcW w:w="370" w:type="pct"/>
            <w:shd w:val="clear" w:color="auto" w:fill="auto"/>
            <w:tcMar>
              <w:top w:w="0" w:type="dxa"/>
              <w:left w:w="35" w:type="dxa"/>
              <w:bottom w:w="0" w:type="dxa"/>
              <w:right w:w="35" w:type="dxa"/>
            </w:tcMar>
            <w:vAlign w:val="center"/>
            <w:hideMark/>
          </w:tcPr>
          <w:p w14:paraId="0E776AC7"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m15/y4</w:t>
            </w:r>
          </w:p>
        </w:tc>
        <w:tc>
          <w:tcPr>
            <w:tcW w:w="300" w:type="pct"/>
            <w:shd w:val="clear" w:color="auto" w:fill="auto"/>
            <w:tcMar>
              <w:top w:w="0" w:type="dxa"/>
              <w:left w:w="35" w:type="dxa"/>
              <w:bottom w:w="0" w:type="dxa"/>
              <w:right w:w="35" w:type="dxa"/>
            </w:tcMar>
            <w:vAlign w:val="center"/>
            <w:hideMark/>
          </w:tcPr>
          <w:p w14:paraId="16480D1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652AF90E"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3CA175CA"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y7</w:t>
            </w:r>
          </w:p>
        </w:tc>
        <w:tc>
          <w:tcPr>
            <w:tcW w:w="301" w:type="pct"/>
            <w:shd w:val="clear" w:color="auto" w:fill="auto"/>
            <w:tcMar>
              <w:top w:w="0" w:type="dxa"/>
              <w:left w:w="35" w:type="dxa"/>
              <w:bottom w:w="0" w:type="dxa"/>
              <w:right w:w="35" w:type="dxa"/>
            </w:tcMar>
            <w:vAlign w:val="center"/>
            <w:hideMark/>
          </w:tcPr>
          <w:p w14:paraId="193088D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75FEA4B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450260B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0746258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91A70FB"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766D04D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4704AA3B" w14:textId="77777777" w:rsidTr="00CC1FFD">
        <w:trPr>
          <w:trHeight w:val="230"/>
        </w:trPr>
        <w:tc>
          <w:tcPr>
            <w:tcW w:w="543" w:type="pct"/>
            <w:shd w:val="clear" w:color="auto" w:fill="auto"/>
            <w:tcMar>
              <w:top w:w="0" w:type="dxa"/>
              <w:left w:w="35" w:type="dxa"/>
              <w:bottom w:w="0" w:type="dxa"/>
              <w:right w:w="35" w:type="dxa"/>
            </w:tcMar>
            <w:vAlign w:val="center"/>
            <w:hideMark/>
          </w:tcPr>
          <w:p w14:paraId="3565009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GENR</w:t>
            </w:r>
          </w:p>
        </w:tc>
        <w:tc>
          <w:tcPr>
            <w:tcW w:w="299" w:type="pct"/>
            <w:shd w:val="clear" w:color="auto" w:fill="auto"/>
            <w:tcMar>
              <w:top w:w="0" w:type="dxa"/>
              <w:left w:w="35" w:type="dxa"/>
              <w:bottom w:w="0" w:type="dxa"/>
              <w:right w:w="35" w:type="dxa"/>
            </w:tcMar>
            <w:hideMark/>
          </w:tcPr>
          <w:p w14:paraId="7ED491FE"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c</w:t>
            </w:r>
          </w:p>
        </w:tc>
        <w:tc>
          <w:tcPr>
            <w:tcW w:w="300" w:type="pct"/>
            <w:shd w:val="clear" w:color="auto" w:fill="auto"/>
            <w:tcMar>
              <w:top w:w="0" w:type="dxa"/>
              <w:left w:w="35" w:type="dxa"/>
              <w:bottom w:w="0" w:type="dxa"/>
              <w:right w:w="35" w:type="dxa"/>
            </w:tcMar>
            <w:vAlign w:val="center"/>
            <w:hideMark/>
          </w:tcPr>
          <w:p w14:paraId="3BF1C81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4596F0B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4A9D0002"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041625A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60AFDBE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5593EB0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26AC8200"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430409A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0CF3025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61AE9A8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026BFB3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0391980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0382ABC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5DB443B4" w14:textId="77777777" w:rsidTr="00CC1FFD">
        <w:trPr>
          <w:trHeight w:val="230"/>
        </w:trPr>
        <w:tc>
          <w:tcPr>
            <w:tcW w:w="543" w:type="pct"/>
            <w:shd w:val="clear" w:color="auto" w:fill="auto"/>
            <w:tcMar>
              <w:top w:w="0" w:type="dxa"/>
              <w:left w:w="35" w:type="dxa"/>
              <w:bottom w:w="0" w:type="dxa"/>
              <w:right w:w="35" w:type="dxa"/>
            </w:tcMar>
            <w:vAlign w:val="center"/>
            <w:hideMark/>
          </w:tcPr>
          <w:p w14:paraId="190365D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INMA</w:t>
            </w:r>
          </w:p>
        </w:tc>
        <w:tc>
          <w:tcPr>
            <w:tcW w:w="299" w:type="pct"/>
            <w:shd w:val="clear" w:color="auto" w:fill="auto"/>
            <w:tcMar>
              <w:top w:w="0" w:type="dxa"/>
              <w:left w:w="35" w:type="dxa"/>
              <w:bottom w:w="0" w:type="dxa"/>
              <w:right w:w="35" w:type="dxa"/>
            </w:tcMar>
            <w:hideMark/>
          </w:tcPr>
          <w:p w14:paraId="3265C158"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c</w:t>
            </w:r>
          </w:p>
        </w:tc>
        <w:tc>
          <w:tcPr>
            <w:tcW w:w="300" w:type="pct"/>
            <w:shd w:val="clear" w:color="auto" w:fill="auto"/>
            <w:tcMar>
              <w:top w:w="0" w:type="dxa"/>
              <w:left w:w="35" w:type="dxa"/>
              <w:bottom w:w="0" w:type="dxa"/>
              <w:right w:w="35" w:type="dxa"/>
            </w:tcMar>
            <w:vAlign w:val="center"/>
            <w:hideMark/>
          </w:tcPr>
          <w:p w14:paraId="04B70C3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7D5C32C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w:t>
            </w:r>
          </w:p>
        </w:tc>
        <w:tc>
          <w:tcPr>
            <w:tcW w:w="388" w:type="pct"/>
            <w:shd w:val="clear" w:color="auto" w:fill="auto"/>
            <w:tcMar>
              <w:top w:w="0" w:type="dxa"/>
              <w:left w:w="35" w:type="dxa"/>
              <w:bottom w:w="0" w:type="dxa"/>
              <w:right w:w="35" w:type="dxa"/>
            </w:tcMar>
            <w:vAlign w:val="center"/>
            <w:hideMark/>
          </w:tcPr>
          <w:p w14:paraId="5515013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y2</w:t>
            </w:r>
          </w:p>
        </w:tc>
        <w:tc>
          <w:tcPr>
            <w:tcW w:w="370" w:type="pct"/>
            <w:shd w:val="clear" w:color="auto" w:fill="auto"/>
            <w:tcMar>
              <w:top w:w="0" w:type="dxa"/>
              <w:left w:w="35" w:type="dxa"/>
              <w:bottom w:w="0" w:type="dxa"/>
              <w:right w:w="35" w:type="dxa"/>
            </w:tcMar>
            <w:vAlign w:val="center"/>
            <w:hideMark/>
          </w:tcPr>
          <w:p w14:paraId="21DC7DD0"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22D35E72"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21DAF2A3"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679B2C0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y6</w:t>
            </w:r>
          </w:p>
        </w:tc>
        <w:tc>
          <w:tcPr>
            <w:tcW w:w="301" w:type="pct"/>
            <w:shd w:val="clear" w:color="auto" w:fill="auto"/>
            <w:tcMar>
              <w:top w:w="0" w:type="dxa"/>
              <w:left w:w="35" w:type="dxa"/>
              <w:bottom w:w="0" w:type="dxa"/>
              <w:right w:w="35" w:type="dxa"/>
            </w:tcMar>
            <w:vAlign w:val="center"/>
            <w:hideMark/>
          </w:tcPr>
          <w:p w14:paraId="46F5206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44E9B03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y8</w:t>
            </w:r>
          </w:p>
        </w:tc>
        <w:tc>
          <w:tcPr>
            <w:tcW w:w="302" w:type="pct"/>
            <w:shd w:val="clear" w:color="auto" w:fill="auto"/>
            <w:tcMar>
              <w:top w:w="0" w:type="dxa"/>
              <w:left w:w="35" w:type="dxa"/>
              <w:bottom w:w="0" w:type="dxa"/>
              <w:right w:w="35" w:type="dxa"/>
            </w:tcMar>
            <w:vAlign w:val="center"/>
            <w:hideMark/>
          </w:tcPr>
          <w:p w14:paraId="5419234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y9</w:t>
            </w:r>
          </w:p>
        </w:tc>
        <w:tc>
          <w:tcPr>
            <w:tcW w:w="301" w:type="pct"/>
            <w:shd w:val="clear" w:color="auto" w:fill="auto"/>
            <w:tcMar>
              <w:top w:w="0" w:type="dxa"/>
              <w:left w:w="35" w:type="dxa"/>
              <w:bottom w:w="0" w:type="dxa"/>
              <w:right w:w="35" w:type="dxa"/>
            </w:tcMar>
            <w:vAlign w:val="center"/>
            <w:hideMark/>
          </w:tcPr>
          <w:p w14:paraId="636B9F6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32CF243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y11</w:t>
            </w:r>
          </w:p>
        </w:tc>
        <w:tc>
          <w:tcPr>
            <w:tcW w:w="301" w:type="pct"/>
            <w:shd w:val="clear" w:color="auto" w:fill="auto"/>
            <w:tcMar>
              <w:top w:w="0" w:type="dxa"/>
              <w:left w:w="35" w:type="dxa"/>
              <w:bottom w:w="0" w:type="dxa"/>
              <w:right w:w="35" w:type="dxa"/>
            </w:tcMar>
            <w:vAlign w:val="center"/>
            <w:hideMark/>
          </w:tcPr>
          <w:p w14:paraId="4FADE843"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y12</w:t>
            </w:r>
          </w:p>
        </w:tc>
      </w:tr>
      <w:tr w:rsidR="009C747A" w:rsidRPr="009C0135" w14:paraId="33E5FCEC" w14:textId="77777777" w:rsidTr="00CC1FFD">
        <w:trPr>
          <w:trHeight w:val="230"/>
        </w:trPr>
        <w:tc>
          <w:tcPr>
            <w:tcW w:w="543" w:type="pct"/>
            <w:shd w:val="clear" w:color="auto" w:fill="auto"/>
            <w:tcMar>
              <w:top w:w="0" w:type="dxa"/>
              <w:left w:w="35" w:type="dxa"/>
              <w:bottom w:w="0" w:type="dxa"/>
              <w:right w:w="35" w:type="dxa"/>
            </w:tcMar>
            <w:vAlign w:val="center"/>
            <w:hideMark/>
          </w:tcPr>
          <w:p w14:paraId="679649C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KANC</w:t>
            </w:r>
          </w:p>
        </w:tc>
        <w:tc>
          <w:tcPr>
            <w:tcW w:w="299" w:type="pct"/>
            <w:shd w:val="clear" w:color="auto" w:fill="auto"/>
            <w:tcMar>
              <w:top w:w="0" w:type="dxa"/>
              <w:left w:w="35" w:type="dxa"/>
              <w:bottom w:w="0" w:type="dxa"/>
              <w:right w:w="35" w:type="dxa"/>
            </w:tcMar>
            <w:vAlign w:val="center"/>
            <w:hideMark/>
          </w:tcPr>
          <w:p w14:paraId="0B9914A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r w:rsidRPr="001753D7">
              <w:rPr>
                <w:rFonts w:asciiTheme="majorHAnsi" w:eastAsia="Times New Roman" w:hAnsiTheme="majorHAnsi" w:cstheme="majorHAnsi"/>
                <w:sz w:val="20"/>
                <w:szCs w:val="20"/>
                <w:vertAlign w:val="superscript"/>
                <w:lang w:eastAsia="es-ES"/>
              </w:rPr>
              <w:t>c</w:t>
            </w:r>
          </w:p>
        </w:tc>
        <w:tc>
          <w:tcPr>
            <w:tcW w:w="300" w:type="pct"/>
            <w:shd w:val="clear" w:color="auto" w:fill="auto"/>
            <w:tcMar>
              <w:top w:w="0" w:type="dxa"/>
              <w:left w:w="35" w:type="dxa"/>
              <w:bottom w:w="0" w:type="dxa"/>
              <w:right w:w="35" w:type="dxa"/>
            </w:tcMar>
            <w:vAlign w:val="center"/>
            <w:hideMark/>
          </w:tcPr>
          <w:p w14:paraId="0ABA682C"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89" w:type="pct"/>
            <w:shd w:val="clear" w:color="auto" w:fill="auto"/>
            <w:tcMar>
              <w:top w:w="0" w:type="dxa"/>
              <w:left w:w="35" w:type="dxa"/>
              <w:bottom w:w="0" w:type="dxa"/>
              <w:right w:w="35" w:type="dxa"/>
            </w:tcMar>
            <w:vAlign w:val="center"/>
            <w:hideMark/>
          </w:tcPr>
          <w:p w14:paraId="2C3B0C1E"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preg</w:t>
            </w:r>
          </w:p>
        </w:tc>
        <w:tc>
          <w:tcPr>
            <w:tcW w:w="388" w:type="pct"/>
            <w:shd w:val="clear" w:color="auto" w:fill="auto"/>
            <w:tcMar>
              <w:top w:w="0" w:type="dxa"/>
              <w:left w:w="35" w:type="dxa"/>
              <w:bottom w:w="0" w:type="dxa"/>
              <w:right w:w="35" w:type="dxa"/>
            </w:tcMar>
            <w:vAlign w:val="center"/>
            <w:hideMark/>
          </w:tcPr>
          <w:p w14:paraId="704CB436" w14:textId="77777777" w:rsidR="009C747A" w:rsidRPr="001753D7" w:rsidRDefault="009C747A" w:rsidP="005B575F">
            <w:pPr>
              <w:jc w:val="center"/>
              <w:rPr>
                <w:rFonts w:asciiTheme="majorHAnsi" w:eastAsia="Times New Roman" w:hAnsiTheme="majorHAnsi" w:cstheme="majorHAnsi"/>
                <w:i/>
                <w:color w:val="000000"/>
                <w:sz w:val="20"/>
                <w:szCs w:val="20"/>
                <w:lang w:eastAsia="es-ES"/>
              </w:rPr>
            </w:pPr>
            <w:r w:rsidRPr="001753D7">
              <w:rPr>
                <w:rFonts w:asciiTheme="majorHAnsi" w:eastAsia="Times New Roman" w:hAnsiTheme="majorHAnsi" w:cstheme="majorHAnsi"/>
                <w:i/>
                <w:color w:val="000000"/>
                <w:sz w:val="20"/>
                <w:szCs w:val="20"/>
                <w:lang w:eastAsia="es-ES"/>
              </w:rPr>
              <w:t>preg/y4</w:t>
            </w:r>
          </w:p>
        </w:tc>
        <w:tc>
          <w:tcPr>
            <w:tcW w:w="370" w:type="pct"/>
            <w:shd w:val="clear" w:color="auto" w:fill="auto"/>
            <w:tcMar>
              <w:top w:w="0" w:type="dxa"/>
              <w:left w:w="35" w:type="dxa"/>
              <w:bottom w:w="0" w:type="dxa"/>
              <w:right w:w="35" w:type="dxa"/>
            </w:tcMar>
            <w:vAlign w:val="center"/>
            <w:hideMark/>
          </w:tcPr>
          <w:p w14:paraId="49AA693D"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2994191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319419B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0" w:type="pct"/>
            <w:shd w:val="clear" w:color="auto" w:fill="auto"/>
            <w:tcMar>
              <w:top w:w="0" w:type="dxa"/>
              <w:left w:w="35" w:type="dxa"/>
              <w:bottom w:w="0" w:type="dxa"/>
              <w:right w:w="35" w:type="dxa"/>
            </w:tcMar>
            <w:vAlign w:val="center"/>
            <w:hideMark/>
          </w:tcPr>
          <w:p w14:paraId="19AC6E4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07108FD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16AD4F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1A79DC5B"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50075EDB"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45CEE28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2CD64A1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1D0795C8" w14:textId="77777777" w:rsidTr="00CC1FFD">
        <w:trPr>
          <w:trHeight w:val="230"/>
        </w:trPr>
        <w:tc>
          <w:tcPr>
            <w:tcW w:w="543" w:type="pct"/>
            <w:shd w:val="clear" w:color="auto" w:fill="auto"/>
            <w:tcMar>
              <w:top w:w="0" w:type="dxa"/>
              <w:left w:w="35" w:type="dxa"/>
              <w:bottom w:w="0" w:type="dxa"/>
              <w:right w:w="35" w:type="dxa"/>
            </w:tcMar>
            <w:vAlign w:val="center"/>
            <w:hideMark/>
          </w:tcPr>
          <w:p w14:paraId="1924C107"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MOBA</w:t>
            </w:r>
          </w:p>
        </w:tc>
        <w:tc>
          <w:tcPr>
            <w:tcW w:w="299" w:type="pct"/>
            <w:shd w:val="clear" w:color="auto" w:fill="auto"/>
            <w:tcMar>
              <w:top w:w="0" w:type="dxa"/>
              <w:left w:w="35" w:type="dxa"/>
              <w:bottom w:w="0" w:type="dxa"/>
              <w:right w:w="35" w:type="dxa"/>
            </w:tcMar>
            <w:vAlign w:val="center"/>
            <w:hideMark/>
          </w:tcPr>
          <w:p w14:paraId="320DF47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0" w:type="pct"/>
            <w:shd w:val="clear" w:color="auto" w:fill="auto"/>
            <w:tcMar>
              <w:top w:w="0" w:type="dxa"/>
              <w:left w:w="35" w:type="dxa"/>
              <w:bottom w:w="0" w:type="dxa"/>
              <w:right w:w="35" w:type="dxa"/>
            </w:tcMar>
            <w:vAlign w:val="center"/>
            <w:hideMark/>
          </w:tcPr>
          <w:p w14:paraId="5C689202"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birth</w:t>
            </w:r>
          </w:p>
        </w:tc>
        <w:tc>
          <w:tcPr>
            <w:tcW w:w="389" w:type="pct"/>
            <w:shd w:val="clear" w:color="auto" w:fill="auto"/>
            <w:tcMar>
              <w:top w:w="0" w:type="dxa"/>
              <w:left w:w="35" w:type="dxa"/>
              <w:bottom w:w="0" w:type="dxa"/>
              <w:right w:w="35" w:type="dxa"/>
            </w:tcMar>
            <w:vAlign w:val="center"/>
            <w:hideMark/>
          </w:tcPr>
          <w:p w14:paraId="32B63E9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14_18m</w:t>
            </w:r>
          </w:p>
        </w:tc>
        <w:tc>
          <w:tcPr>
            <w:tcW w:w="388" w:type="pct"/>
            <w:shd w:val="clear" w:color="auto" w:fill="auto"/>
            <w:tcMar>
              <w:top w:w="0" w:type="dxa"/>
              <w:left w:w="35" w:type="dxa"/>
              <w:bottom w:w="0" w:type="dxa"/>
              <w:right w:w="35" w:type="dxa"/>
            </w:tcMar>
            <w:vAlign w:val="center"/>
            <w:hideMark/>
          </w:tcPr>
          <w:p w14:paraId="148B842B"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14_18m</w:t>
            </w:r>
          </w:p>
        </w:tc>
        <w:tc>
          <w:tcPr>
            <w:tcW w:w="370" w:type="pct"/>
            <w:shd w:val="clear" w:color="auto" w:fill="auto"/>
            <w:tcMar>
              <w:top w:w="0" w:type="dxa"/>
              <w:left w:w="35" w:type="dxa"/>
              <w:bottom w:w="0" w:type="dxa"/>
              <w:right w:w="35" w:type="dxa"/>
            </w:tcMar>
            <w:vAlign w:val="center"/>
            <w:hideMark/>
          </w:tcPr>
          <w:p w14:paraId="475A1546"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y3</w:t>
            </w:r>
          </w:p>
        </w:tc>
        <w:tc>
          <w:tcPr>
            <w:tcW w:w="300" w:type="pct"/>
            <w:shd w:val="clear" w:color="auto" w:fill="auto"/>
            <w:tcMar>
              <w:top w:w="0" w:type="dxa"/>
              <w:left w:w="35" w:type="dxa"/>
              <w:bottom w:w="0" w:type="dxa"/>
              <w:right w:w="35" w:type="dxa"/>
            </w:tcMar>
            <w:vAlign w:val="center"/>
            <w:hideMark/>
          </w:tcPr>
          <w:p w14:paraId="65EF0C59"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y3</w:t>
            </w:r>
          </w:p>
        </w:tc>
        <w:tc>
          <w:tcPr>
            <w:tcW w:w="302" w:type="pct"/>
            <w:shd w:val="clear" w:color="auto" w:fill="auto"/>
            <w:tcMar>
              <w:top w:w="0" w:type="dxa"/>
              <w:left w:w="35" w:type="dxa"/>
              <w:bottom w:w="0" w:type="dxa"/>
              <w:right w:w="35" w:type="dxa"/>
            </w:tcMar>
            <w:vAlign w:val="center"/>
            <w:hideMark/>
          </w:tcPr>
          <w:p w14:paraId="1EB99E15"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y5</w:t>
            </w:r>
          </w:p>
        </w:tc>
        <w:tc>
          <w:tcPr>
            <w:tcW w:w="300" w:type="pct"/>
            <w:shd w:val="clear" w:color="auto" w:fill="auto"/>
            <w:tcMar>
              <w:top w:w="0" w:type="dxa"/>
              <w:left w:w="35" w:type="dxa"/>
              <w:bottom w:w="0" w:type="dxa"/>
              <w:right w:w="35" w:type="dxa"/>
            </w:tcMar>
            <w:vAlign w:val="center"/>
            <w:hideMark/>
          </w:tcPr>
          <w:p w14:paraId="51F246BF"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y5</w:t>
            </w:r>
          </w:p>
        </w:tc>
        <w:tc>
          <w:tcPr>
            <w:tcW w:w="301" w:type="pct"/>
            <w:shd w:val="clear" w:color="auto" w:fill="auto"/>
            <w:tcMar>
              <w:top w:w="0" w:type="dxa"/>
              <w:left w:w="35" w:type="dxa"/>
              <w:bottom w:w="0" w:type="dxa"/>
              <w:right w:w="35" w:type="dxa"/>
            </w:tcMar>
            <w:vAlign w:val="center"/>
            <w:hideMark/>
          </w:tcPr>
          <w:p w14:paraId="5690F34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7_8y</w:t>
            </w:r>
          </w:p>
        </w:tc>
        <w:tc>
          <w:tcPr>
            <w:tcW w:w="301" w:type="pct"/>
            <w:shd w:val="clear" w:color="auto" w:fill="auto"/>
            <w:tcMar>
              <w:top w:w="0" w:type="dxa"/>
              <w:left w:w="35" w:type="dxa"/>
              <w:bottom w:w="0" w:type="dxa"/>
              <w:right w:w="35" w:type="dxa"/>
            </w:tcMar>
            <w:vAlign w:val="center"/>
            <w:hideMark/>
          </w:tcPr>
          <w:p w14:paraId="11D238E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vAlign w:val="center"/>
            <w:hideMark/>
          </w:tcPr>
          <w:p w14:paraId="48DE83CF"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1B738062"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3910DD75"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570CB1A3"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61DB00FB" w14:textId="77777777" w:rsidTr="00CC1FFD">
        <w:trPr>
          <w:trHeight w:val="230"/>
        </w:trPr>
        <w:tc>
          <w:tcPr>
            <w:tcW w:w="543" w:type="pct"/>
            <w:shd w:val="clear" w:color="auto" w:fill="auto"/>
            <w:tcMar>
              <w:top w:w="0" w:type="dxa"/>
              <w:left w:w="35" w:type="dxa"/>
              <w:bottom w:w="0" w:type="dxa"/>
              <w:right w:w="35" w:type="dxa"/>
            </w:tcMar>
            <w:vAlign w:val="center"/>
            <w:hideMark/>
          </w:tcPr>
          <w:p w14:paraId="4709CBC8"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lastRenderedPageBreak/>
              <w:t>NINFEA</w:t>
            </w:r>
          </w:p>
        </w:tc>
        <w:tc>
          <w:tcPr>
            <w:tcW w:w="299" w:type="pct"/>
            <w:shd w:val="clear" w:color="auto" w:fill="auto"/>
            <w:tcMar>
              <w:top w:w="0" w:type="dxa"/>
              <w:left w:w="35" w:type="dxa"/>
              <w:bottom w:w="0" w:type="dxa"/>
              <w:right w:w="35" w:type="dxa"/>
            </w:tcMar>
            <w:vAlign w:val="center"/>
            <w:hideMark/>
          </w:tcPr>
          <w:p w14:paraId="5DDBA55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0" w:type="pct"/>
            <w:shd w:val="clear" w:color="auto" w:fill="auto"/>
            <w:tcMar>
              <w:top w:w="0" w:type="dxa"/>
              <w:left w:w="35" w:type="dxa"/>
              <w:bottom w:w="0" w:type="dxa"/>
              <w:right w:w="35" w:type="dxa"/>
            </w:tcMar>
            <w:vAlign w:val="center"/>
            <w:hideMark/>
          </w:tcPr>
          <w:p w14:paraId="4E63448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m6</w:t>
            </w:r>
          </w:p>
        </w:tc>
        <w:tc>
          <w:tcPr>
            <w:tcW w:w="389" w:type="pct"/>
            <w:shd w:val="clear" w:color="auto" w:fill="auto"/>
            <w:tcMar>
              <w:top w:w="0" w:type="dxa"/>
              <w:left w:w="35" w:type="dxa"/>
              <w:bottom w:w="0" w:type="dxa"/>
              <w:right w:w="35" w:type="dxa"/>
            </w:tcMar>
            <w:vAlign w:val="center"/>
            <w:hideMark/>
          </w:tcPr>
          <w:p w14:paraId="5149299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m18</w:t>
            </w:r>
          </w:p>
        </w:tc>
        <w:tc>
          <w:tcPr>
            <w:tcW w:w="388" w:type="pct"/>
            <w:shd w:val="clear" w:color="auto" w:fill="auto"/>
            <w:tcMar>
              <w:top w:w="0" w:type="dxa"/>
              <w:left w:w="35" w:type="dxa"/>
              <w:bottom w:w="0" w:type="dxa"/>
              <w:right w:w="35" w:type="dxa"/>
            </w:tcMar>
            <w:vAlign w:val="center"/>
            <w:hideMark/>
          </w:tcPr>
          <w:p w14:paraId="7ECE50CF"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m18</w:t>
            </w:r>
          </w:p>
        </w:tc>
        <w:tc>
          <w:tcPr>
            <w:tcW w:w="370" w:type="pct"/>
            <w:shd w:val="clear" w:color="auto" w:fill="auto"/>
            <w:tcMar>
              <w:top w:w="0" w:type="dxa"/>
              <w:left w:w="35" w:type="dxa"/>
              <w:bottom w:w="0" w:type="dxa"/>
              <w:right w:w="35" w:type="dxa"/>
            </w:tcMar>
            <w:vAlign w:val="center"/>
            <w:hideMark/>
          </w:tcPr>
          <w:p w14:paraId="4BFF212A"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15A82DCA"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y4</w:t>
            </w:r>
          </w:p>
        </w:tc>
        <w:tc>
          <w:tcPr>
            <w:tcW w:w="302" w:type="pct"/>
            <w:shd w:val="clear" w:color="auto" w:fill="auto"/>
            <w:tcMar>
              <w:top w:w="0" w:type="dxa"/>
              <w:left w:w="35" w:type="dxa"/>
              <w:bottom w:w="0" w:type="dxa"/>
              <w:right w:w="35" w:type="dxa"/>
            </w:tcMar>
            <w:vAlign w:val="center"/>
            <w:hideMark/>
          </w:tcPr>
          <w:p w14:paraId="6FF15694"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y4</w:t>
            </w:r>
          </w:p>
        </w:tc>
        <w:tc>
          <w:tcPr>
            <w:tcW w:w="300" w:type="pct"/>
            <w:shd w:val="clear" w:color="auto" w:fill="auto"/>
            <w:tcMar>
              <w:top w:w="0" w:type="dxa"/>
              <w:left w:w="35" w:type="dxa"/>
              <w:bottom w:w="0" w:type="dxa"/>
              <w:right w:w="35" w:type="dxa"/>
            </w:tcMar>
            <w:vAlign w:val="center"/>
            <w:hideMark/>
          </w:tcPr>
          <w:p w14:paraId="18934E73"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y7</w:t>
            </w:r>
          </w:p>
        </w:tc>
        <w:tc>
          <w:tcPr>
            <w:tcW w:w="301" w:type="pct"/>
            <w:shd w:val="clear" w:color="auto" w:fill="auto"/>
            <w:tcMar>
              <w:top w:w="0" w:type="dxa"/>
              <w:left w:w="35" w:type="dxa"/>
              <w:bottom w:w="0" w:type="dxa"/>
              <w:right w:w="35" w:type="dxa"/>
            </w:tcMar>
            <w:vAlign w:val="center"/>
            <w:hideMark/>
          </w:tcPr>
          <w:p w14:paraId="66354DCB"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y7</w:t>
            </w:r>
          </w:p>
        </w:tc>
        <w:tc>
          <w:tcPr>
            <w:tcW w:w="301" w:type="pct"/>
            <w:shd w:val="clear" w:color="auto" w:fill="auto"/>
            <w:tcMar>
              <w:top w:w="0" w:type="dxa"/>
              <w:left w:w="35" w:type="dxa"/>
              <w:bottom w:w="0" w:type="dxa"/>
              <w:right w:w="35" w:type="dxa"/>
            </w:tcMar>
            <w:vAlign w:val="center"/>
            <w:hideMark/>
          </w:tcPr>
          <w:p w14:paraId="25F6518B"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y7</w:t>
            </w:r>
          </w:p>
        </w:tc>
        <w:tc>
          <w:tcPr>
            <w:tcW w:w="302" w:type="pct"/>
            <w:shd w:val="clear" w:color="auto" w:fill="auto"/>
            <w:tcMar>
              <w:top w:w="0" w:type="dxa"/>
              <w:left w:w="35" w:type="dxa"/>
              <w:bottom w:w="0" w:type="dxa"/>
              <w:right w:w="35" w:type="dxa"/>
            </w:tcMar>
            <w:vAlign w:val="center"/>
            <w:hideMark/>
          </w:tcPr>
          <w:p w14:paraId="75A31171" w14:textId="77777777" w:rsidR="009C747A" w:rsidRPr="001753D7" w:rsidRDefault="009C747A" w:rsidP="005B575F">
            <w:pPr>
              <w:jc w:val="center"/>
              <w:rPr>
                <w:rFonts w:asciiTheme="majorHAnsi" w:eastAsia="Times New Roman" w:hAnsiTheme="majorHAnsi" w:cstheme="majorHAnsi"/>
                <w:i/>
                <w:sz w:val="20"/>
                <w:szCs w:val="20"/>
                <w:lang w:eastAsia="es-ES"/>
              </w:rPr>
            </w:pPr>
            <w:r w:rsidRPr="001753D7">
              <w:rPr>
                <w:rFonts w:asciiTheme="majorHAnsi" w:eastAsia="Times New Roman" w:hAnsiTheme="majorHAnsi" w:cstheme="majorHAnsi"/>
                <w:i/>
                <w:sz w:val="20"/>
                <w:szCs w:val="20"/>
                <w:lang w:eastAsia="es-ES"/>
              </w:rPr>
              <w:t>y10</w:t>
            </w:r>
          </w:p>
        </w:tc>
        <w:tc>
          <w:tcPr>
            <w:tcW w:w="301" w:type="pct"/>
            <w:shd w:val="clear" w:color="auto" w:fill="auto"/>
            <w:tcMar>
              <w:top w:w="0" w:type="dxa"/>
              <w:left w:w="35" w:type="dxa"/>
              <w:bottom w:w="0" w:type="dxa"/>
              <w:right w:w="35" w:type="dxa"/>
            </w:tcMar>
            <w:vAlign w:val="center"/>
            <w:hideMark/>
          </w:tcPr>
          <w:p w14:paraId="0BE114FD"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y10</w:t>
            </w:r>
          </w:p>
        </w:tc>
        <w:tc>
          <w:tcPr>
            <w:tcW w:w="301" w:type="pct"/>
            <w:shd w:val="clear" w:color="auto" w:fill="auto"/>
            <w:tcMar>
              <w:top w:w="0" w:type="dxa"/>
              <w:left w:w="35" w:type="dxa"/>
              <w:bottom w:w="0" w:type="dxa"/>
              <w:right w:w="35" w:type="dxa"/>
            </w:tcMar>
            <w:vAlign w:val="center"/>
            <w:hideMark/>
          </w:tcPr>
          <w:p w14:paraId="54EEE7FB"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vAlign w:val="center"/>
            <w:hideMark/>
          </w:tcPr>
          <w:p w14:paraId="6C46594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w:t>
            </w:r>
          </w:p>
        </w:tc>
      </w:tr>
      <w:tr w:rsidR="009C747A" w:rsidRPr="009C0135" w14:paraId="002E7494" w14:textId="77777777" w:rsidTr="00CC1FFD">
        <w:trPr>
          <w:trHeight w:val="230"/>
        </w:trPr>
        <w:tc>
          <w:tcPr>
            <w:tcW w:w="543" w:type="pct"/>
            <w:shd w:val="clear" w:color="auto" w:fill="auto"/>
            <w:tcMar>
              <w:top w:w="0" w:type="dxa"/>
              <w:left w:w="35" w:type="dxa"/>
              <w:bottom w:w="0" w:type="dxa"/>
              <w:right w:w="35" w:type="dxa"/>
            </w:tcMar>
            <w:vAlign w:val="center"/>
            <w:hideMark/>
          </w:tcPr>
          <w:p w14:paraId="29C18C74"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PICCOLIPIÙ</w:t>
            </w:r>
            <w:r w:rsidRPr="001753D7">
              <w:rPr>
                <w:rFonts w:asciiTheme="majorHAnsi" w:eastAsia="Times New Roman" w:hAnsiTheme="majorHAnsi" w:cstheme="majorHAnsi"/>
                <w:sz w:val="20"/>
                <w:szCs w:val="20"/>
                <w:vertAlign w:val="superscript"/>
                <w:lang w:eastAsia="es-ES"/>
              </w:rPr>
              <w:t>f</w:t>
            </w:r>
          </w:p>
        </w:tc>
        <w:tc>
          <w:tcPr>
            <w:tcW w:w="299" w:type="pct"/>
            <w:shd w:val="clear" w:color="auto" w:fill="auto"/>
            <w:tcMar>
              <w:top w:w="0" w:type="dxa"/>
              <w:left w:w="35" w:type="dxa"/>
              <w:bottom w:w="0" w:type="dxa"/>
              <w:right w:w="35" w:type="dxa"/>
            </w:tcMar>
            <w:vAlign w:val="center"/>
            <w:hideMark/>
          </w:tcPr>
          <w:p w14:paraId="01360DDE"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0" w:type="pct"/>
            <w:shd w:val="clear" w:color="auto" w:fill="auto"/>
            <w:tcMar>
              <w:top w:w="0" w:type="dxa"/>
              <w:left w:w="35" w:type="dxa"/>
              <w:bottom w:w="0" w:type="dxa"/>
              <w:right w:w="35" w:type="dxa"/>
            </w:tcMar>
            <w:vAlign w:val="center"/>
            <w:hideMark/>
          </w:tcPr>
          <w:p w14:paraId="11BEBB5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89" w:type="pct"/>
            <w:shd w:val="clear" w:color="auto" w:fill="auto"/>
            <w:tcMar>
              <w:top w:w="0" w:type="dxa"/>
              <w:left w:w="35" w:type="dxa"/>
              <w:bottom w:w="0" w:type="dxa"/>
              <w:right w:w="35" w:type="dxa"/>
            </w:tcMar>
            <w:vAlign w:val="center"/>
            <w:hideMark/>
          </w:tcPr>
          <w:p w14:paraId="5D24D8B5"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88" w:type="pct"/>
            <w:shd w:val="clear" w:color="auto" w:fill="auto"/>
            <w:tcMar>
              <w:top w:w="0" w:type="dxa"/>
              <w:left w:w="35" w:type="dxa"/>
              <w:bottom w:w="0" w:type="dxa"/>
              <w:right w:w="35" w:type="dxa"/>
            </w:tcMar>
            <w:vAlign w:val="center"/>
            <w:hideMark/>
          </w:tcPr>
          <w:p w14:paraId="699A8BA1"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70" w:type="pct"/>
            <w:shd w:val="clear" w:color="auto" w:fill="auto"/>
            <w:tcMar>
              <w:top w:w="0" w:type="dxa"/>
              <w:left w:w="35" w:type="dxa"/>
              <w:bottom w:w="0" w:type="dxa"/>
              <w:right w:w="35" w:type="dxa"/>
            </w:tcMar>
            <w:vAlign w:val="center"/>
            <w:hideMark/>
          </w:tcPr>
          <w:p w14:paraId="68EB88FC"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0" w:type="pct"/>
            <w:shd w:val="clear" w:color="auto" w:fill="auto"/>
            <w:tcMar>
              <w:top w:w="0" w:type="dxa"/>
              <w:left w:w="35" w:type="dxa"/>
              <w:bottom w:w="0" w:type="dxa"/>
              <w:right w:w="35" w:type="dxa"/>
            </w:tcMar>
            <w:vAlign w:val="center"/>
            <w:hideMark/>
          </w:tcPr>
          <w:p w14:paraId="2EF32229" w14:textId="77777777" w:rsidR="009C747A" w:rsidRPr="001753D7" w:rsidRDefault="009C747A" w:rsidP="005B575F">
            <w:pPr>
              <w:jc w:val="center"/>
              <w:rPr>
                <w:rFonts w:asciiTheme="majorHAnsi" w:eastAsia="Times New Roman" w:hAnsiTheme="majorHAnsi" w:cstheme="majorHAnsi"/>
                <w:sz w:val="20"/>
                <w:szCs w:val="20"/>
                <w:lang w:eastAsia="es-ES"/>
              </w:rPr>
            </w:pPr>
            <w:r w:rsidRPr="001753D7">
              <w:rPr>
                <w:rFonts w:asciiTheme="majorHAnsi" w:eastAsia="Times New Roman" w:hAnsiTheme="majorHAnsi" w:cstheme="majorHAnsi"/>
                <w:sz w:val="20"/>
                <w:szCs w:val="20"/>
                <w:lang w:eastAsia="es-ES"/>
              </w:rPr>
              <w:t>preg</w:t>
            </w:r>
          </w:p>
        </w:tc>
        <w:tc>
          <w:tcPr>
            <w:tcW w:w="302" w:type="pct"/>
            <w:shd w:val="clear" w:color="auto" w:fill="auto"/>
            <w:tcMar>
              <w:top w:w="0" w:type="dxa"/>
              <w:left w:w="35" w:type="dxa"/>
              <w:bottom w:w="0" w:type="dxa"/>
              <w:right w:w="35" w:type="dxa"/>
            </w:tcMar>
            <w:hideMark/>
          </w:tcPr>
          <w:p w14:paraId="407246FA"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0" w:type="pct"/>
            <w:shd w:val="clear" w:color="auto" w:fill="auto"/>
            <w:tcMar>
              <w:top w:w="0" w:type="dxa"/>
              <w:left w:w="35" w:type="dxa"/>
              <w:bottom w:w="0" w:type="dxa"/>
              <w:right w:w="35" w:type="dxa"/>
            </w:tcMar>
            <w:hideMark/>
          </w:tcPr>
          <w:p w14:paraId="7B19B49E"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2432FC66"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53099737"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2" w:type="pct"/>
            <w:shd w:val="clear" w:color="auto" w:fill="auto"/>
            <w:tcMar>
              <w:top w:w="0" w:type="dxa"/>
              <w:left w:w="35" w:type="dxa"/>
              <w:bottom w:w="0" w:type="dxa"/>
              <w:right w:w="35" w:type="dxa"/>
            </w:tcMar>
            <w:hideMark/>
          </w:tcPr>
          <w:p w14:paraId="31FB01BB"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057E3A3B"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568C8DFF"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c>
          <w:tcPr>
            <w:tcW w:w="301" w:type="pct"/>
            <w:shd w:val="clear" w:color="auto" w:fill="auto"/>
            <w:tcMar>
              <w:top w:w="0" w:type="dxa"/>
              <w:left w:w="35" w:type="dxa"/>
              <w:bottom w:w="0" w:type="dxa"/>
              <w:right w:w="35" w:type="dxa"/>
            </w:tcMar>
            <w:hideMark/>
          </w:tcPr>
          <w:p w14:paraId="6930620D" w14:textId="77777777" w:rsidR="009C747A" w:rsidRPr="001753D7" w:rsidRDefault="009C747A" w:rsidP="005B575F">
            <w:pPr>
              <w:jc w:val="center"/>
              <w:rPr>
                <w:rFonts w:asciiTheme="majorHAnsi" w:hAnsiTheme="majorHAnsi" w:cstheme="majorHAnsi"/>
                <w:sz w:val="20"/>
                <w:szCs w:val="20"/>
              </w:rPr>
            </w:pPr>
            <w:r w:rsidRPr="001753D7">
              <w:rPr>
                <w:rFonts w:asciiTheme="majorHAnsi" w:eastAsia="Times New Roman" w:hAnsiTheme="majorHAnsi" w:cstheme="majorHAnsi"/>
                <w:sz w:val="20"/>
                <w:szCs w:val="20"/>
                <w:lang w:eastAsia="es-ES"/>
              </w:rPr>
              <w:t>-</w:t>
            </w:r>
          </w:p>
        </w:tc>
      </w:tr>
      <w:tr w:rsidR="009C747A" w:rsidRPr="009C0135" w14:paraId="6ECB0FBB" w14:textId="77777777" w:rsidTr="00CC1FFD">
        <w:trPr>
          <w:trHeight w:val="230"/>
        </w:trPr>
        <w:tc>
          <w:tcPr>
            <w:tcW w:w="543" w:type="pct"/>
            <w:shd w:val="clear" w:color="auto" w:fill="auto"/>
            <w:tcMar>
              <w:top w:w="0" w:type="dxa"/>
              <w:left w:w="35" w:type="dxa"/>
              <w:bottom w:w="0" w:type="dxa"/>
              <w:right w:w="35" w:type="dxa"/>
            </w:tcMar>
            <w:vAlign w:val="center"/>
            <w:hideMark/>
          </w:tcPr>
          <w:p w14:paraId="113AFBCE" w14:textId="77777777" w:rsidR="009C747A" w:rsidRPr="001753D7" w:rsidRDefault="009C747A" w:rsidP="005B57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RHEA</w:t>
            </w:r>
          </w:p>
        </w:tc>
        <w:tc>
          <w:tcPr>
            <w:tcW w:w="299" w:type="pct"/>
            <w:shd w:val="clear" w:color="auto" w:fill="auto"/>
            <w:tcMar>
              <w:top w:w="0" w:type="dxa"/>
              <w:left w:w="35" w:type="dxa"/>
              <w:bottom w:w="0" w:type="dxa"/>
              <w:right w:w="35" w:type="dxa"/>
            </w:tcMar>
            <w:vAlign w:val="center"/>
            <w:hideMark/>
          </w:tcPr>
          <w:p w14:paraId="1EDABD7F" w14:textId="77777777" w:rsidR="009C747A" w:rsidRPr="001753D7" w:rsidRDefault="009C747A" w:rsidP="005B57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preg</w:t>
            </w:r>
          </w:p>
        </w:tc>
        <w:tc>
          <w:tcPr>
            <w:tcW w:w="300" w:type="pct"/>
            <w:shd w:val="clear" w:color="auto" w:fill="auto"/>
            <w:tcMar>
              <w:top w:w="0" w:type="dxa"/>
              <w:left w:w="35" w:type="dxa"/>
              <w:bottom w:w="0" w:type="dxa"/>
              <w:right w:w="35" w:type="dxa"/>
            </w:tcMar>
            <w:vAlign w:val="center"/>
            <w:hideMark/>
          </w:tcPr>
          <w:p w14:paraId="48A460B2" w14:textId="77777777" w:rsidR="009C747A" w:rsidRPr="001753D7" w:rsidRDefault="009C747A" w:rsidP="005B575F">
            <w:pPr>
              <w:jc w:val="center"/>
              <w:rPr>
                <w:rFonts w:ascii="Calibri" w:eastAsia="Times New Roman" w:hAnsi="Calibri"/>
                <w:i/>
                <w:sz w:val="20"/>
                <w:szCs w:val="20"/>
                <w:lang w:eastAsia="es-ES"/>
              </w:rPr>
            </w:pPr>
            <w:r w:rsidRPr="001753D7">
              <w:rPr>
                <w:rFonts w:ascii="Calibri" w:eastAsia="Times New Roman" w:hAnsi="Calibri"/>
                <w:i/>
                <w:sz w:val="20"/>
                <w:szCs w:val="20"/>
                <w:lang w:eastAsia="es-ES"/>
              </w:rPr>
              <w:t>preg</w:t>
            </w:r>
          </w:p>
        </w:tc>
        <w:tc>
          <w:tcPr>
            <w:tcW w:w="389" w:type="pct"/>
            <w:shd w:val="clear" w:color="auto" w:fill="auto"/>
            <w:tcMar>
              <w:top w:w="0" w:type="dxa"/>
              <w:left w:w="35" w:type="dxa"/>
              <w:bottom w:w="0" w:type="dxa"/>
              <w:right w:w="35" w:type="dxa"/>
            </w:tcMar>
            <w:vAlign w:val="center"/>
            <w:hideMark/>
          </w:tcPr>
          <w:p w14:paraId="651E7B7B" w14:textId="77777777" w:rsidR="009C747A" w:rsidRPr="001753D7" w:rsidRDefault="009C747A" w:rsidP="005B575F">
            <w:pPr>
              <w:jc w:val="center"/>
              <w:rPr>
                <w:rFonts w:ascii="Calibri" w:eastAsia="Times New Roman" w:hAnsi="Calibri"/>
                <w:i/>
                <w:sz w:val="20"/>
                <w:szCs w:val="20"/>
                <w:lang w:eastAsia="es-ES"/>
              </w:rPr>
            </w:pPr>
            <w:r w:rsidRPr="001753D7">
              <w:rPr>
                <w:rFonts w:ascii="Calibri" w:eastAsia="Times New Roman" w:hAnsi="Calibri"/>
                <w:i/>
                <w:sz w:val="20"/>
                <w:szCs w:val="20"/>
                <w:lang w:eastAsia="es-ES"/>
              </w:rPr>
              <w:t>preg</w:t>
            </w:r>
          </w:p>
        </w:tc>
        <w:tc>
          <w:tcPr>
            <w:tcW w:w="388" w:type="pct"/>
            <w:shd w:val="clear" w:color="auto" w:fill="auto"/>
            <w:tcMar>
              <w:top w:w="0" w:type="dxa"/>
              <w:left w:w="35" w:type="dxa"/>
              <w:bottom w:w="0" w:type="dxa"/>
              <w:right w:w="35" w:type="dxa"/>
            </w:tcMar>
            <w:vAlign w:val="center"/>
            <w:hideMark/>
          </w:tcPr>
          <w:p w14:paraId="5D741053" w14:textId="77777777" w:rsidR="009C747A" w:rsidRPr="001753D7" w:rsidRDefault="009C747A" w:rsidP="005B575F">
            <w:pPr>
              <w:jc w:val="center"/>
              <w:rPr>
                <w:rFonts w:ascii="Calibri" w:eastAsia="Times New Roman" w:hAnsi="Calibri"/>
                <w:i/>
                <w:sz w:val="20"/>
                <w:szCs w:val="20"/>
                <w:lang w:eastAsia="es-ES"/>
              </w:rPr>
            </w:pPr>
            <w:r w:rsidRPr="001753D7">
              <w:rPr>
                <w:rFonts w:ascii="Calibri" w:eastAsia="Times New Roman" w:hAnsi="Calibri"/>
                <w:i/>
                <w:sz w:val="20"/>
                <w:szCs w:val="20"/>
                <w:lang w:eastAsia="es-ES"/>
              </w:rPr>
              <w:t>preg/y4</w:t>
            </w:r>
          </w:p>
        </w:tc>
        <w:tc>
          <w:tcPr>
            <w:tcW w:w="370" w:type="pct"/>
            <w:shd w:val="clear" w:color="auto" w:fill="auto"/>
            <w:tcMar>
              <w:top w:w="0" w:type="dxa"/>
              <w:left w:w="35" w:type="dxa"/>
              <w:bottom w:w="0" w:type="dxa"/>
              <w:right w:w="35" w:type="dxa"/>
            </w:tcMar>
            <w:vAlign w:val="center"/>
            <w:hideMark/>
          </w:tcPr>
          <w:p w14:paraId="48A3168B" w14:textId="77777777" w:rsidR="009C747A" w:rsidRPr="001753D7" w:rsidRDefault="009C747A" w:rsidP="005B575F">
            <w:pPr>
              <w:jc w:val="center"/>
              <w:rPr>
                <w:rFonts w:ascii="Calibri" w:eastAsia="Times New Roman" w:hAnsi="Calibri"/>
                <w:i/>
                <w:sz w:val="20"/>
                <w:szCs w:val="20"/>
                <w:lang w:eastAsia="es-ES"/>
              </w:rPr>
            </w:pPr>
            <w:r w:rsidRPr="001753D7">
              <w:rPr>
                <w:rFonts w:ascii="Calibri" w:eastAsia="Times New Roman" w:hAnsi="Calibri"/>
                <w:i/>
                <w:sz w:val="20"/>
                <w:szCs w:val="20"/>
                <w:lang w:eastAsia="es-ES"/>
              </w:rPr>
              <w:t>y4</w:t>
            </w:r>
          </w:p>
        </w:tc>
        <w:tc>
          <w:tcPr>
            <w:tcW w:w="300" w:type="pct"/>
            <w:shd w:val="clear" w:color="auto" w:fill="auto"/>
            <w:tcMar>
              <w:top w:w="0" w:type="dxa"/>
              <w:left w:w="35" w:type="dxa"/>
              <w:bottom w:w="0" w:type="dxa"/>
              <w:right w:w="35" w:type="dxa"/>
            </w:tcMar>
            <w:vAlign w:val="center"/>
            <w:hideMark/>
          </w:tcPr>
          <w:p w14:paraId="33A4BCE5" w14:textId="77777777" w:rsidR="009C747A" w:rsidRPr="001753D7" w:rsidRDefault="009C747A" w:rsidP="005B57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y4</w:t>
            </w:r>
          </w:p>
        </w:tc>
        <w:tc>
          <w:tcPr>
            <w:tcW w:w="302" w:type="pct"/>
            <w:shd w:val="clear" w:color="auto" w:fill="auto"/>
            <w:tcMar>
              <w:top w:w="0" w:type="dxa"/>
              <w:left w:w="35" w:type="dxa"/>
              <w:bottom w:w="0" w:type="dxa"/>
              <w:right w:w="35" w:type="dxa"/>
            </w:tcMar>
            <w:vAlign w:val="center"/>
            <w:hideMark/>
          </w:tcPr>
          <w:p w14:paraId="51EF7455" w14:textId="77777777" w:rsidR="009C747A" w:rsidRPr="001753D7" w:rsidRDefault="009C747A" w:rsidP="005B575F">
            <w:pPr>
              <w:jc w:val="center"/>
              <w:rPr>
                <w:rFonts w:ascii="Calibri" w:eastAsia="Times New Roman" w:hAnsi="Calibri"/>
                <w:sz w:val="20"/>
                <w:szCs w:val="20"/>
                <w:lang w:eastAsia="es-ES"/>
              </w:rPr>
            </w:pPr>
            <w:r w:rsidRPr="001753D7">
              <w:rPr>
                <w:rFonts w:ascii="Calibri" w:eastAsia="Times New Roman" w:hAnsi="Calibri"/>
                <w:sz w:val="20"/>
                <w:szCs w:val="20"/>
                <w:lang w:eastAsia="es-ES"/>
              </w:rPr>
              <w:t>y4</w:t>
            </w:r>
          </w:p>
        </w:tc>
        <w:tc>
          <w:tcPr>
            <w:tcW w:w="300" w:type="pct"/>
            <w:shd w:val="clear" w:color="auto" w:fill="A6A6A6"/>
            <w:tcMar>
              <w:top w:w="0" w:type="dxa"/>
              <w:left w:w="35" w:type="dxa"/>
              <w:bottom w:w="0" w:type="dxa"/>
              <w:right w:w="35" w:type="dxa"/>
            </w:tcMar>
            <w:vAlign w:val="center"/>
            <w:hideMark/>
          </w:tcPr>
          <w:p w14:paraId="6A4EC43B" w14:textId="77777777" w:rsidR="009C747A" w:rsidRPr="001753D7" w:rsidRDefault="009C747A" w:rsidP="005B57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6ACB0617" w14:textId="77777777" w:rsidR="009C747A" w:rsidRPr="001753D7" w:rsidRDefault="009C747A" w:rsidP="005B57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09B58776" w14:textId="77777777" w:rsidR="009C747A" w:rsidRPr="001753D7" w:rsidRDefault="009C747A" w:rsidP="005B575F">
            <w:pPr>
              <w:jc w:val="center"/>
              <w:rPr>
                <w:rFonts w:ascii="Calibri" w:eastAsia="Times New Roman" w:hAnsi="Calibri"/>
                <w:sz w:val="20"/>
                <w:szCs w:val="20"/>
                <w:lang w:eastAsia="es-ES"/>
              </w:rPr>
            </w:pPr>
          </w:p>
        </w:tc>
        <w:tc>
          <w:tcPr>
            <w:tcW w:w="302" w:type="pct"/>
            <w:shd w:val="clear" w:color="auto" w:fill="A6A6A6"/>
            <w:tcMar>
              <w:top w:w="0" w:type="dxa"/>
              <w:left w:w="35" w:type="dxa"/>
              <w:bottom w:w="0" w:type="dxa"/>
              <w:right w:w="35" w:type="dxa"/>
            </w:tcMar>
            <w:vAlign w:val="center"/>
            <w:hideMark/>
          </w:tcPr>
          <w:p w14:paraId="141A6AF3" w14:textId="77777777" w:rsidR="009C747A" w:rsidRPr="001753D7" w:rsidRDefault="009C747A" w:rsidP="005B57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54859EC7" w14:textId="77777777" w:rsidR="009C747A" w:rsidRPr="001753D7" w:rsidRDefault="009C747A" w:rsidP="005B57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25292278" w14:textId="77777777" w:rsidR="009C747A" w:rsidRPr="001753D7" w:rsidRDefault="009C747A" w:rsidP="005B575F">
            <w:pPr>
              <w:jc w:val="center"/>
              <w:rPr>
                <w:rFonts w:ascii="Calibri" w:eastAsia="Times New Roman" w:hAnsi="Calibri"/>
                <w:sz w:val="20"/>
                <w:szCs w:val="20"/>
                <w:lang w:eastAsia="es-ES"/>
              </w:rPr>
            </w:pPr>
          </w:p>
        </w:tc>
        <w:tc>
          <w:tcPr>
            <w:tcW w:w="301" w:type="pct"/>
            <w:shd w:val="clear" w:color="auto" w:fill="A6A6A6"/>
            <w:tcMar>
              <w:top w:w="0" w:type="dxa"/>
              <w:left w:w="35" w:type="dxa"/>
              <w:bottom w:w="0" w:type="dxa"/>
              <w:right w:w="35" w:type="dxa"/>
            </w:tcMar>
            <w:vAlign w:val="center"/>
            <w:hideMark/>
          </w:tcPr>
          <w:p w14:paraId="361C17D5" w14:textId="77777777" w:rsidR="009C747A" w:rsidRPr="001753D7" w:rsidRDefault="009C747A" w:rsidP="005B575F">
            <w:pPr>
              <w:jc w:val="center"/>
              <w:rPr>
                <w:rFonts w:ascii="Calibri" w:eastAsia="Times New Roman" w:hAnsi="Calibri"/>
                <w:sz w:val="20"/>
                <w:szCs w:val="20"/>
                <w:lang w:eastAsia="es-ES"/>
              </w:rPr>
            </w:pPr>
          </w:p>
        </w:tc>
      </w:tr>
    </w:tbl>
    <w:p w14:paraId="0B8C3F94" w14:textId="77777777" w:rsidR="00CC1FFD" w:rsidRDefault="00CC1FFD" w:rsidP="00CC1FFD">
      <w:pPr>
        <w:pStyle w:val="Caption"/>
        <w:keepNext/>
      </w:pPr>
      <w:bookmarkStart w:id="18" w:name="_Ref12424035"/>
    </w:p>
    <w:p w14:paraId="656D7548" w14:textId="4DAFE627" w:rsidR="00CC1FFD" w:rsidRPr="007A7182" w:rsidRDefault="00CC1FFD" w:rsidP="007A7182">
      <w:pPr>
        <w:pStyle w:val="Caption"/>
        <w:keepNext/>
        <w:spacing w:after="0"/>
        <w:rPr>
          <w:rFonts w:asciiTheme="majorHAnsi" w:hAnsiTheme="majorHAnsi" w:cstheme="majorHAnsi"/>
          <w:b/>
          <w:bCs/>
          <w:i w:val="0"/>
          <w:iCs/>
          <w:sz w:val="20"/>
          <w:szCs w:val="20"/>
        </w:rPr>
      </w:pPr>
      <w:r w:rsidRPr="007A7182">
        <w:rPr>
          <w:rFonts w:asciiTheme="majorHAnsi" w:hAnsiTheme="majorHAnsi" w:cstheme="majorHAnsi"/>
          <w:b/>
          <w:bCs/>
          <w:i w:val="0"/>
          <w:iCs/>
          <w:sz w:val="20"/>
          <w:szCs w:val="20"/>
        </w:rPr>
        <w:t xml:space="preserve">Table A2: </w:t>
      </w:r>
      <w:bookmarkEnd w:id="18"/>
      <w:r w:rsidRPr="007A7182">
        <w:rPr>
          <w:rFonts w:asciiTheme="majorHAnsi" w:hAnsiTheme="majorHAnsi" w:cstheme="majorHAnsi"/>
          <w:b/>
          <w:bCs/>
          <w:i w:val="0"/>
          <w:iCs/>
          <w:sz w:val="20"/>
          <w:szCs w:val="20"/>
        </w:rPr>
        <w:t xml:space="preserve"> Selected models for air pollution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574"/>
        <w:gridCol w:w="1575"/>
        <w:gridCol w:w="1576"/>
        <w:gridCol w:w="1575"/>
        <w:gridCol w:w="1575"/>
        <w:gridCol w:w="1576"/>
      </w:tblGrid>
      <w:tr w:rsidR="008634E5" w:rsidRPr="009C0135" w14:paraId="45BA048F" w14:textId="77777777" w:rsidTr="00F2240B">
        <w:tc>
          <w:tcPr>
            <w:tcW w:w="833" w:type="pct"/>
            <w:shd w:val="clear" w:color="auto" w:fill="D9D9D9"/>
            <w:vAlign w:val="center"/>
          </w:tcPr>
          <w:p w14:paraId="76B6B6DF" w14:textId="0852D1DC" w:rsidR="008634E5" w:rsidRPr="009C0135" w:rsidRDefault="00F03F05" w:rsidP="00F2240B">
            <w:pPr>
              <w:pStyle w:val="Normal1"/>
              <w:spacing w:after="60"/>
              <w:jc w:val="center"/>
              <w:rPr>
                <w:rFonts w:ascii="Calibri" w:hAnsi="Calibri"/>
                <w:b/>
                <w:sz w:val="16"/>
                <w:szCs w:val="16"/>
              </w:rPr>
            </w:pPr>
            <w:r>
              <w:rPr>
                <w:rFonts w:ascii="Calibri" w:hAnsi="Calibri"/>
                <w:b/>
                <w:sz w:val="16"/>
                <w:szCs w:val="16"/>
              </w:rPr>
              <w:t>C</w:t>
            </w:r>
            <w:r w:rsidR="008634E5" w:rsidRPr="009C0135">
              <w:rPr>
                <w:rFonts w:ascii="Calibri" w:hAnsi="Calibri"/>
                <w:b/>
                <w:sz w:val="16"/>
                <w:szCs w:val="16"/>
              </w:rPr>
              <w:t>ohort</w:t>
            </w:r>
          </w:p>
        </w:tc>
        <w:tc>
          <w:tcPr>
            <w:tcW w:w="833" w:type="pct"/>
            <w:shd w:val="clear" w:color="auto" w:fill="D9D9D9"/>
            <w:vAlign w:val="center"/>
          </w:tcPr>
          <w:p w14:paraId="5A927761" w14:textId="77777777" w:rsidR="008634E5" w:rsidRPr="009C0135" w:rsidRDefault="008634E5" w:rsidP="00F2240B">
            <w:pPr>
              <w:pStyle w:val="Normal1"/>
              <w:spacing w:after="60"/>
              <w:jc w:val="center"/>
              <w:rPr>
                <w:rFonts w:ascii="Calibri" w:hAnsi="Calibri"/>
                <w:b/>
                <w:sz w:val="16"/>
                <w:szCs w:val="16"/>
              </w:rPr>
            </w:pPr>
            <w:r w:rsidRPr="009C0135">
              <w:rPr>
                <w:rFonts w:ascii="Calibri" w:hAnsi="Calibri"/>
                <w:b/>
                <w:sz w:val="16"/>
                <w:szCs w:val="16"/>
              </w:rPr>
              <w:t>NO</w:t>
            </w:r>
            <w:r w:rsidRPr="009C0135">
              <w:rPr>
                <w:rFonts w:ascii="Calibri" w:hAnsi="Calibri"/>
                <w:b/>
                <w:sz w:val="16"/>
                <w:szCs w:val="16"/>
                <w:vertAlign w:val="subscript"/>
              </w:rPr>
              <w:t>X</w:t>
            </w:r>
          </w:p>
        </w:tc>
        <w:tc>
          <w:tcPr>
            <w:tcW w:w="834" w:type="pct"/>
            <w:shd w:val="clear" w:color="auto" w:fill="D9D9D9"/>
            <w:vAlign w:val="center"/>
          </w:tcPr>
          <w:p w14:paraId="3FFAB382" w14:textId="77777777" w:rsidR="008634E5" w:rsidRPr="009C0135" w:rsidRDefault="008634E5" w:rsidP="00F2240B">
            <w:pPr>
              <w:pStyle w:val="Normal1"/>
              <w:spacing w:after="60"/>
              <w:jc w:val="center"/>
              <w:rPr>
                <w:rFonts w:ascii="Calibri" w:hAnsi="Calibri"/>
                <w:b/>
                <w:sz w:val="16"/>
                <w:szCs w:val="16"/>
              </w:rPr>
            </w:pPr>
            <w:r w:rsidRPr="009C0135">
              <w:rPr>
                <w:rFonts w:ascii="Calibri" w:hAnsi="Calibri"/>
                <w:b/>
                <w:sz w:val="16"/>
                <w:szCs w:val="16"/>
              </w:rPr>
              <w:t>NO</w:t>
            </w:r>
            <w:r w:rsidRPr="009C0135">
              <w:rPr>
                <w:rFonts w:ascii="Calibri" w:hAnsi="Calibri"/>
                <w:b/>
                <w:sz w:val="16"/>
                <w:szCs w:val="16"/>
                <w:vertAlign w:val="subscript"/>
              </w:rPr>
              <w:t>2</w:t>
            </w:r>
          </w:p>
        </w:tc>
        <w:tc>
          <w:tcPr>
            <w:tcW w:w="833" w:type="pct"/>
            <w:shd w:val="clear" w:color="auto" w:fill="D9D9D9"/>
            <w:vAlign w:val="center"/>
          </w:tcPr>
          <w:p w14:paraId="0FC551F4" w14:textId="77777777" w:rsidR="008634E5" w:rsidRPr="009C0135" w:rsidRDefault="008634E5" w:rsidP="00F2240B">
            <w:pPr>
              <w:pStyle w:val="Normal1"/>
              <w:spacing w:after="60"/>
              <w:jc w:val="center"/>
              <w:rPr>
                <w:rFonts w:ascii="Calibri" w:hAnsi="Calibri"/>
                <w:b/>
                <w:sz w:val="16"/>
                <w:szCs w:val="16"/>
              </w:rPr>
            </w:pPr>
            <w:r w:rsidRPr="009C0135">
              <w:rPr>
                <w:rFonts w:ascii="Calibri" w:hAnsi="Calibri"/>
                <w:b/>
                <w:sz w:val="16"/>
                <w:szCs w:val="16"/>
              </w:rPr>
              <w:t>PM</w:t>
            </w:r>
            <w:r w:rsidRPr="009C0135">
              <w:rPr>
                <w:rFonts w:ascii="Calibri" w:hAnsi="Calibri"/>
                <w:b/>
                <w:sz w:val="16"/>
                <w:szCs w:val="16"/>
                <w:vertAlign w:val="subscript"/>
              </w:rPr>
              <w:t>2.5</w:t>
            </w:r>
          </w:p>
        </w:tc>
        <w:tc>
          <w:tcPr>
            <w:tcW w:w="833" w:type="pct"/>
            <w:shd w:val="clear" w:color="auto" w:fill="D9D9D9"/>
            <w:vAlign w:val="center"/>
          </w:tcPr>
          <w:p w14:paraId="1FE5BB4F" w14:textId="77777777" w:rsidR="008634E5" w:rsidRPr="009C0135" w:rsidRDefault="008634E5" w:rsidP="00F2240B">
            <w:pPr>
              <w:pStyle w:val="Normal1"/>
              <w:spacing w:after="60"/>
              <w:jc w:val="center"/>
              <w:rPr>
                <w:rFonts w:ascii="Calibri" w:hAnsi="Calibri"/>
                <w:b/>
                <w:sz w:val="16"/>
                <w:szCs w:val="16"/>
              </w:rPr>
            </w:pPr>
            <w:r w:rsidRPr="009C0135">
              <w:rPr>
                <w:rFonts w:ascii="Calibri" w:hAnsi="Calibri"/>
                <w:b/>
                <w:sz w:val="16"/>
                <w:szCs w:val="16"/>
              </w:rPr>
              <w:t>PM</w:t>
            </w:r>
            <w:r w:rsidRPr="009C0135">
              <w:rPr>
                <w:rFonts w:ascii="Calibri" w:hAnsi="Calibri"/>
                <w:b/>
                <w:sz w:val="16"/>
                <w:szCs w:val="16"/>
                <w:vertAlign w:val="subscript"/>
              </w:rPr>
              <w:t>10</w:t>
            </w:r>
          </w:p>
        </w:tc>
        <w:tc>
          <w:tcPr>
            <w:tcW w:w="834" w:type="pct"/>
            <w:shd w:val="clear" w:color="auto" w:fill="D9D9D9"/>
            <w:vAlign w:val="center"/>
          </w:tcPr>
          <w:p w14:paraId="4B4F8BFB" w14:textId="77777777" w:rsidR="008634E5" w:rsidRPr="009C0135" w:rsidRDefault="008634E5" w:rsidP="00F2240B">
            <w:pPr>
              <w:pStyle w:val="Normal1"/>
              <w:spacing w:after="60"/>
              <w:jc w:val="center"/>
              <w:rPr>
                <w:rFonts w:ascii="Calibri" w:hAnsi="Calibri"/>
                <w:b/>
                <w:sz w:val="16"/>
                <w:szCs w:val="16"/>
              </w:rPr>
            </w:pPr>
            <w:r w:rsidRPr="009C0135">
              <w:rPr>
                <w:rFonts w:ascii="Calibri" w:hAnsi="Calibri"/>
                <w:b/>
                <w:sz w:val="16"/>
                <w:szCs w:val="16"/>
              </w:rPr>
              <w:t>PM</w:t>
            </w:r>
            <w:r w:rsidRPr="009C0135">
              <w:rPr>
                <w:rFonts w:ascii="Calibri" w:hAnsi="Calibri"/>
                <w:b/>
                <w:sz w:val="16"/>
                <w:szCs w:val="16"/>
                <w:vertAlign w:val="subscript"/>
              </w:rPr>
              <w:t>abs</w:t>
            </w:r>
          </w:p>
        </w:tc>
      </w:tr>
      <w:tr w:rsidR="008634E5" w:rsidRPr="009C0135" w14:paraId="4FFE40FB" w14:textId="77777777" w:rsidTr="00F2240B">
        <w:tc>
          <w:tcPr>
            <w:tcW w:w="833" w:type="pct"/>
            <w:vAlign w:val="center"/>
          </w:tcPr>
          <w:p w14:paraId="0C4DBCC4" w14:textId="77777777" w:rsidR="008634E5" w:rsidRPr="009C0135" w:rsidRDefault="008634E5" w:rsidP="00F2240B">
            <w:pPr>
              <w:jc w:val="center"/>
              <w:rPr>
                <w:rFonts w:ascii="Calibri" w:hAnsi="Calibri"/>
                <w:sz w:val="16"/>
                <w:szCs w:val="16"/>
              </w:rPr>
            </w:pPr>
            <w:r w:rsidRPr="009C0135">
              <w:rPr>
                <w:rFonts w:ascii="Calibri" w:hAnsi="Calibri"/>
                <w:sz w:val="16"/>
                <w:szCs w:val="16"/>
              </w:rPr>
              <w:t>ALSPAC</w:t>
            </w:r>
          </w:p>
        </w:tc>
        <w:tc>
          <w:tcPr>
            <w:tcW w:w="833" w:type="pct"/>
            <w:vAlign w:val="center"/>
          </w:tcPr>
          <w:p w14:paraId="1D4F6460" w14:textId="77777777" w:rsidR="008634E5" w:rsidRPr="009C0135" w:rsidRDefault="008634E5" w:rsidP="00F2240B">
            <w:pPr>
              <w:jc w:val="center"/>
              <w:rPr>
                <w:rFonts w:ascii="Calibri" w:hAnsi="Calibri"/>
                <w:sz w:val="16"/>
                <w:szCs w:val="16"/>
              </w:rPr>
            </w:pPr>
            <w:r>
              <w:rPr>
                <w:rFonts w:ascii="Calibri" w:hAnsi="Calibri"/>
                <w:sz w:val="16"/>
                <w:szCs w:val="16"/>
              </w:rPr>
              <w:t>-</w:t>
            </w:r>
          </w:p>
        </w:tc>
        <w:tc>
          <w:tcPr>
            <w:tcW w:w="834" w:type="pct"/>
            <w:vAlign w:val="center"/>
          </w:tcPr>
          <w:p w14:paraId="09CA810F" w14:textId="77777777" w:rsidR="008634E5" w:rsidRPr="009C0135" w:rsidRDefault="008634E5" w:rsidP="00F2240B">
            <w:pPr>
              <w:jc w:val="center"/>
              <w:rPr>
                <w:rFonts w:ascii="Calibri" w:hAnsi="Calibri"/>
                <w:sz w:val="16"/>
                <w:szCs w:val="16"/>
              </w:rPr>
            </w:pPr>
            <w:r w:rsidRPr="009C0135">
              <w:rPr>
                <w:rFonts w:ascii="Calibri" w:hAnsi="Calibri"/>
                <w:sz w:val="16"/>
                <w:szCs w:val="16"/>
              </w:rPr>
              <w:t>ELAPSE</w:t>
            </w:r>
          </w:p>
        </w:tc>
        <w:tc>
          <w:tcPr>
            <w:tcW w:w="833" w:type="pct"/>
            <w:vAlign w:val="center"/>
          </w:tcPr>
          <w:p w14:paraId="38C5C92F" w14:textId="77777777" w:rsidR="008634E5" w:rsidRPr="009C0135" w:rsidRDefault="008634E5" w:rsidP="00F2240B">
            <w:pPr>
              <w:jc w:val="center"/>
              <w:rPr>
                <w:rFonts w:ascii="Calibri" w:hAnsi="Calibri"/>
                <w:sz w:val="16"/>
                <w:szCs w:val="16"/>
              </w:rPr>
            </w:pPr>
            <w:r w:rsidRPr="009C0135">
              <w:rPr>
                <w:rFonts w:ascii="Calibri" w:hAnsi="Calibri"/>
                <w:sz w:val="16"/>
                <w:szCs w:val="16"/>
              </w:rPr>
              <w:t>ELAPSE</w:t>
            </w:r>
          </w:p>
        </w:tc>
        <w:tc>
          <w:tcPr>
            <w:tcW w:w="833" w:type="pct"/>
            <w:vAlign w:val="center"/>
          </w:tcPr>
          <w:p w14:paraId="16C3D469" w14:textId="77777777" w:rsidR="008634E5" w:rsidRPr="009C0135" w:rsidRDefault="008634E5" w:rsidP="00F2240B">
            <w:pPr>
              <w:jc w:val="center"/>
              <w:rPr>
                <w:rFonts w:ascii="Calibri" w:hAnsi="Calibri"/>
                <w:sz w:val="16"/>
                <w:szCs w:val="16"/>
              </w:rPr>
            </w:pPr>
            <w:r>
              <w:rPr>
                <w:rFonts w:ascii="Calibri" w:hAnsi="Calibri"/>
                <w:sz w:val="16"/>
                <w:szCs w:val="16"/>
              </w:rPr>
              <w:t>-</w:t>
            </w:r>
          </w:p>
        </w:tc>
        <w:tc>
          <w:tcPr>
            <w:tcW w:w="834" w:type="pct"/>
            <w:vAlign w:val="center"/>
          </w:tcPr>
          <w:p w14:paraId="71B88CCB" w14:textId="77777777" w:rsidR="008634E5" w:rsidRPr="009C0135" w:rsidRDefault="008634E5" w:rsidP="00F2240B">
            <w:pPr>
              <w:jc w:val="center"/>
              <w:rPr>
                <w:rFonts w:ascii="Calibri" w:hAnsi="Calibri"/>
                <w:sz w:val="16"/>
                <w:szCs w:val="16"/>
              </w:rPr>
            </w:pPr>
            <w:r>
              <w:rPr>
                <w:rFonts w:ascii="Calibri" w:hAnsi="Calibri"/>
                <w:sz w:val="16"/>
                <w:szCs w:val="16"/>
              </w:rPr>
              <w:t>-</w:t>
            </w:r>
          </w:p>
        </w:tc>
      </w:tr>
      <w:tr w:rsidR="008634E5" w:rsidRPr="009C0135" w14:paraId="77F7BFCD" w14:textId="77777777" w:rsidTr="00F2240B">
        <w:tc>
          <w:tcPr>
            <w:tcW w:w="833" w:type="pct"/>
            <w:vAlign w:val="center"/>
          </w:tcPr>
          <w:p w14:paraId="680FB320"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BIB</w:t>
            </w:r>
          </w:p>
        </w:tc>
        <w:tc>
          <w:tcPr>
            <w:tcW w:w="833" w:type="pct"/>
            <w:vAlign w:val="center"/>
          </w:tcPr>
          <w:p w14:paraId="3D57B994"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69772C45"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1BEA342D"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02E0656A"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59F366C"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5D6E3148" w14:textId="77777777" w:rsidTr="00F2240B">
        <w:tc>
          <w:tcPr>
            <w:tcW w:w="833" w:type="pct"/>
            <w:vAlign w:val="center"/>
          </w:tcPr>
          <w:p w14:paraId="768601E6" w14:textId="77777777" w:rsidR="008634E5" w:rsidRPr="009C0135" w:rsidRDefault="008634E5" w:rsidP="00F2240B">
            <w:pPr>
              <w:jc w:val="center"/>
              <w:rPr>
                <w:rFonts w:ascii="Calibri" w:hAnsi="Calibri"/>
                <w:sz w:val="16"/>
                <w:szCs w:val="16"/>
              </w:rPr>
            </w:pPr>
            <w:r w:rsidRPr="009C0135">
              <w:rPr>
                <w:rFonts w:ascii="Calibri" w:hAnsi="Calibri"/>
                <w:sz w:val="16"/>
                <w:szCs w:val="16"/>
              </w:rPr>
              <w:t>DNBC</w:t>
            </w:r>
          </w:p>
        </w:tc>
        <w:tc>
          <w:tcPr>
            <w:tcW w:w="833" w:type="pct"/>
            <w:vAlign w:val="center"/>
          </w:tcPr>
          <w:p w14:paraId="0E03BA16" w14:textId="77777777" w:rsidR="008634E5" w:rsidRPr="009C0135" w:rsidRDefault="008634E5" w:rsidP="00F2240B">
            <w:pPr>
              <w:jc w:val="center"/>
              <w:rPr>
                <w:rFonts w:ascii="Calibri" w:hAnsi="Calibri"/>
                <w:sz w:val="16"/>
                <w:szCs w:val="16"/>
              </w:rPr>
            </w:pPr>
            <w:r>
              <w:rPr>
                <w:rFonts w:ascii="Calibri" w:hAnsi="Calibri"/>
                <w:sz w:val="16"/>
                <w:szCs w:val="16"/>
              </w:rPr>
              <w:t>-</w:t>
            </w:r>
          </w:p>
        </w:tc>
        <w:tc>
          <w:tcPr>
            <w:tcW w:w="834" w:type="pct"/>
            <w:vAlign w:val="center"/>
          </w:tcPr>
          <w:p w14:paraId="40069643" w14:textId="77777777" w:rsidR="008634E5" w:rsidRPr="009C0135" w:rsidRDefault="008634E5" w:rsidP="00F2240B">
            <w:pPr>
              <w:jc w:val="center"/>
              <w:rPr>
                <w:rFonts w:ascii="Calibri" w:hAnsi="Calibri"/>
                <w:sz w:val="16"/>
                <w:szCs w:val="16"/>
              </w:rPr>
            </w:pPr>
            <w:r>
              <w:rPr>
                <w:rFonts w:ascii="Calibri" w:hAnsi="Calibri"/>
                <w:sz w:val="16"/>
                <w:szCs w:val="16"/>
              </w:rPr>
              <w:t>ELAPSE</w:t>
            </w:r>
          </w:p>
        </w:tc>
        <w:tc>
          <w:tcPr>
            <w:tcW w:w="833" w:type="pct"/>
            <w:vAlign w:val="center"/>
          </w:tcPr>
          <w:p w14:paraId="57BF71FD" w14:textId="77777777" w:rsidR="008634E5" w:rsidRPr="009C0135" w:rsidRDefault="008634E5" w:rsidP="00F2240B">
            <w:pPr>
              <w:jc w:val="center"/>
              <w:rPr>
                <w:rFonts w:ascii="Calibri" w:hAnsi="Calibri"/>
                <w:sz w:val="16"/>
                <w:szCs w:val="16"/>
              </w:rPr>
            </w:pPr>
            <w:r>
              <w:rPr>
                <w:rFonts w:ascii="Calibri" w:hAnsi="Calibri"/>
                <w:sz w:val="16"/>
                <w:szCs w:val="16"/>
              </w:rPr>
              <w:t>ELAPSE</w:t>
            </w:r>
          </w:p>
        </w:tc>
        <w:tc>
          <w:tcPr>
            <w:tcW w:w="833" w:type="pct"/>
            <w:vAlign w:val="center"/>
          </w:tcPr>
          <w:p w14:paraId="6684D518" w14:textId="77777777" w:rsidR="008634E5" w:rsidRPr="009C0135" w:rsidRDefault="008634E5" w:rsidP="00F2240B">
            <w:pPr>
              <w:jc w:val="center"/>
              <w:rPr>
                <w:rFonts w:ascii="Calibri" w:hAnsi="Calibri"/>
                <w:sz w:val="16"/>
                <w:szCs w:val="16"/>
              </w:rPr>
            </w:pPr>
            <w:r>
              <w:rPr>
                <w:rFonts w:ascii="Calibri" w:hAnsi="Calibri"/>
                <w:sz w:val="16"/>
                <w:szCs w:val="16"/>
              </w:rPr>
              <w:t>-</w:t>
            </w:r>
          </w:p>
        </w:tc>
        <w:tc>
          <w:tcPr>
            <w:tcW w:w="834" w:type="pct"/>
            <w:vAlign w:val="center"/>
          </w:tcPr>
          <w:p w14:paraId="10EFDFED" w14:textId="77777777" w:rsidR="008634E5" w:rsidRPr="009C0135" w:rsidRDefault="008634E5" w:rsidP="00F2240B">
            <w:pPr>
              <w:jc w:val="center"/>
              <w:rPr>
                <w:rFonts w:ascii="Calibri" w:hAnsi="Calibri"/>
                <w:sz w:val="16"/>
                <w:szCs w:val="16"/>
              </w:rPr>
            </w:pPr>
            <w:r>
              <w:rPr>
                <w:rFonts w:ascii="Calibri" w:hAnsi="Calibri"/>
                <w:sz w:val="16"/>
                <w:szCs w:val="16"/>
              </w:rPr>
              <w:t>-</w:t>
            </w:r>
          </w:p>
        </w:tc>
      </w:tr>
      <w:tr w:rsidR="008634E5" w:rsidRPr="009C0135" w14:paraId="00FC55BF" w14:textId="77777777" w:rsidTr="00F2240B">
        <w:tc>
          <w:tcPr>
            <w:tcW w:w="833" w:type="pct"/>
            <w:vAlign w:val="center"/>
          </w:tcPr>
          <w:p w14:paraId="67657B1C"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EDEN NAN</w:t>
            </w:r>
          </w:p>
        </w:tc>
        <w:tc>
          <w:tcPr>
            <w:tcW w:w="833" w:type="pct"/>
            <w:vAlign w:val="center"/>
          </w:tcPr>
          <w:p w14:paraId="3B30C6DA"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59495F54"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6EDAF3F4"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60CDBAB2"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Local Dispersion Model (only pregnancy period)</w:t>
            </w:r>
          </w:p>
        </w:tc>
        <w:tc>
          <w:tcPr>
            <w:tcW w:w="834" w:type="pct"/>
            <w:vAlign w:val="center"/>
          </w:tcPr>
          <w:p w14:paraId="4F801D99"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1B8E9EA2" w14:textId="77777777" w:rsidTr="00F2240B">
        <w:tc>
          <w:tcPr>
            <w:tcW w:w="833" w:type="pct"/>
            <w:vAlign w:val="center"/>
          </w:tcPr>
          <w:p w14:paraId="6B7227B9"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EDEN POI</w:t>
            </w:r>
          </w:p>
        </w:tc>
        <w:tc>
          <w:tcPr>
            <w:tcW w:w="833" w:type="pct"/>
            <w:vAlign w:val="center"/>
          </w:tcPr>
          <w:p w14:paraId="156ACBE9"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3D1D77A5"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2E83D227"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1221FA83"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Local Dispersion Model (only pregnancy period)</w:t>
            </w:r>
          </w:p>
        </w:tc>
        <w:tc>
          <w:tcPr>
            <w:tcW w:w="834" w:type="pct"/>
            <w:vAlign w:val="center"/>
          </w:tcPr>
          <w:p w14:paraId="3C942CFC"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30C19825" w14:textId="77777777" w:rsidTr="00F2240B">
        <w:tc>
          <w:tcPr>
            <w:tcW w:w="833" w:type="pct"/>
            <w:vAlign w:val="center"/>
          </w:tcPr>
          <w:p w14:paraId="49687395"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GENR</w:t>
            </w:r>
          </w:p>
        </w:tc>
        <w:tc>
          <w:tcPr>
            <w:tcW w:w="833" w:type="pct"/>
            <w:vAlign w:val="center"/>
          </w:tcPr>
          <w:p w14:paraId="472706F3"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3F4280BA"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75514159"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4944F51C"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57BFDB9"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6B36DCDC" w14:textId="77777777" w:rsidTr="00F2240B">
        <w:tc>
          <w:tcPr>
            <w:tcW w:w="833" w:type="pct"/>
            <w:vAlign w:val="center"/>
          </w:tcPr>
          <w:p w14:paraId="0DF699B0"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INMA GUIP</w:t>
            </w:r>
          </w:p>
        </w:tc>
        <w:tc>
          <w:tcPr>
            <w:tcW w:w="833" w:type="pct"/>
            <w:vAlign w:val="center"/>
          </w:tcPr>
          <w:p w14:paraId="4872AB09"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21857A7"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2AE78446"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0ECA4CC5"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01EFE528"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66C7EFF3" w14:textId="77777777" w:rsidTr="00F2240B">
        <w:tc>
          <w:tcPr>
            <w:tcW w:w="833" w:type="pct"/>
            <w:vAlign w:val="center"/>
          </w:tcPr>
          <w:p w14:paraId="32C3E002"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INMA SAB</w:t>
            </w:r>
          </w:p>
        </w:tc>
        <w:tc>
          <w:tcPr>
            <w:tcW w:w="833" w:type="pct"/>
            <w:vAlign w:val="center"/>
          </w:tcPr>
          <w:p w14:paraId="1F756F7D"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742E22D"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5BEBDB65"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024CA60F"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518B444C"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4E95200A" w14:textId="77777777" w:rsidTr="00F2240B">
        <w:tc>
          <w:tcPr>
            <w:tcW w:w="833" w:type="pct"/>
            <w:vAlign w:val="center"/>
          </w:tcPr>
          <w:p w14:paraId="1F4D340A"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INMA VAL</w:t>
            </w:r>
          </w:p>
        </w:tc>
        <w:tc>
          <w:tcPr>
            <w:tcW w:w="833" w:type="pct"/>
            <w:vAlign w:val="center"/>
          </w:tcPr>
          <w:p w14:paraId="6FD239A6"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6EFA8339"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1B890D88"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ELAPSE</w:t>
            </w:r>
          </w:p>
        </w:tc>
        <w:tc>
          <w:tcPr>
            <w:tcW w:w="833" w:type="pct"/>
            <w:vAlign w:val="center"/>
          </w:tcPr>
          <w:p w14:paraId="73D8DC91"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c>
          <w:tcPr>
            <w:tcW w:w="834" w:type="pct"/>
            <w:vAlign w:val="center"/>
          </w:tcPr>
          <w:p w14:paraId="61928F6C"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w:t>
            </w:r>
          </w:p>
        </w:tc>
      </w:tr>
      <w:tr w:rsidR="008634E5" w:rsidRPr="009C0135" w14:paraId="17DCB2E0" w14:textId="77777777" w:rsidTr="00F2240B">
        <w:tc>
          <w:tcPr>
            <w:tcW w:w="833" w:type="pct"/>
            <w:vAlign w:val="center"/>
          </w:tcPr>
          <w:p w14:paraId="49FAF87F"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MOBA</w:t>
            </w:r>
          </w:p>
        </w:tc>
        <w:tc>
          <w:tcPr>
            <w:tcW w:w="833" w:type="pct"/>
            <w:vAlign w:val="center"/>
          </w:tcPr>
          <w:p w14:paraId="3C1C0A50"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1AC4614D"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7AD59053"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6E0EB9AF"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45F66064"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r>
      <w:tr w:rsidR="008634E5" w:rsidRPr="009C0135" w14:paraId="64F8A001" w14:textId="77777777" w:rsidTr="00F2240B">
        <w:tc>
          <w:tcPr>
            <w:tcW w:w="833" w:type="pct"/>
            <w:vAlign w:val="center"/>
          </w:tcPr>
          <w:p w14:paraId="79256345"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RHEA</w:t>
            </w:r>
          </w:p>
        </w:tc>
        <w:tc>
          <w:tcPr>
            <w:tcW w:w="833" w:type="pct"/>
            <w:vAlign w:val="center"/>
          </w:tcPr>
          <w:p w14:paraId="2A5E3997"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7BD42281"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143CA81A"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3" w:type="pct"/>
            <w:vAlign w:val="center"/>
          </w:tcPr>
          <w:p w14:paraId="76099D06" w14:textId="77777777" w:rsidR="008634E5" w:rsidRPr="009C0135" w:rsidRDefault="008634E5" w:rsidP="00F2240B">
            <w:pPr>
              <w:pStyle w:val="Normal1"/>
              <w:spacing w:after="60"/>
              <w:jc w:val="center"/>
              <w:rPr>
                <w:rFonts w:ascii="Calibri" w:eastAsia="Calibri" w:hAnsi="Calibri" w:cs="Calibri"/>
                <w:sz w:val="16"/>
                <w:szCs w:val="16"/>
              </w:rPr>
            </w:pPr>
            <w:r w:rsidRPr="009C0135">
              <w:rPr>
                <w:rFonts w:ascii="Calibri" w:eastAsia="Calibri" w:hAnsi="Calibri" w:cs="Calibri"/>
                <w:sz w:val="16"/>
                <w:szCs w:val="16"/>
              </w:rPr>
              <w:t>ESCAPE local LUR</w:t>
            </w:r>
          </w:p>
        </w:tc>
        <w:tc>
          <w:tcPr>
            <w:tcW w:w="834" w:type="pct"/>
            <w:vAlign w:val="center"/>
          </w:tcPr>
          <w:p w14:paraId="69D9D621" w14:textId="77777777" w:rsidR="008634E5" w:rsidRPr="009C0135" w:rsidRDefault="008634E5" w:rsidP="00F2240B">
            <w:pPr>
              <w:pStyle w:val="Normal1"/>
              <w:spacing w:after="60"/>
              <w:jc w:val="center"/>
              <w:rPr>
                <w:rFonts w:ascii="Calibri" w:eastAsia="Calibri" w:hAnsi="Calibri" w:cs="Calibri"/>
                <w:sz w:val="16"/>
                <w:szCs w:val="16"/>
              </w:rPr>
            </w:pPr>
            <w:r>
              <w:rPr>
                <w:rFonts w:ascii="Calibri" w:eastAsia="Calibri" w:hAnsi="Calibri" w:cs="Calibri"/>
                <w:sz w:val="16"/>
                <w:szCs w:val="16"/>
              </w:rPr>
              <w:t>-</w:t>
            </w:r>
          </w:p>
        </w:tc>
      </w:tr>
    </w:tbl>
    <w:p w14:paraId="06DA4D3F" w14:textId="77777777" w:rsidR="007A7182" w:rsidRDefault="007A7182" w:rsidP="007A7182">
      <w:pPr>
        <w:pStyle w:val="BodyText"/>
        <w:spacing w:after="0"/>
        <w:rPr>
          <w:b/>
          <w:bCs/>
          <w:sz w:val="20"/>
          <w:szCs w:val="20"/>
        </w:rPr>
      </w:pPr>
    </w:p>
    <w:p w14:paraId="4E0C5203" w14:textId="1CC32E77" w:rsidR="00DD2B8B" w:rsidRPr="007A7182" w:rsidRDefault="001E34B7" w:rsidP="007A7182">
      <w:pPr>
        <w:pStyle w:val="BodyText"/>
        <w:spacing w:after="0"/>
        <w:rPr>
          <w:b/>
          <w:bCs/>
          <w:sz w:val="20"/>
          <w:szCs w:val="20"/>
        </w:rPr>
      </w:pPr>
      <w:r w:rsidRPr="007A7182">
        <w:rPr>
          <w:b/>
          <w:bCs/>
          <w:sz w:val="20"/>
          <w:szCs w:val="20"/>
        </w:rPr>
        <w:t>Table A3</w:t>
      </w:r>
      <w:r w:rsidR="00DD2B8B" w:rsidRPr="007A7182">
        <w:rPr>
          <w:b/>
          <w:bCs/>
          <w:sz w:val="20"/>
          <w:szCs w:val="20"/>
        </w:rPr>
        <w:t>: Pollutants used for back-extrapolation when daily values of the specific pollutants were available (ratio method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053"/>
        <w:gridCol w:w="1051"/>
        <w:gridCol w:w="1051"/>
        <w:gridCol w:w="1051"/>
        <w:gridCol w:w="1051"/>
        <w:gridCol w:w="1051"/>
        <w:gridCol w:w="1051"/>
        <w:gridCol w:w="1045"/>
      </w:tblGrid>
      <w:tr w:rsidR="00DD2B8B" w:rsidRPr="009C0135" w14:paraId="78D1F800" w14:textId="77777777" w:rsidTr="00DD2B8B">
        <w:trPr>
          <w:trHeight w:val="230"/>
          <w:tblHeader/>
        </w:trPr>
        <w:tc>
          <w:tcPr>
            <w:tcW w:w="554" w:type="pct"/>
            <w:shd w:val="clear" w:color="auto" w:fill="D9D9D9"/>
            <w:vAlign w:val="center"/>
            <w:hideMark/>
          </w:tcPr>
          <w:p w14:paraId="49B3259D" w14:textId="1C9AF439" w:rsidR="00DD2B8B" w:rsidRPr="009C0135" w:rsidRDefault="00F03F05" w:rsidP="00F2240B">
            <w:pPr>
              <w:jc w:val="center"/>
              <w:rPr>
                <w:rFonts w:ascii="Calibri" w:eastAsia="Times New Roman" w:hAnsi="Calibri"/>
                <w:b/>
                <w:bCs/>
                <w:sz w:val="16"/>
                <w:szCs w:val="16"/>
                <w:lang w:eastAsia="es-ES"/>
              </w:rPr>
            </w:pPr>
            <w:r>
              <w:rPr>
                <w:rFonts w:ascii="Calibri" w:eastAsia="Times New Roman" w:hAnsi="Calibri"/>
                <w:b/>
                <w:bCs/>
                <w:sz w:val="16"/>
                <w:szCs w:val="16"/>
                <w:lang w:eastAsia="es-ES"/>
              </w:rPr>
              <w:t>C</w:t>
            </w:r>
            <w:r w:rsidR="00DD2B8B" w:rsidRPr="009C0135">
              <w:rPr>
                <w:rFonts w:ascii="Calibri" w:eastAsia="Times New Roman" w:hAnsi="Calibri"/>
                <w:b/>
                <w:bCs/>
                <w:sz w:val="16"/>
                <w:szCs w:val="16"/>
                <w:lang w:eastAsia="es-ES"/>
              </w:rPr>
              <w:t>ohort</w:t>
            </w:r>
          </w:p>
        </w:tc>
        <w:tc>
          <w:tcPr>
            <w:tcW w:w="557" w:type="pct"/>
            <w:shd w:val="clear" w:color="auto" w:fill="D9D9D9"/>
            <w:vAlign w:val="center"/>
            <w:hideMark/>
          </w:tcPr>
          <w:p w14:paraId="78B6E0C8"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NO</w:t>
            </w:r>
            <w:r w:rsidRPr="00EB16AB">
              <w:rPr>
                <w:rFonts w:ascii="Calibri" w:eastAsia="Times New Roman" w:hAnsi="Calibri"/>
                <w:b/>
                <w:bCs/>
                <w:sz w:val="16"/>
                <w:szCs w:val="16"/>
                <w:vertAlign w:val="subscript"/>
                <w:lang w:eastAsia="es-ES"/>
              </w:rPr>
              <w:t>2</w:t>
            </w:r>
          </w:p>
        </w:tc>
        <w:tc>
          <w:tcPr>
            <w:tcW w:w="556" w:type="pct"/>
            <w:shd w:val="clear" w:color="auto" w:fill="D9D9D9"/>
            <w:vAlign w:val="center"/>
            <w:hideMark/>
          </w:tcPr>
          <w:p w14:paraId="1ADA5650"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NO</w:t>
            </w:r>
            <w:r w:rsidRPr="00EB16AB">
              <w:rPr>
                <w:rFonts w:ascii="Calibri" w:eastAsia="Times New Roman" w:hAnsi="Calibri"/>
                <w:b/>
                <w:bCs/>
                <w:sz w:val="16"/>
                <w:szCs w:val="16"/>
                <w:vertAlign w:val="subscript"/>
                <w:lang w:eastAsia="es-ES"/>
              </w:rPr>
              <w:t>X</w:t>
            </w:r>
          </w:p>
        </w:tc>
        <w:tc>
          <w:tcPr>
            <w:tcW w:w="556" w:type="pct"/>
            <w:shd w:val="clear" w:color="auto" w:fill="D9D9D9"/>
            <w:vAlign w:val="center"/>
            <w:hideMark/>
          </w:tcPr>
          <w:p w14:paraId="452E0611"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10</w:t>
            </w:r>
          </w:p>
        </w:tc>
        <w:tc>
          <w:tcPr>
            <w:tcW w:w="556" w:type="pct"/>
            <w:shd w:val="clear" w:color="auto" w:fill="D9D9D9"/>
            <w:vAlign w:val="center"/>
            <w:hideMark/>
          </w:tcPr>
          <w:p w14:paraId="11AB8D33"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2.5</w:t>
            </w:r>
          </w:p>
        </w:tc>
        <w:tc>
          <w:tcPr>
            <w:tcW w:w="556" w:type="pct"/>
            <w:shd w:val="clear" w:color="auto" w:fill="D9D9D9"/>
            <w:vAlign w:val="center"/>
            <w:hideMark/>
          </w:tcPr>
          <w:p w14:paraId="7D549AE4"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2.5abs</w:t>
            </w:r>
          </w:p>
        </w:tc>
        <w:tc>
          <w:tcPr>
            <w:tcW w:w="556" w:type="pct"/>
            <w:shd w:val="clear" w:color="auto" w:fill="D9D9D9"/>
            <w:vAlign w:val="center"/>
            <w:hideMark/>
          </w:tcPr>
          <w:p w14:paraId="31C713F7"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coarse</w:t>
            </w:r>
          </w:p>
        </w:tc>
        <w:tc>
          <w:tcPr>
            <w:tcW w:w="556" w:type="pct"/>
            <w:shd w:val="clear" w:color="auto" w:fill="D9D9D9"/>
            <w:vAlign w:val="center"/>
            <w:hideMark/>
          </w:tcPr>
          <w:p w14:paraId="3D55BD60"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NO</w:t>
            </w:r>
            <w:r w:rsidRPr="00EB16AB">
              <w:rPr>
                <w:rFonts w:ascii="Calibri" w:eastAsia="Times New Roman" w:hAnsi="Calibri"/>
                <w:b/>
                <w:bCs/>
                <w:sz w:val="16"/>
                <w:szCs w:val="16"/>
                <w:vertAlign w:val="subscript"/>
                <w:lang w:eastAsia="es-ES"/>
              </w:rPr>
              <w:t>2</w:t>
            </w:r>
            <w:r w:rsidRPr="009C0135">
              <w:rPr>
                <w:rFonts w:ascii="Calibri" w:eastAsia="Times New Roman" w:hAnsi="Calibri"/>
                <w:b/>
                <w:bCs/>
                <w:sz w:val="16"/>
                <w:szCs w:val="16"/>
                <w:lang w:eastAsia="es-ES"/>
              </w:rPr>
              <w:t xml:space="preserve"> (ELAPSE)</w:t>
            </w:r>
          </w:p>
        </w:tc>
        <w:tc>
          <w:tcPr>
            <w:tcW w:w="553" w:type="pct"/>
            <w:shd w:val="clear" w:color="auto" w:fill="D9D9D9"/>
            <w:vAlign w:val="center"/>
            <w:hideMark/>
          </w:tcPr>
          <w:p w14:paraId="1D4EF321" w14:textId="77777777" w:rsidR="00DD2B8B" w:rsidRPr="009C0135" w:rsidRDefault="00DD2B8B" w:rsidP="00F2240B">
            <w:pPr>
              <w:jc w:val="center"/>
              <w:rPr>
                <w:rFonts w:ascii="Calibri" w:eastAsia="Times New Roman" w:hAnsi="Calibri"/>
                <w:b/>
                <w:bCs/>
                <w:sz w:val="16"/>
                <w:szCs w:val="16"/>
                <w:lang w:eastAsia="es-ES"/>
              </w:rPr>
            </w:pPr>
            <w:r w:rsidRPr="009C0135">
              <w:rPr>
                <w:rFonts w:ascii="Calibri" w:eastAsia="Times New Roman" w:hAnsi="Calibri"/>
                <w:b/>
                <w:bCs/>
                <w:sz w:val="16"/>
                <w:szCs w:val="16"/>
                <w:lang w:eastAsia="es-ES"/>
              </w:rPr>
              <w:t>PM</w:t>
            </w:r>
            <w:r w:rsidRPr="00EB16AB">
              <w:rPr>
                <w:rFonts w:ascii="Calibri" w:eastAsia="Times New Roman" w:hAnsi="Calibri"/>
                <w:b/>
                <w:bCs/>
                <w:sz w:val="16"/>
                <w:szCs w:val="16"/>
                <w:vertAlign w:val="subscript"/>
                <w:lang w:eastAsia="es-ES"/>
              </w:rPr>
              <w:t>2</w:t>
            </w:r>
            <w:r>
              <w:rPr>
                <w:rFonts w:ascii="Calibri" w:eastAsia="Times New Roman" w:hAnsi="Calibri"/>
                <w:b/>
                <w:bCs/>
                <w:sz w:val="16"/>
                <w:szCs w:val="16"/>
                <w:vertAlign w:val="subscript"/>
                <w:lang w:eastAsia="es-ES"/>
              </w:rPr>
              <w:t>.</w:t>
            </w:r>
            <w:r w:rsidRPr="00EB16AB">
              <w:rPr>
                <w:rFonts w:ascii="Calibri" w:eastAsia="Times New Roman" w:hAnsi="Calibri"/>
                <w:b/>
                <w:bCs/>
                <w:sz w:val="16"/>
                <w:szCs w:val="16"/>
                <w:vertAlign w:val="subscript"/>
                <w:lang w:eastAsia="es-ES"/>
              </w:rPr>
              <w:t>5</w:t>
            </w:r>
            <w:r w:rsidRPr="009C0135">
              <w:rPr>
                <w:rFonts w:ascii="Calibri" w:eastAsia="Times New Roman" w:hAnsi="Calibri"/>
                <w:b/>
                <w:bCs/>
                <w:sz w:val="16"/>
                <w:szCs w:val="16"/>
                <w:lang w:eastAsia="es-ES"/>
              </w:rPr>
              <w:t xml:space="preserve"> (ELAPSE)</w:t>
            </w:r>
          </w:p>
        </w:tc>
      </w:tr>
      <w:tr w:rsidR="00DD2B8B" w:rsidRPr="009C0135" w14:paraId="2FE8F5EB" w14:textId="77777777" w:rsidTr="00DD2B8B">
        <w:trPr>
          <w:trHeight w:val="230"/>
        </w:trPr>
        <w:tc>
          <w:tcPr>
            <w:tcW w:w="554" w:type="pct"/>
            <w:vAlign w:val="center"/>
            <w:hideMark/>
          </w:tcPr>
          <w:p w14:paraId="0BE53A4E" w14:textId="77777777" w:rsidR="00DD2B8B" w:rsidRPr="009C0135" w:rsidRDefault="00DD2B8B" w:rsidP="00F2240B">
            <w:pPr>
              <w:jc w:val="center"/>
              <w:rPr>
                <w:rFonts w:ascii="Calibri" w:eastAsia="Times New Roman" w:hAnsi="Calibri"/>
                <w:bCs/>
                <w:sz w:val="16"/>
                <w:szCs w:val="16"/>
                <w:lang w:eastAsia="es-ES"/>
              </w:rPr>
            </w:pPr>
            <w:r w:rsidRPr="009C0135">
              <w:rPr>
                <w:rFonts w:ascii="Calibri" w:eastAsia="Times New Roman" w:hAnsi="Calibri"/>
                <w:bCs/>
                <w:sz w:val="16"/>
                <w:szCs w:val="16"/>
                <w:lang w:eastAsia="es-ES"/>
              </w:rPr>
              <w:t>ALSPAC</w:t>
            </w:r>
          </w:p>
        </w:tc>
        <w:tc>
          <w:tcPr>
            <w:tcW w:w="557" w:type="pct"/>
            <w:vAlign w:val="center"/>
            <w:hideMark/>
          </w:tcPr>
          <w:p w14:paraId="73FA6D0B"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69362D5D"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5E77380D"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1EAE40D0"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1DF9293B"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7AAF82B7"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3A368EDB"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3" w:type="pct"/>
            <w:vAlign w:val="center"/>
            <w:hideMark/>
          </w:tcPr>
          <w:p w14:paraId="5A134272"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r>
      <w:tr w:rsidR="00DD2B8B" w:rsidRPr="009C0135" w14:paraId="342F6839" w14:textId="77777777" w:rsidTr="00DD2B8B">
        <w:trPr>
          <w:trHeight w:val="230"/>
        </w:trPr>
        <w:tc>
          <w:tcPr>
            <w:tcW w:w="554" w:type="pct"/>
            <w:vAlign w:val="center"/>
            <w:hideMark/>
          </w:tcPr>
          <w:p w14:paraId="172EFE6F" w14:textId="77777777" w:rsidR="00DD2B8B" w:rsidRPr="009C0135" w:rsidRDefault="00DD2B8B" w:rsidP="00F2240B">
            <w:pPr>
              <w:jc w:val="center"/>
              <w:rPr>
                <w:rFonts w:ascii="Calibri" w:eastAsia="Times New Roman" w:hAnsi="Calibri"/>
                <w:bCs/>
                <w:sz w:val="16"/>
                <w:szCs w:val="16"/>
                <w:lang w:eastAsia="es-ES"/>
              </w:rPr>
            </w:pPr>
            <w:r w:rsidRPr="009C0135">
              <w:rPr>
                <w:rFonts w:ascii="Calibri" w:eastAsia="Times New Roman" w:hAnsi="Calibri"/>
                <w:bCs/>
                <w:sz w:val="16"/>
                <w:szCs w:val="16"/>
                <w:lang w:eastAsia="es-ES"/>
              </w:rPr>
              <w:t>BIB</w:t>
            </w:r>
          </w:p>
        </w:tc>
        <w:tc>
          <w:tcPr>
            <w:tcW w:w="557" w:type="pct"/>
            <w:vAlign w:val="center"/>
            <w:hideMark/>
          </w:tcPr>
          <w:p w14:paraId="00E3956F" w14:textId="77777777" w:rsidR="00DD2B8B" w:rsidRPr="009C0135" w:rsidRDefault="00DD2B8B" w:rsidP="00F2240B">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vAlign w:val="center"/>
            <w:hideMark/>
          </w:tcPr>
          <w:p w14:paraId="35E88423"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vAlign w:val="center"/>
            <w:hideMark/>
          </w:tcPr>
          <w:p w14:paraId="34221120"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19F7D8D6"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544645E9"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vAlign w:val="center"/>
            <w:hideMark/>
          </w:tcPr>
          <w:p w14:paraId="26F4D004"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18DCF12A"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hideMark/>
          </w:tcPr>
          <w:p w14:paraId="6F1C8536" w14:textId="77777777" w:rsidR="00DD2B8B" w:rsidRPr="009C0135" w:rsidRDefault="00DD2B8B" w:rsidP="00F2240B">
            <w:pPr>
              <w:jc w:val="center"/>
              <w:rPr>
                <w:rFonts w:ascii="Calibri" w:eastAsia="Times New Roman" w:hAnsi="Calibri"/>
                <w:sz w:val="16"/>
                <w:szCs w:val="16"/>
                <w:lang w:eastAsia="es-ES"/>
              </w:rPr>
            </w:pPr>
          </w:p>
        </w:tc>
      </w:tr>
      <w:tr w:rsidR="00DD2B8B" w:rsidRPr="009C0135" w14:paraId="0985A366" w14:textId="77777777" w:rsidTr="00DD2B8B">
        <w:trPr>
          <w:trHeight w:val="230"/>
        </w:trPr>
        <w:tc>
          <w:tcPr>
            <w:tcW w:w="554" w:type="pct"/>
            <w:vAlign w:val="center"/>
          </w:tcPr>
          <w:p w14:paraId="19BE1313" w14:textId="77777777" w:rsidR="00DD2B8B" w:rsidRPr="009C0135" w:rsidRDefault="00DD2B8B" w:rsidP="00F2240B">
            <w:pPr>
              <w:jc w:val="center"/>
              <w:rPr>
                <w:rFonts w:ascii="Calibri" w:eastAsia="Times New Roman" w:hAnsi="Calibri"/>
                <w:bCs/>
                <w:sz w:val="16"/>
                <w:szCs w:val="16"/>
                <w:lang w:eastAsia="es-ES"/>
              </w:rPr>
            </w:pPr>
            <w:r w:rsidRPr="00EB16AB">
              <w:rPr>
                <w:rFonts w:ascii="Calibri" w:eastAsia="Times New Roman" w:hAnsi="Calibri"/>
                <w:bCs/>
                <w:sz w:val="16"/>
                <w:szCs w:val="16"/>
                <w:lang w:eastAsia="es-ES"/>
              </w:rPr>
              <w:t>DNBC</w:t>
            </w:r>
          </w:p>
        </w:tc>
        <w:tc>
          <w:tcPr>
            <w:tcW w:w="557" w:type="pct"/>
            <w:vAlign w:val="center"/>
          </w:tcPr>
          <w:p w14:paraId="2BEE7481" w14:textId="77777777" w:rsidR="00DD2B8B" w:rsidRPr="009C0135" w:rsidRDefault="00DD2B8B" w:rsidP="00F2240B">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vAlign w:val="center"/>
          </w:tcPr>
          <w:p w14:paraId="75F83FF8"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tcPr>
          <w:p w14:paraId="4FBAF565"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tcPr>
          <w:p w14:paraId="5264F789" w14:textId="77777777" w:rsidR="00DD2B8B" w:rsidRPr="009C0135" w:rsidRDefault="00DD2B8B" w:rsidP="00F2240B">
            <w:pPr>
              <w:jc w:val="center"/>
              <w:rPr>
                <w:rFonts w:ascii="Calibri" w:eastAsia="Times New Roman" w:hAnsi="Calibri"/>
                <w:sz w:val="16"/>
                <w:szCs w:val="16"/>
                <w:lang w:eastAsia="es-ES"/>
              </w:rPr>
            </w:pPr>
            <w:r>
              <w:rPr>
                <w:rFonts w:ascii="Calibri" w:eastAsia="Times New Roman" w:hAnsi="Calibri"/>
                <w:sz w:val="16"/>
                <w:szCs w:val="16"/>
                <w:lang w:eastAsia="es-ES"/>
              </w:rPr>
              <w:t>PM</w:t>
            </w:r>
            <w:r w:rsidRPr="00674767">
              <w:rPr>
                <w:rFonts w:ascii="Calibri" w:eastAsia="Times New Roman" w:hAnsi="Calibri"/>
                <w:sz w:val="16"/>
                <w:szCs w:val="16"/>
                <w:vertAlign w:val="subscript"/>
                <w:lang w:eastAsia="es-ES"/>
              </w:rPr>
              <w:t>2.5</w:t>
            </w:r>
          </w:p>
        </w:tc>
        <w:tc>
          <w:tcPr>
            <w:tcW w:w="556" w:type="pct"/>
            <w:vAlign w:val="center"/>
          </w:tcPr>
          <w:p w14:paraId="0679266E"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tcPr>
          <w:p w14:paraId="70C3ED66"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tcPr>
          <w:p w14:paraId="27775F09"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tcPr>
          <w:p w14:paraId="2985B536" w14:textId="77777777" w:rsidR="00DD2B8B" w:rsidRPr="009C0135" w:rsidRDefault="00DD2B8B" w:rsidP="00F2240B">
            <w:pPr>
              <w:jc w:val="center"/>
              <w:rPr>
                <w:rFonts w:ascii="Calibri" w:eastAsia="Times New Roman" w:hAnsi="Calibri"/>
                <w:sz w:val="16"/>
                <w:szCs w:val="16"/>
                <w:lang w:eastAsia="es-ES"/>
              </w:rPr>
            </w:pPr>
          </w:p>
        </w:tc>
      </w:tr>
      <w:tr w:rsidR="00DD2B8B" w:rsidRPr="009C0135" w14:paraId="157306C6" w14:textId="77777777" w:rsidTr="00DD2B8B">
        <w:trPr>
          <w:trHeight w:val="230"/>
        </w:trPr>
        <w:tc>
          <w:tcPr>
            <w:tcW w:w="554" w:type="pct"/>
            <w:vAlign w:val="center"/>
            <w:hideMark/>
          </w:tcPr>
          <w:p w14:paraId="66DA3E2B" w14:textId="77777777" w:rsidR="00DD2B8B" w:rsidRPr="009C0135" w:rsidRDefault="00DD2B8B" w:rsidP="00F2240B">
            <w:pPr>
              <w:jc w:val="center"/>
              <w:rPr>
                <w:rFonts w:ascii="Calibri" w:eastAsia="Times New Roman" w:hAnsi="Calibri"/>
                <w:bCs/>
                <w:sz w:val="16"/>
                <w:szCs w:val="16"/>
                <w:lang w:eastAsia="es-ES"/>
              </w:rPr>
            </w:pPr>
            <w:r>
              <w:rPr>
                <w:rFonts w:ascii="Calibri" w:eastAsia="Times New Roman" w:hAnsi="Calibri"/>
                <w:bCs/>
                <w:sz w:val="16"/>
                <w:szCs w:val="16"/>
                <w:lang w:eastAsia="es-ES"/>
              </w:rPr>
              <w:t>EDEN NAN</w:t>
            </w:r>
          </w:p>
        </w:tc>
        <w:tc>
          <w:tcPr>
            <w:tcW w:w="557" w:type="pct"/>
            <w:vAlign w:val="center"/>
            <w:hideMark/>
          </w:tcPr>
          <w:p w14:paraId="5D8FE7B6" w14:textId="77777777" w:rsidR="00DD2B8B" w:rsidRDefault="00DD2B8B" w:rsidP="00F2240B">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74B92720"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7E1EFA0C"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056B8F48"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0A646672"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48BADA1D"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434E54F0" w14:textId="77777777" w:rsidR="00DD2B8B" w:rsidRPr="009C0135" w:rsidRDefault="00DD2B8B" w:rsidP="00F2240B">
            <w:pPr>
              <w:jc w:val="center"/>
              <w:rPr>
                <w:rFonts w:ascii="Calibri" w:eastAsia="Times New Roman" w:hAnsi="Calibri"/>
                <w:sz w:val="16"/>
                <w:szCs w:val="16"/>
                <w:lang w:eastAsia="es-ES"/>
              </w:rPr>
            </w:pPr>
          </w:p>
        </w:tc>
        <w:tc>
          <w:tcPr>
            <w:tcW w:w="553" w:type="pct"/>
            <w:hideMark/>
          </w:tcPr>
          <w:p w14:paraId="2F1D6330" w14:textId="77777777" w:rsidR="00DD2B8B" w:rsidRDefault="00DD2B8B" w:rsidP="00F2240B">
            <w:pPr>
              <w:jc w:val="center"/>
            </w:pPr>
            <w:r w:rsidRPr="00425305">
              <w:rPr>
                <w:rFonts w:ascii="Calibri" w:eastAsia="Times New Roman" w:hAnsi="Calibri"/>
                <w:sz w:val="16"/>
                <w:szCs w:val="16"/>
                <w:lang w:eastAsia="es-ES"/>
              </w:rPr>
              <w:t>NO</w:t>
            </w:r>
            <w:r w:rsidRPr="00425305">
              <w:rPr>
                <w:rFonts w:ascii="Calibri" w:eastAsia="Times New Roman" w:hAnsi="Calibri"/>
                <w:sz w:val="16"/>
                <w:szCs w:val="16"/>
                <w:vertAlign w:val="subscript"/>
                <w:lang w:eastAsia="es-ES"/>
              </w:rPr>
              <w:t>2</w:t>
            </w:r>
          </w:p>
        </w:tc>
      </w:tr>
      <w:tr w:rsidR="00DD2B8B" w:rsidRPr="009C0135" w14:paraId="6A39283F" w14:textId="77777777" w:rsidTr="00DD2B8B">
        <w:trPr>
          <w:trHeight w:val="230"/>
        </w:trPr>
        <w:tc>
          <w:tcPr>
            <w:tcW w:w="554" w:type="pct"/>
            <w:vAlign w:val="center"/>
            <w:hideMark/>
          </w:tcPr>
          <w:p w14:paraId="78D7A7B4" w14:textId="77777777" w:rsidR="00DD2B8B" w:rsidRPr="009C0135" w:rsidRDefault="00DD2B8B" w:rsidP="00F2240B">
            <w:pPr>
              <w:jc w:val="center"/>
              <w:rPr>
                <w:rFonts w:ascii="Calibri" w:eastAsia="Times New Roman" w:hAnsi="Calibri"/>
                <w:bCs/>
                <w:sz w:val="16"/>
                <w:szCs w:val="16"/>
                <w:lang w:eastAsia="es-ES"/>
              </w:rPr>
            </w:pPr>
            <w:r>
              <w:rPr>
                <w:rFonts w:ascii="Calibri" w:eastAsia="Times New Roman" w:hAnsi="Calibri"/>
                <w:bCs/>
                <w:sz w:val="16"/>
                <w:szCs w:val="16"/>
                <w:lang w:eastAsia="es-ES"/>
              </w:rPr>
              <w:t>EDEN POI</w:t>
            </w:r>
          </w:p>
        </w:tc>
        <w:tc>
          <w:tcPr>
            <w:tcW w:w="557" w:type="pct"/>
            <w:vAlign w:val="center"/>
            <w:hideMark/>
          </w:tcPr>
          <w:p w14:paraId="04499310" w14:textId="77777777" w:rsidR="00DD2B8B" w:rsidRDefault="00DD2B8B" w:rsidP="00F2240B">
            <w:pPr>
              <w:jc w:val="center"/>
            </w:pPr>
            <w:r w:rsidRPr="006E7B84">
              <w:rPr>
                <w:rFonts w:ascii="Calibri" w:eastAsia="Times New Roman" w:hAnsi="Calibri"/>
                <w:bCs/>
                <w:sz w:val="16"/>
                <w:szCs w:val="16"/>
                <w:lang w:eastAsia="es-ES"/>
              </w:rPr>
              <w:t>NO</w:t>
            </w:r>
            <w:r w:rsidRPr="006E7B84">
              <w:rPr>
                <w:rFonts w:ascii="Calibri" w:eastAsia="Times New Roman" w:hAnsi="Calibri"/>
                <w:bCs/>
                <w:sz w:val="16"/>
                <w:szCs w:val="16"/>
                <w:vertAlign w:val="subscript"/>
                <w:lang w:eastAsia="es-ES"/>
              </w:rPr>
              <w:t>2</w:t>
            </w:r>
          </w:p>
        </w:tc>
        <w:tc>
          <w:tcPr>
            <w:tcW w:w="556" w:type="pct"/>
            <w:vAlign w:val="center"/>
            <w:hideMark/>
          </w:tcPr>
          <w:p w14:paraId="159B8B3B"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0B3915AD"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28014D04"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54F44AA6"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3AE0A4FC"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572639DA" w14:textId="77777777" w:rsidR="00DD2B8B" w:rsidRPr="009C0135" w:rsidRDefault="00DD2B8B" w:rsidP="00F2240B">
            <w:pPr>
              <w:jc w:val="center"/>
              <w:rPr>
                <w:rFonts w:ascii="Calibri" w:eastAsia="Times New Roman" w:hAnsi="Calibri"/>
                <w:sz w:val="16"/>
                <w:szCs w:val="16"/>
                <w:lang w:eastAsia="es-ES"/>
              </w:rPr>
            </w:pPr>
          </w:p>
        </w:tc>
        <w:tc>
          <w:tcPr>
            <w:tcW w:w="553" w:type="pct"/>
            <w:hideMark/>
          </w:tcPr>
          <w:p w14:paraId="70864605" w14:textId="77777777" w:rsidR="00DD2B8B" w:rsidRDefault="00DD2B8B" w:rsidP="00F2240B">
            <w:pPr>
              <w:jc w:val="center"/>
            </w:pPr>
            <w:r w:rsidRPr="006D3FDC">
              <w:rPr>
                <w:rFonts w:ascii="Calibri" w:eastAsia="Times New Roman" w:hAnsi="Calibri"/>
                <w:sz w:val="16"/>
                <w:szCs w:val="16"/>
                <w:lang w:eastAsia="es-ES"/>
              </w:rPr>
              <w:t>NO</w:t>
            </w:r>
            <w:r w:rsidRPr="006D3FDC">
              <w:rPr>
                <w:rFonts w:ascii="Calibri" w:eastAsia="Times New Roman" w:hAnsi="Calibri"/>
                <w:sz w:val="16"/>
                <w:szCs w:val="16"/>
                <w:vertAlign w:val="subscript"/>
                <w:lang w:eastAsia="es-ES"/>
              </w:rPr>
              <w:t>2</w:t>
            </w:r>
          </w:p>
        </w:tc>
      </w:tr>
      <w:tr w:rsidR="00DD2B8B" w:rsidRPr="009C0135" w14:paraId="3C5A86B4" w14:textId="77777777" w:rsidTr="00DD2B8B">
        <w:trPr>
          <w:trHeight w:val="230"/>
        </w:trPr>
        <w:tc>
          <w:tcPr>
            <w:tcW w:w="554" w:type="pct"/>
            <w:shd w:val="clear" w:color="auto" w:fill="auto"/>
            <w:vAlign w:val="center"/>
            <w:hideMark/>
          </w:tcPr>
          <w:p w14:paraId="65D0D5DC" w14:textId="77777777" w:rsidR="00DD2B8B" w:rsidRPr="0040236B" w:rsidRDefault="00DD2B8B" w:rsidP="00F2240B">
            <w:pPr>
              <w:jc w:val="center"/>
              <w:rPr>
                <w:rFonts w:ascii="Calibri" w:eastAsia="Times New Roman" w:hAnsi="Calibri"/>
                <w:bCs/>
                <w:sz w:val="16"/>
                <w:szCs w:val="16"/>
                <w:lang w:eastAsia="es-ES"/>
              </w:rPr>
            </w:pPr>
            <w:r w:rsidRPr="0040236B">
              <w:rPr>
                <w:rFonts w:ascii="Calibri" w:eastAsia="Times New Roman" w:hAnsi="Calibri"/>
                <w:bCs/>
                <w:sz w:val="16"/>
                <w:szCs w:val="16"/>
                <w:lang w:eastAsia="es-ES"/>
              </w:rPr>
              <w:t>GENR</w:t>
            </w:r>
            <w:r w:rsidRPr="0040236B">
              <w:rPr>
                <w:rFonts w:ascii="Calibri" w:eastAsia="Times New Roman" w:hAnsi="Calibri"/>
                <w:bCs/>
                <w:sz w:val="16"/>
                <w:szCs w:val="16"/>
                <w:vertAlign w:val="superscript"/>
                <w:lang w:eastAsia="es-ES"/>
              </w:rPr>
              <w:t>b</w:t>
            </w:r>
          </w:p>
        </w:tc>
        <w:tc>
          <w:tcPr>
            <w:tcW w:w="557" w:type="pct"/>
            <w:shd w:val="clear" w:color="auto" w:fill="auto"/>
            <w:vAlign w:val="center"/>
            <w:hideMark/>
          </w:tcPr>
          <w:p w14:paraId="17A94350" w14:textId="77777777" w:rsidR="00DD2B8B" w:rsidRPr="0040236B" w:rsidRDefault="00DD2B8B" w:rsidP="00F2240B">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shd w:val="clear" w:color="auto" w:fill="auto"/>
            <w:vAlign w:val="center"/>
            <w:hideMark/>
          </w:tcPr>
          <w:p w14:paraId="53881BEB" w14:textId="77777777" w:rsidR="00DD2B8B" w:rsidRPr="009C0135" w:rsidRDefault="00DD2B8B" w:rsidP="00F2240B">
            <w:pPr>
              <w:jc w:val="center"/>
              <w:rPr>
                <w:rFonts w:ascii="Calibri" w:eastAsia="Times New Roman" w:hAnsi="Calibri"/>
                <w:sz w:val="16"/>
                <w:szCs w:val="16"/>
                <w:lang w:eastAsia="es-ES"/>
              </w:rPr>
            </w:pPr>
            <w:r w:rsidRPr="0040236B">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shd w:val="clear" w:color="auto" w:fill="auto"/>
            <w:vAlign w:val="center"/>
            <w:hideMark/>
          </w:tcPr>
          <w:p w14:paraId="27A3E7A1" w14:textId="77777777" w:rsidR="00DD2B8B" w:rsidRPr="009C0135" w:rsidRDefault="00DD2B8B" w:rsidP="00F2240B">
            <w:pPr>
              <w:jc w:val="center"/>
              <w:rPr>
                <w:rFonts w:ascii="Calibri" w:eastAsia="Times New Roman" w:hAnsi="Calibri"/>
                <w:sz w:val="16"/>
                <w:szCs w:val="16"/>
                <w:lang w:eastAsia="es-ES"/>
              </w:rPr>
            </w:pPr>
          </w:p>
        </w:tc>
        <w:tc>
          <w:tcPr>
            <w:tcW w:w="556" w:type="pct"/>
            <w:shd w:val="clear" w:color="auto" w:fill="auto"/>
            <w:vAlign w:val="center"/>
            <w:hideMark/>
          </w:tcPr>
          <w:p w14:paraId="55F9DC7C" w14:textId="77777777" w:rsidR="00DD2B8B" w:rsidRPr="009C0135" w:rsidRDefault="00DD2B8B" w:rsidP="00F2240B">
            <w:pPr>
              <w:jc w:val="center"/>
              <w:rPr>
                <w:rFonts w:ascii="Calibri" w:eastAsia="Times New Roman" w:hAnsi="Calibri"/>
                <w:sz w:val="16"/>
                <w:szCs w:val="16"/>
                <w:lang w:eastAsia="es-ES"/>
              </w:rPr>
            </w:pPr>
          </w:p>
        </w:tc>
        <w:tc>
          <w:tcPr>
            <w:tcW w:w="556" w:type="pct"/>
            <w:shd w:val="clear" w:color="auto" w:fill="auto"/>
            <w:vAlign w:val="center"/>
            <w:hideMark/>
          </w:tcPr>
          <w:p w14:paraId="6D8C6872" w14:textId="77777777" w:rsidR="00DD2B8B" w:rsidRPr="009C0135" w:rsidRDefault="00DD2B8B" w:rsidP="00F2240B">
            <w:pPr>
              <w:jc w:val="center"/>
              <w:rPr>
                <w:rFonts w:ascii="Calibri" w:eastAsia="Times New Roman" w:hAnsi="Calibri"/>
                <w:sz w:val="16"/>
                <w:szCs w:val="16"/>
                <w:lang w:eastAsia="es-ES"/>
              </w:rPr>
            </w:pPr>
          </w:p>
        </w:tc>
        <w:tc>
          <w:tcPr>
            <w:tcW w:w="556" w:type="pct"/>
            <w:shd w:val="clear" w:color="auto" w:fill="auto"/>
            <w:vAlign w:val="center"/>
            <w:hideMark/>
          </w:tcPr>
          <w:p w14:paraId="3E8FD0BB" w14:textId="77777777" w:rsidR="00DD2B8B" w:rsidRPr="009C0135" w:rsidRDefault="00DD2B8B" w:rsidP="00F2240B">
            <w:pPr>
              <w:jc w:val="center"/>
              <w:rPr>
                <w:rFonts w:ascii="Calibri" w:eastAsia="Times New Roman" w:hAnsi="Calibri"/>
                <w:sz w:val="16"/>
                <w:szCs w:val="16"/>
                <w:lang w:eastAsia="es-ES"/>
              </w:rPr>
            </w:pPr>
          </w:p>
        </w:tc>
        <w:tc>
          <w:tcPr>
            <w:tcW w:w="556" w:type="pct"/>
            <w:shd w:val="clear" w:color="auto" w:fill="auto"/>
            <w:vAlign w:val="center"/>
            <w:hideMark/>
          </w:tcPr>
          <w:p w14:paraId="2E475E64" w14:textId="77777777" w:rsidR="00DD2B8B" w:rsidRPr="009C0135" w:rsidRDefault="00DD2B8B" w:rsidP="00F2240B">
            <w:pPr>
              <w:jc w:val="center"/>
              <w:rPr>
                <w:rFonts w:ascii="Calibri" w:eastAsia="Times New Roman" w:hAnsi="Calibri"/>
                <w:sz w:val="16"/>
                <w:szCs w:val="16"/>
                <w:lang w:eastAsia="es-ES"/>
              </w:rPr>
            </w:pPr>
          </w:p>
        </w:tc>
        <w:tc>
          <w:tcPr>
            <w:tcW w:w="553" w:type="pct"/>
            <w:shd w:val="clear" w:color="auto" w:fill="auto"/>
            <w:vAlign w:val="center"/>
            <w:hideMark/>
          </w:tcPr>
          <w:p w14:paraId="02FCEE9C" w14:textId="77777777" w:rsidR="00DD2B8B" w:rsidRPr="009C0135" w:rsidRDefault="00DD2B8B" w:rsidP="00F2240B">
            <w:pPr>
              <w:jc w:val="center"/>
              <w:rPr>
                <w:rFonts w:ascii="Calibri" w:eastAsia="Times New Roman" w:hAnsi="Calibri"/>
                <w:sz w:val="16"/>
                <w:szCs w:val="16"/>
                <w:lang w:eastAsia="es-ES"/>
              </w:rPr>
            </w:pPr>
          </w:p>
        </w:tc>
      </w:tr>
      <w:tr w:rsidR="00DD2B8B" w:rsidRPr="009C0135" w14:paraId="01C4F5EC" w14:textId="77777777" w:rsidTr="00DD2B8B">
        <w:trPr>
          <w:trHeight w:val="230"/>
        </w:trPr>
        <w:tc>
          <w:tcPr>
            <w:tcW w:w="554" w:type="pct"/>
            <w:vAlign w:val="center"/>
            <w:hideMark/>
          </w:tcPr>
          <w:p w14:paraId="77EE6B6D" w14:textId="77777777" w:rsidR="00DD2B8B" w:rsidRPr="009C0135" w:rsidRDefault="00DD2B8B" w:rsidP="00F2240B">
            <w:pPr>
              <w:jc w:val="center"/>
              <w:rPr>
                <w:rFonts w:ascii="Calibri" w:eastAsia="Times New Roman" w:hAnsi="Calibri"/>
                <w:bCs/>
                <w:sz w:val="16"/>
                <w:szCs w:val="16"/>
                <w:lang w:eastAsia="es-ES"/>
              </w:rPr>
            </w:pPr>
            <w:r>
              <w:rPr>
                <w:rFonts w:ascii="Calibri" w:eastAsia="Times New Roman" w:hAnsi="Calibri"/>
                <w:bCs/>
                <w:sz w:val="16"/>
                <w:szCs w:val="16"/>
                <w:lang w:eastAsia="es-ES"/>
              </w:rPr>
              <w:t>INMA GUIP</w:t>
            </w:r>
          </w:p>
        </w:tc>
        <w:tc>
          <w:tcPr>
            <w:tcW w:w="557" w:type="pct"/>
            <w:vAlign w:val="center"/>
            <w:hideMark/>
          </w:tcPr>
          <w:p w14:paraId="109C22BF" w14:textId="77777777" w:rsidR="00DD2B8B" w:rsidRPr="009C0135" w:rsidRDefault="00DD2B8B" w:rsidP="00F2240B">
            <w:pPr>
              <w:jc w:val="center"/>
              <w:rPr>
                <w:rFonts w:ascii="Calibri" w:eastAsia="Times New Roman" w:hAnsi="Calibri"/>
                <w:sz w:val="16"/>
                <w:szCs w:val="16"/>
                <w:lang w:eastAsia="es-ES"/>
              </w:rPr>
            </w:pPr>
            <w:r w:rsidRPr="0040236B">
              <w:rPr>
                <w:rFonts w:ascii="Calibri" w:eastAsia="Times New Roman" w:hAnsi="Calibri"/>
                <w:bCs/>
                <w:sz w:val="16"/>
                <w:szCs w:val="16"/>
                <w:lang w:eastAsia="es-ES"/>
              </w:rPr>
              <w:t>NO</w:t>
            </w:r>
            <w:r w:rsidRPr="0040236B">
              <w:rPr>
                <w:rFonts w:ascii="Calibri" w:eastAsia="Times New Roman" w:hAnsi="Calibri"/>
                <w:bCs/>
                <w:sz w:val="16"/>
                <w:szCs w:val="16"/>
                <w:vertAlign w:val="subscript"/>
                <w:lang w:eastAsia="es-ES"/>
              </w:rPr>
              <w:t>2</w:t>
            </w:r>
          </w:p>
        </w:tc>
        <w:tc>
          <w:tcPr>
            <w:tcW w:w="556" w:type="pct"/>
            <w:vAlign w:val="center"/>
            <w:hideMark/>
          </w:tcPr>
          <w:p w14:paraId="50EDAD76" w14:textId="77777777" w:rsidR="00DD2B8B" w:rsidRDefault="00DD2B8B" w:rsidP="00F2240B">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49246AEC"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1526BE86"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0A67C58B"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4A121513"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32BF60DB"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hideMark/>
          </w:tcPr>
          <w:p w14:paraId="72F37B0F"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r>
      <w:tr w:rsidR="00DD2B8B" w:rsidRPr="009C0135" w14:paraId="7A357348" w14:textId="77777777" w:rsidTr="00DD2B8B">
        <w:trPr>
          <w:trHeight w:val="230"/>
        </w:trPr>
        <w:tc>
          <w:tcPr>
            <w:tcW w:w="554" w:type="pct"/>
            <w:vAlign w:val="center"/>
            <w:hideMark/>
          </w:tcPr>
          <w:p w14:paraId="7C1B21CB" w14:textId="77777777" w:rsidR="00DD2B8B" w:rsidRPr="009C0135" w:rsidRDefault="00DD2B8B" w:rsidP="00F2240B">
            <w:pPr>
              <w:jc w:val="center"/>
              <w:rPr>
                <w:rFonts w:ascii="Calibri" w:eastAsia="Times New Roman" w:hAnsi="Calibri"/>
                <w:bCs/>
                <w:sz w:val="16"/>
                <w:szCs w:val="16"/>
                <w:lang w:eastAsia="es-ES"/>
              </w:rPr>
            </w:pPr>
            <w:r>
              <w:rPr>
                <w:rFonts w:ascii="Calibri" w:eastAsia="Times New Roman" w:hAnsi="Calibri"/>
                <w:bCs/>
                <w:sz w:val="16"/>
                <w:szCs w:val="16"/>
                <w:lang w:eastAsia="es-ES"/>
              </w:rPr>
              <w:t>INMA SAB</w:t>
            </w:r>
          </w:p>
        </w:tc>
        <w:tc>
          <w:tcPr>
            <w:tcW w:w="557" w:type="pct"/>
            <w:vAlign w:val="center"/>
            <w:hideMark/>
          </w:tcPr>
          <w:p w14:paraId="37EC5864" w14:textId="77777777" w:rsidR="00DD2B8B" w:rsidRDefault="00DD2B8B" w:rsidP="00F2240B">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0107D79D" w14:textId="77777777" w:rsidR="00DD2B8B" w:rsidRDefault="00DD2B8B" w:rsidP="00F2240B">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24E74900"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57E849DC"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05665F7E"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vAlign w:val="center"/>
            <w:hideMark/>
          </w:tcPr>
          <w:p w14:paraId="436A2968"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c>
          <w:tcPr>
            <w:tcW w:w="556" w:type="pct"/>
            <w:vAlign w:val="center"/>
            <w:hideMark/>
          </w:tcPr>
          <w:p w14:paraId="5AC3634E"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hideMark/>
          </w:tcPr>
          <w:p w14:paraId="14C59017" w14:textId="77777777" w:rsidR="00DD2B8B" w:rsidRPr="009C0135" w:rsidRDefault="00DD2B8B" w:rsidP="00F2240B">
            <w:pPr>
              <w:jc w:val="center"/>
              <w:rPr>
                <w:rFonts w:ascii="Calibri" w:eastAsia="Times New Roman" w:hAnsi="Calibri"/>
                <w:sz w:val="16"/>
                <w:szCs w:val="16"/>
                <w:lang w:eastAsia="es-ES"/>
              </w:rPr>
            </w:pPr>
          </w:p>
        </w:tc>
      </w:tr>
      <w:tr w:rsidR="00DD2B8B" w:rsidRPr="009C0135" w14:paraId="0B2568A9" w14:textId="77777777" w:rsidTr="00DD2B8B">
        <w:trPr>
          <w:trHeight w:val="230"/>
        </w:trPr>
        <w:tc>
          <w:tcPr>
            <w:tcW w:w="554" w:type="pct"/>
            <w:vAlign w:val="center"/>
            <w:hideMark/>
          </w:tcPr>
          <w:p w14:paraId="6F948272" w14:textId="77777777" w:rsidR="00DD2B8B" w:rsidRPr="009C0135" w:rsidRDefault="00DD2B8B" w:rsidP="00F2240B">
            <w:pPr>
              <w:jc w:val="center"/>
              <w:rPr>
                <w:rFonts w:ascii="Calibri" w:eastAsia="Times New Roman" w:hAnsi="Calibri"/>
                <w:bCs/>
                <w:sz w:val="16"/>
                <w:szCs w:val="16"/>
                <w:lang w:eastAsia="es-ES"/>
              </w:rPr>
            </w:pPr>
            <w:r>
              <w:rPr>
                <w:rFonts w:ascii="Calibri" w:eastAsia="Times New Roman" w:hAnsi="Calibri"/>
                <w:bCs/>
                <w:sz w:val="16"/>
                <w:szCs w:val="16"/>
                <w:lang w:eastAsia="es-ES"/>
              </w:rPr>
              <w:t>INMA VAL</w:t>
            </w:r>
          </w:p>
        </w:tc>
        <w:tc>
          <w:tcPr>
            <w:tcW w:w="557" w:type="pct"/>
            <w:vAlign w:val="center"/>
            <w:hideMark/>
          </w:tcPr>
          <w:p w14:paraId="2F5D41D5" w14:textId="77777777" w:rsidR="00DD2B8B" w:rsidRDefault="00DD2B8B" w:rsidP="00F2240B">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27B349F1" w14:textId="77777777" w:rsidR="00DD2B8B" w:rsidRDefault="00DD2B8B" w:rsidP="00F2240B">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242879EB"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3FD9FE45"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28FC6500"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75BB72DC"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3332552A"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hideMark/>
          </w:tcPr>
          <w:p w14:paraId="2CF9EDD2"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2</w:t>
            </w:r>
          </w:p>
        </w:tc>
      </w:tr>
      <w:tr w:rsidR="00DD2B8B" w:rsidRPr="009C0135" w14:paraId="30F462BE" w14:textId="77777777" w:rsidTr="00DD2B8B">
        <w:trPr>
          <w:trHeight w:val="230"/>
        </w:trPr>
        <w:tc>
          <w:tcPr>
            <w:tcW w:w="554" w:type="pct"/>
            <w:vAlign w:val="center"/>
            <w:hideMark/>
          </w:tcPr>
          <w:p w14:paraId="6D33A372" w14:textId="77777777" w:rsidR="00DD2B8B" w:rsidRPr="009C0135" w:rsidRDefault="00DD2B8B" w:rsidP="00F2240B">
            <w:pPr>
              <w:jc w:val="center"/>
              <w:rPr>
                <w:rFonts w:ascii="Calibri" w:eastAsia="Times New Roman" w:hAnsi="Calibri"/>
                <w:bCs/>
                <w:sz w:val="16"/>
                <w:szCs w:val="16"/>
                <w:lang w:eastAsia="es-ES"/>
              </w:rPr>
            </w:pPr>
            <w:r>
              <w:rPr>
                <w:rFonts w:ascii="Calibri" w:eastAsia="Times New Roman" w:hAnsi="Calibri"/>
                <w:bCs/>
                <w:sz w:val="16"/>
                <w:szCs w:val="16"/>
                <w:lang w:eastAsia="es-ES"/>
              </w:rPr>
              <w:t>MOBA</w:t>
            </w:r>
          </w:p>
        </w:tc>
        <w:tc>
          <w:tcPr>
            <w:tcW w:w="557" w:type="pct"/>
            <w:vAlign w:val="center"/>
            <w:hideMark/>
          </w:tcPr>
          <w:p w14:paraId="71123B4E" w14:textId="77777777" w:rsidR="00DD2B8B" w:rsidRDefault="00DD2B8B" w:rsidP="00F2240B">
            <w:pPr>
              <w:jc w:val="center"/>
            </w:pPr>
            <w:r w:rsidRPr="00253617">
              <w:rPr>
                <w:rFonts w:ascii="Calibri" w:eastAsia="Times New Roman" w:hAnsi="Calibri"/>
                <w:bCs/>
                <w:sz w:val="16"/>
                <w:szCs w:val="16"/>
                <w:lang w:eastAsia="es-ES"/>
              </w:rPr>
              <w:t>NO</w:t>
            </w:r>
            <w:r w:rsidRPr="00253617">
              <w:rPr>
                <w:rFonts w:ascii="Calibri" w:eastAsia="Times New Roman" w:hAnsi="Calibri"/>
                <w:bCs/>
                <w:sz w:val="16"/>
                <w:szCs w:val="16"/>
                <w:vertAlign w:val="subscript"/>
                <w:lang w:eastAsia="es-ES"/>
              </w:rPr>
              <w:t>2</w:t>
            </w:r>
          </w:p>
        </w:tc>
        <w:tc>
          <w:tcPr>
            <w:tcW w:w="556" w:type="pct"/>
            <w:vAlign w:val="center"/>
            <w:hideMark/>
          </w:tcPr>
          <w:p w14:paraId="637A18F1" w14:textId="77777777" w:rsidR="00DD2B8B" w:rsidRDefault="00DD2B8B" w:rsidP="00F2240B">
            <w:pPr>
              <w:jc w:val="center"/>
            </w:pPr>
            <w:r w:rsidRPr="00480AEA">
              <w:rPr>
                <w:rFonts w:ascii="Calibri" w:eastAsia="Times New Roman" w:hAnsi="Calibri"/>
                <w:sz w:val="16"/>
                <w:szCs w:val="16"/>
                <w:lang w:eastAsia="es-ES"/>
              </w:rPr>
              <w:t>NO</w:t>
            </w:r>
            <w:r w:rsidRPr="00480AEA">
              <w:rPr>
                <w:rFonts w:ascii="Calibri" w:eastAsia="Times New Roman" w:hAnsi="Calibri"/>
                <w:sz w:val="16"/>
                <w:szCs w:val="16"/>
                <w:vertAlign w:val="subscript"/>
                <w:lang w:eastAsia="es-ES"/>
              </w:rPr>
              <w:t>X</w:t>
            </w:r>
          </w:p>
        </w:tc>
        <w:tc>
          <w:tcPr>
            <w:tcW w:w="556" w:type="pct"/>
            <w:vAlign w:val="center"/>
            <w:hideMark/>
          </w:tcPr>
          <w:p w14:paraId="5E1BCE42" w14:textId="77777777" w:rsidR="00DD2B8B" w:rsidRDefault="00DD2B8B" w:rsidP="00F2240B">
            <w:pPr>
              <w:jc w:val="center"/>
            </w:pPr>
            <w:r w:rsidRPr="00EB0A7E">
              <w:rPr>
                <w:rFonts w:ascii="Calibri" w:eastAsia="Times New Roman" w:hAnsi="Calibri"/>
                <w:sz w:val="16"/>
                <w:szCs w:val="16"/>
                <w:lang w:eastAsia="es-ES"/>
              </w:rPr>
              <w:t>PM</w:t>
            </w:r>
            <w:r w:rsidRPr="00EB0A7E">
              <w:rPr>
                <w:rFonts w:ascii="Calibri" w:eastAsia="Times New Roman" w:hAnsi="Calibri"/>
                <w:sz w:val="16"/>
                <w:szCs w:val="16"/>
                <w:vertAlign w:val="subscript"/>
                <w:lang w:eastAsia="es-ES"/>
              </w:rPr>
              <w:t>10</w:t>
            </w:r>
          </w:p>
        </w:tc>
        <w:tc>
          <w:tcPr>
            <w:tcW w:w="556" w:type="pct"/>
            <w:vAlign w:val="center"/>
            <w:hideMark/>
          </w:tcPr>
          <w:p w14:paraId="6BC4ABB7" w14:textId="77777777" w:rsidR="00DD2B8B" w:rsidRPr="009C0135" w:rsidRDefault="00DD2B8B" w:rsidP="00F2240B">
            <w:pPr>
              <w:jc w:val="center"/>
              <w:rPr>
                <w:rFonts w:ascii="Calibri" w:eastAsia="Times New Roman" w:hAnsi="Calibri"/>
                <w:sz w:val="16"/>
                <w:szCs w:val="16"/>
                <w:lang w:eastAsia="es-ES"/>
              </w:rPr>
            </w:pPr>
            <w:r>
              <w:rPr>
                <w:rFonts w:ascii="Calibri" w:eastAsia="Times New Roman" w:hAnsi="Calibri"/>
                <w:sz w:val="16"/>
                <w:szCs w:val="16"/>
                <w:lang w:eastAsia="es-ES"/>
              </w:rPr>
              <w:t>PM</w:t>
            </w:r>
            <w:r w:rsidRPr="00674767">
              <w:rPr>
                <w:rFonts w:ascii="Calibri" w:eastAsia="Times New Roman" w:hAnsi="Calibri"/>
                <w:sz w:val="16"/>
                <w:szCs w:val="16"/>
                <w:vertAlign w:val="subscript"/>
                <w:lang w:eastAsia="es-ES"/>
              </w:rPr>
              <w:t>2.5</w:t>
            </w:r>
          </w:p>
        </w:tc>
        <w:tc>
          <w:tcPr>
            <w:tcW w:w="556" w:type="pct"/>
            <w:vAlign w:val="center"/>
            <w:hideMark/>
          </w:tcPr>
          <w:p w14:paraId="72FC8157"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NO</w:t>
            </w:r>
            <w:r w:rsidRPr="0040236B">
              <w:rPr>
                <w:rFonts w:ascii="Calibri" w:eastAsia="Times New Roman" w:hAnsi="Calibri"/>
                <w:sz w:val="16"/>
                <w:szCs w:val="16"/>
                <w:vertAlign w:val="subscript"/>
                <w:lang w:eastAsia="es-ES"/>
              </w:rPr>
              <w:t>X</w:t>
            </w:r>
          </w:p>
        </w:tc>
        <w:tc>
          <w:tcPr>
            <w:tcW w:w="556" w:type="pct"/>
            <w:hideMark/>
          </w:tcPr>
          <w:p w14:paraId="5BFADC2B" w14:textId="77777777" w:rsidR="00DD2B8B" w:rsidRDefault="00DD2B8B" w:rsidP="00F2240B">
            <w:pPr>
              <w:jc w:val="center"/>
            </w:pPr>
            <w:r w:rsidRPr="00113622">
              <w:rPr>
                <w:rFonts w:ascii="Calibri" w:eastAsia="Times New Roman" w:hAnsi="Calibri"/>
                <w:sz w:val="16"/>
                <w:szCs w:val="16"/>
                <w:lang w:eastAsia="es-ES"/>
              </w:rPr>
              <w:t>NO</w:t>
            </w:r>
            <w:r w:rsidRPr="00113622">
              <w:rPr>
                <w:rFonts w:ascii="Calibri" w:eastAsia="Times New Roman" w:hAnsi="Calibri"/>
                <w:sz w:val="16"/>
                <w:szCs w:val="16"/>
                <w:vertAlign w:val="subscript"/>
                <w:lang w:eastAsia="es-ES"/>
              </w:rPr>
              <w:t>2</w:t>
            </w:r>
          </w:p>
        </w:tc>
        <w:tc>
          <w:tcPr>
            <w:tcW w:w="556" w:type="pct"/>
            <w:vAlign w:val="center"/>
            <w:hideMark/>
          </w:tcPr>
          <w:p w14:paraId="41DD374F"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hideMark/>
          </w:tcPr>
          <w:p w14:paraId="5E9FBBCC" w14:textId="77777777" w:rsidR="00DD2B8B" w:rsidRPr="009C0135" w:rsidRDefault="00DD2B8B" w:rsidP="00F2240B">
            <w:pPr>
              <w:jc w:val="center"/>
              <w:rPr>
                <w:rFonts w:ascii="Calibri" w:eastAsia="Times New Roman" w:hAnsi="Calibri"/>
                <w:sz w:val="16"/>
                <w:szCs w:val="16"/>
                <w:lang w:eastAsia="es-ES"/>
              </w:rPr>
            </w:pPr>
          </w:p>
        </w:tc>
      </w:tr>
      <w:tr w:rsidR="00DD2B8B" w:rsidRPr="009C0135" w14:paraId="0700A7AB" w14:textId="77777777" w:rsidTr="00DD2B8B">
        <w:trPr>
          <w:trHeight w:val="230"/>
        </w:trPr>
        <w:tc>
          <w:tcPr>
            <w:tcW w:w="554" w:type="pct"/>
            <w:vAlign w:val="center"/>
            <w:hideMark/>
          </w:tcPr>
          <w:p w14:paraId="1546D7AB" w14:textId="77777777" w:rsidR="00DD2B8B" w:rsidRPr="009C0135" w:rsidRDefault="00DD2B8B" w:rsidP="00F2240B">
            <w:pPr>
              <w:jc w:val="center"/>
              <w:rPr>
                <w:rFonts w:ascii="Calibri" w:eastAsia="Times New Roman" w:hAnsi="Calibri"/>
                <w:bCs/>
                <w:sz w:val="16"/>
                <w:szCs w:val="16"/>
                <w:lang w:eastAsia="es-ES"/>
              </w:rPr>
            </w:pPr>
            <w:r w:rsidRPr="009C0135">
              <w:rPr>
                <w:rFonts w:ascii="Calibri" w:eastAsia="Times New Roman" w:hAnsi="Calibri"/>
                <w:bCs/>
                <w:sz w:val="16"/>
                <w:szCs w:val="16"/>
                <w:lang w:eastAsia="es-ES"/>
              </w:rPr>
              <w:lastRenderedPageBreak/>
              <w:t>RHEA</w:t>
            </w:r>
          </w:p>
        </w:tc>
        <w:tc>
          <w:tcPr>
            <w:tcW w:w="557" w:type="pct"/>
            <w:vAlign w:val="center"/>
            <w:hideMark/>
          </w:tcPr>
          <w:p w14:paraId="59CC7A22"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14766157"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1C810B2B" w14:textId="77777777" w:rsidR="00DD2B8B" w:rsidRDefault="00DD2B8B" w:rsidP="00F2240B">
            <w:pPr>
              <w:jc w:val="center"/>
            </w:pPr>
            <w:r w:rsidRPr="0043536F">
              <w:rPr>
                <w:rFonts w:ascii="Calibri" w:eastAsia="Times New Roman" w:hAnsi="Calibri"/>
                <w:sz w:val="16"/>
                <w:szCs w:val="16"/>
                <w:lang w:eastAsia="es-ES"/>
              </w:rPr>
              <w:t>PM</w:t>
            </w:r>
            <w:r w:rsidRPr="0043536F">
              <w:rPr>
                <w:rFonts w:ascii="Calibri" w:eastAsia="Times New Roman" w:hAnsi="Calibri"/>
                <w:sz w:val="16"/>
                <w:szCs w:val="16"/>
                <w:vertAlign w:val="subscript"/>
                <w:lang w:eastAsia="es-ES"/>
              </w:rPr>
              <w:t>10</w:t>
            </w:r>
          </w:p>
        </w:tc>
        <w:tc>
          <w:tcPr>
            <w:tcW w:w="556" w:type="pct"/>
            <w:vAlign w:val="center"/>
            <w:hideMark/>
          </w:tcPr>
          <w:p w14:paraId="1D962BD1"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251BB76F" w14:textId="77777777" w:rsidR="00DD2B8B" w:rsidRPr="009C0135" w:rsidRDefault="00DD2B8B" w:rsidP="00F2240B">
            <w:pPr>
              <w:jc w:val="center"/>
              <w:rPr>
                <w:rFonts w:ascii="Calibri" w:eastAsia="Times New Roman" w:hAnsi="Calibri"/>
                <w:sz w:val="16"/>
                <w:szCs w:val="16"/>
                <w:lang w:eastAsia="es-ES"/>
              </w:rPr>
            </w:pPr>
          </w:p>
        </w:tc>
        <w:tc>
          <w:tcPr>
            <w:tcW w:w="556" w:type="pct"/>
            <w:vAlign w:val="center"/>
            <w:hideMark/>
          </w:tcPr>
          <w:p w14:paraId="3358F43E" w14:textId="77777777" w:rsidR="00DD2B8B" w:rsidRPr="009C0135" w:rsidRDefault="00DD2B8B" w:rsidP="00F2240B">
            <w:pPr>
              <w:jc w:val="center"/>
              <w:rPr>
                <w:rFonts w:ascii="Calibri" w:eastAsia="Times New Roman" w:hAnsi="Calibri"/>
                <w:sz w:val="16"/>
                <w:szCs w:val="16"/>
                <w:lang w:eastAsia="es-ES"/>
              </w:rPr>
            </w:pPr>
            <w:r w:rsidRPr="009C0135">
              <w:rPr>
                <w:rFonts w:ascii="Calibri" w:eastAsia="Times New Roman" w:hAnsi="Calibri"/>
                <w:sz w:val="16"/>
                <w:szCs w:val="16"/>
                <w:lang w:eastAsia="es-ES"/>
              </w:rPr>
              <w:t>PM</w:t>
            </w:r>
            <w:r w:rsidRPr="0040236B">
              <w:rPr>
                <w:rFonts w:ascii="Calibri" w:eastAsia="Times New Roman" w:hAnsi="Calibri"/>
                <w:sz w:val="16"/>
                <w:szCs w:val="16"/>
                <w:vertAlign w:val="subscript"/>
                <w:lang w:eastAsia="es-ES"/>
              </w:rPr>
              <w:t>10</w:t>
            </w:r>
          </w:p>
        </w:tc>
        <w:tc>
          <w:tcPr>
            <w:tcW w:w="556" w:type="pct"/>
            <w:vAlign w:val="center"/>
            <w:hideMark/>
          </w:tcPr>
          <w:p w14:paraId="769EBCF8" w14:textId="77777777" w:rsidR="00DD2B8B" w:rsidRPr="009C0135" w:rsidRDefault="00DD2B8B" w:rsidP="00F2240B">
            <w:pPr>
              <w:jc w:val="center"/>
              <w:rPr>
                <w:rFonts w:ascii="Calibri" w:eastAsia="Times New Roman" w:hAnsi="Calibri"/>
                <w:sz w:val="16"/>
                <w:szCs w:val="16"/>
                <w:lang w:eastAsia="es-ES"/>
              </w:rPr>
            </w:pPr>
          </w:p>
        </w:tc>
        <w:tc>
          <w:tcPr>
            <w:tcW w:w="553" w:type="pct"/>
            <w:vAlign w:val="center"/>
            <w:hideMark/>
          </w:tcPr>
          <w:p w14:paraId="42C47D1D" w14:textId="77777777" w:rsidR="00DD2B8B" w:rsidRPr="009C0135" w:rsidRDefault="00DD2B8B" w:rsidP="00F2240B">
            <w:pPr>
              <w:jc w:val="center"/>
              <w:rPr>
                <w:rFonts w:ascii="Calibri" w:eastAsia="Times New Roman" w:hAnsi="Calibri"/>
                <w:sz w:val="16"/>
                <w:szCs w:val="16"/>
                <w:lang w:eastAsia="es-ES"/>
              </w:rPr>
            </w:pPr>
          </w:p>
        </w:tc>
      </w:tr>
    </w:tbl>
    <w:p w14:paraId="6377D3EC" w14:textId="77777777" w:rsidR="001E34B7" w:rsidRDefault="001E34B7" w:rsidP="006C5B22">
      <w:pPr>
        <w:pStyle w:val="BodyText"/>
      </w:pPr>
    </w:p>
    <w:p w14:paraId="20A4AA36" w14:textId="4A0C6563" w:rsidR="00027580" w:rsidRPr="002E0D93" w:rsidRDefault="00027580" w:rsidP="00027580">
      <w:pPr>
        <w:pStyle w:val="Caption"/>
        <w:keepNext/>
        <w:spacing w:after="0"/>
        <w:rPr>
          <w:rFonts w:asciiTheme="majorHAnsi" w:hAnsiTheme="majorHAnsi" w:cstheme="majorHAnsi"/>
          <w:b/>
          <w:bCs/>
          <w:i w:val="0"/>
          <w:iCs/>
          <w:sz w:val="20"/>
          <w:szCs w:val="20"/>
        </w:rPr>
      </w:pPr>
      <w:r w:rsidRPr="002E0D93">
        <w:rPr>
          <w:rFonts w:asciiTheme="majorHAnsi" w:hAnsiTheme="majorHAnsi" w:cstheme="majorHAnsi"/>
          <w:b/>
          <w:bCs/>
          <w:i w:val="0"/>
          <w:iCs/>
          <w:sz w:val="20"/>
          <w:szCs w:val="20"/>
        </w:rPr>
        <w:t xml:space="preserve">Table </w:t>
      </w:r>
      <w:r>
        <w:rPr>
          <w:rFonts w:asciiTheme="majorHAnsi" w:hAnsiTheme="majorHAnsi" w:cstheme="majorHAnsi"/>
          <w:b/>
          <w:bCs/>
          <w:i w:val="0"/>
          <w:iCs/>
          <w:sz w:val="20"/>
          <w:szCs w:val="20"/>
        </w:rPr>
        <w:t>A</w:t>
      </w:r>
      <w:r w:rsidR="007A7182">
        <w:rPr>
          <w:rFonts w:asciiTheme="majorHAnsi" w:hAnsiTheme="majorHAnsi" w:cstheme="majorHAnsi"/>
          <w:b/>
          <w:bCs/>
          <w:i w:val="0"/>
          <w:iCs/>
          <w:sz w:val="20"/>
          <w:szCs w:val="20"/>
        </w:rPr>
        <w:t>4</w:t>
      </w:r>
      <w:r w:rsidRPr="002E0D93">
        <w:rPr>
          <w:rFonts w:asciiTheme="majorHAnsi" w:hAnsiTheme="majorHAnsi" w:cstheme="majorHAnsi"/>
          <w:b/>
          <w:bCs/>
          <w:i w:val="0"/>
          <w:iCs/>
          <w:sz w:val="20"/>
          <w:szCs w:val="20"/>
        </w:rPr>
        <w:t>: Year of noise data assigned to each time point</w:t>
      </w:r>
    </w:p>
    <w:tbl>
      <w:tblPr>
        <w:tblW w:w="39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0"/>
        <w:gridCol w:w="709"/>
        <w:gridCol w:w="417"/>
        <w:gridCol w:w="417"/>
        <w:gridCol w:w="416"/>
        <w:gridCol w:w="416"/>
        <w:gridCol w:w="416"/>
        <w:gridCol w:w="416"/>
        <w:gridCol w:w="416"/>
        <w:gridCol w:w="708"/>
        <w:gridCol w:w="416"/>
        <w:gridCol w:w="556"/>
        <w:gridCol w:w="556"/>
        <w:gridCol w:w="551"/>
      </w:tblGrid>
      <w:tr w:rsidR="00D53A8B" w:rsidRPr="00A9335C" w14:paraId="195926DD" w14:textId="77777777" w:rsidTr="00D53A8B">
        <w:trPr>
          <w:trHeight w:val="283"/>
        </w:trPr>
        <w:tc>
          <w:tcPr>
            <w:tcW w:w="674" w:type="pct"/>
            <w:shd w:val="clear" w:color="auto" w:fill="BFBFBF"/>
            <w:tcMar>
              <w:top w:w="0" w:type="dxa"/>
              <w:left w:w="45" w:type="dxa"/>
              <w:bottom w:w="0" w:type="dxa"/>
              <w:right w:w="45" w:type="dxa"/>
            </w:tcMar>
            <w:vAlign w:val="center"/>
            <w:hideMark/>
          </w:tcPr>
          <w:p w14:paraId="6822AB83" w14:textId="284D1976" w:rsidR="00D53A8B" w:rsidRPr="00A9335C" w:rsidRDefault="00D53A8B" w:rsidP="00C45096">
            <w:pPr>
              <w:contextualSpacing/>
              <w:jc w:val="center"/>
              <w:rPr>
                <w:rFonts w:ascii="Calibri" w:eastAsia="Times New Roman" w:hAnsi="Calibri" w:cs="Calibri"/>
                <w:b/>
                <w:sz w:val="16"/>
                <w:szCs w:val="16"/>
                <w:lang w:eastAsia="en-GB"/>
              </w:rPr>
            </w:pPr>
            <w:r>
              <w:rPr>
                <w:rFonts w:ascii="Calibri" w:eastAsia="Times New Roman" w:hAnsi="Calibri" w:cs="Calibri"/>
                <w:b/>
                <w:sz w:val="16"/>
                <w:szCs w:val="16"/>
                <w:lang w:eastAsia="en-GB"/>
              </w:rPr>
              <w:t>C</w:t>
            </w:r>
            <w:r w:rsidRPr="00A9335C">
              <w:rPr>
                <w:rFonts w:ascii="Calibri" w:eastAsia="Times New Roman" w:hAnsi="Calibri" w:cs="Calibri"/>
                <w:b/>
                <w:sz w:val="16"/>
                <w:szCs w:val="16"/>
                <w:lang w:eastAsia="en-GB"/>
              </w:rPr>
              <w:t>ohort</w:t>
            </w:r>
          </w:p>
        </w:tc>
        <w:tc>
          <w:tcPr>
            <w:tcW w:w="478" w:type="pct"/>
            <w:shd w:val="clear" w:color="auto" w:fill="BFBFBF"/>
            <w:tcMar>
              <w:top w:w="0" w:type="dxa"/>
              <w:left w:w="45" w:type="dxa"/>
              <w:bottom w:w="0" w:type="dxa"/>
              <w:right w:w="45" w:type="dxa"/>
            </w:tcMar>
            <w:vAlign w:val="center"/>
            <w:hideMark/>
          </w:tcPr>
          <w:p w14:paraId="3BB3FC54"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preg</w:t>
            </w:r>
          </w:p>
        </w:tc>
        <w:tc>
          <w:tcPr>
            <w:tcW w:w="281" w:type="pct"/>
            <w:shd w:val="clear" w:color="auto" w:fill="BFBFBF"/>
            <w:tcMar>
              <w:top w:w="0" w:type="dxa"/>
              <w:left w:w="45" w:type="dxa"/>
              <w:bottom w:w="0" w:type="dxa"/>
              <w:right w:w="45" w:type="dxa"/>
            </w:tcMar>
            <w:vAlign w:val="center"/>
            <w:hideMark/>
          </w:tcPr>
          <w:p w14:paraId="7D63B71A"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w:t>
            </w:r>
          </w:p>
        </w:tc>
        <w:tc>
          <w:tcPr>
            <w:tcW w:w="281" w:type="pct"/>
            <w:shd w:val="clear" w:color="auto" w:fill="BFBFBF"/>
            <w:tcMar>
              <w:top w:w="0" w:type="dxa"/>
              <w:left w:w="45" w:type="dxa"/>
              <w:bottom w:w="0" w:type="dxa"/>
              <w:right w:w="45" w:type="dxa"/>
            </w:tcMar>
            <w:vAlign w:val="center"/>
            <w:hideMark/>
          </w:tcPr>
          <w:p w14:paraId="7574503D"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y2</w:t>
            </w:r>
          </w:p>
        </w:tc>
        <w:tc>
          <w:tcPr>
            <w:tcW w:w="281" w:type="pct"/>
            <w:shd w:val="clear" w:color="auto" w:fill="BFBFBF"/>
            <w:tcMar>
              <w:top w:w="0" w:type="dxa"/>
              <w:left w:w="45" w:type="dxa"/>
              <w:bottom w:w="0" w:type="dxa"/>
              <w:right w:w="45" w:type="dxa"/>
            </w:tcMar>
            <w:vAlign w:val="center"/>
            <w:hideMark/>
          </w:tcPr>
          <w:p w14:paraId="0A372561"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y3</w:t>
            </w:r>
          </w:p>
        </w:tc>
        <w:tc>
          <w:tcPr>
            <w:tcW w:w="281" w:type="pct"/>
            <w:shd w:val="clear" w:color="auto" w:fill="BFBFBF"/>
            <w:tcMar>
              <w:top w:w="0" w:type="dxa"/>
              <w:left w:w="45" w:type="dxa"/>
              <w:bottom w:w="0" w:type="dxa"/>
              <w:right w:w="45" w:type="dxa"/>
            </w:tcMar>
            <w:vAlign w:val="center"/>
            <w:hideMark/>
          </w:tcPr>
          <w:p w14:paraId="00A1BF67"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y4</w:t>
            </w:r>
          </w:p>
        </w:tc>
        <w:tc>
          <w:tcPr>
            <w:tcW w:w="281" w:type="pct"/>
            <w:shd w:val="clear" w:color="auto" w:fill="BFBFBF"/>
            <w:tcMar>
              <w:top w:w="0" w:type="dxa"/>
              <w:left w:w="45" w:type="dxa"/>
              <w:bottom w:w="0" w:type="dxa"/>
              <w:right w:w="45" w:type="dxa"/>
            </w:tcMar>
            <w:vAlign w:val="center"/>
            <w:hideMark/>
          </w:tcPr>
          <w:p w14:paraId="583878A1"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y5</w:t>
            </w:r>
          </w:p>
        </w:tc>
        <w:tc>
          <w:tcPr>
            <w:tcW w:w="281" w:type="pct"/>
            <w:shd w:val="clear" w:color="auto" w:fill="BFBFBF"/>
            <w:tcMar>
              <w:top w:w="0" w:type="dxa"/>
              <w:left w:w="45" w:type="dxa"/>
              <w:bottom w:w="0" w:type="dxa"/>
              <w:right w:w="45" w:type="dxa"/>
            </w:tcMar>
            <w:vAlign w:val="center"/>
            <w:hideMark/>
          </w:tcPr>
          <w:p w14:paraId="0978AAC2"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y6</w:t>
            </w:r>
          </w:p>
        </w:tc>
        <w:tc>
          <w:tcPr>
            <w:tcW w:w="281" w:type="pct"/>
            <w:shd w:val="clear" w:color="auto" w:fill="BFBFBF"/>
            <w:tcMar>
              <w:top w:w="0" w:type="dxa"/>
              <w:left w:w="45" w:type="dxa"/>
              <w:bottom w:w="0" w:type="dxa"/>
              <w:right w:w="45" w:type="dxa"/>
            </w:tcMar>
            <w:vAlign w:val="center"/>
            <w:hideMark/>
          </w:tcPr>
          <w:p w14:paraId="753B937D"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y7</w:t>
            </w:r>
          </w:p>
        </w:tc>
        <w:tc>
          <w:tcPr>
            <w:tcW w:w="478" w:type="pct"/>
            <w:shd w:val="clear" w:color="auto" w:fill="BFBFBF"/>
            <w:tcMar>
              <w:top w:w="0" w:type="dxa"/>
              <w:left w:w="45" w:type="dxa"/>
              <w:bottom w:w="0" w:type="dxa"/>
              <w:right w:w="45" w:type="dxa"/>
            </w:tcMar>
            <w:vAlign w:val="center"/>
            <w:hideMark/>
          </w:tcPr>
          <w:p w14:paraId="09961966"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y8</w:t>
            </w:r>
          </w:p>
        </w:tc>
        <w:tc>
          <w:tcPr>
            <w:tcW w:w="281" w:type="pct"/>
            <w:shd w:val="clear" w:color="auto" w:fill="BFBFBF"/>
            <w:tcMar>
              <w:top w:w="0" w:type="dxa"/>
              <w:left w:w="45" w:type="dxa"/>
              <w:bottom w:w="0" w:type="dxa"/>
              <w:right w:w="45" w:type="dxa"/>
            </w:tcMar>
            <w:vAlign w:val="center"/>
            <w:hideMark/>
          </w:tcPr>
          <w:p w14:paraId="5E59229D"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y9</w:t>
            </w:r>
          </w:p>
        </w:tc>
        <w:tc>
          <w:tcPr>
            <w:tcW w:w="375" w:type="pct"/>
            <w:shd w:val="clear" w:color="auto" w:fill="BFBFBF"/>
            <w:tcMar>
              <w:top w:w="0" w:type="dxa"/>
              <w:left w:w="45" w:type="dxa"/>
              <w:bottom w:w="0" w:type="dxa"/>
              <w:right w:w="45" w:type="dxa"/>
            </w:tcMar>
            <w:vAlign w:val="center"/>
            <w:hideMark/>
          </w:tcPr>
          <w:p w14:paraId="1C91C298"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y10</w:t>
            </w:r>
          </w:p>
        </w:tc>
        <w:tc>
          <w:tcPr>
            <w:tcW w:w="375" w:type="pct"/>
            <w:shd w:val="clear" w:color="auto" w:fill="BFBFBF"/>
            <w:tcMar>
              <w:top w:w="0" w:type="dxa"/>
              <w:left w:w="45" w:type="dxa"/>
              <w:bottom w:w="0" w:type="dxa"/>
              <w:right w:w="45" w:type="dxa"/>
            </w:tcMar>
            <w:vAlign w:val="center"/>
            <w:hideMark/>
          </w:tcPr>
          <w:p w14:paraId="1EE307BB"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y11</w:t>
            </w:r>
          </w:p>
        </w:tc>
        <w:tc>
          <w:tcPr>
            <w:tcW w:w="373" w:type="pct"/>
            <w:shd w:val="clear" w:color="auto" w:fill="BFBFBF"/>
            <w:tcMar>
              <w:top w:w="0" w:type="dxa"/>
              <w:left w:w="45" w:type="dxa"/>
              <w:bottom w:w="0" w:type="dxa"/>
              <w:right w:w="45" w:type="dxa"/>
            </w:tcMar>
            <w:vAlign w:val="center"/>
            <w:hideMark/>
          </w:tcPr>
          <w:p w14:paraId="06AC417E" w14:textId="77777777" w:rsidR="00D53A8B" w:rsidRPr="00A9335C" w:rsidRDefault="00D53A8B" w:rsidP="00C4509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y12</w:t>
            </w:r>
          </w:p>
        </w:tc>
      </w:tr>
      <w:tr w:rsidR="00D53A8B" w:rsidRPr="00D64351" w14:paraId="2A81508F" w14:textId="77777777" w:rsidTr="00D53A8B">
        <w:trPr>
          <w:trHeight w:val="283"/>
        </w:trPr>
        <w:tc>
          <w:tcPr>
            <w:tcW w:w="674" w:type="pct"/>
            <w:tcMar>
              <w:top w:w="0" w:type="dxa"/>
              <w:left w:w="45" w:type="dxa"/>
              <w:bottom w:w="0" w:type="dxa"/>
              <w:right w:w="45" w:type="dxa"/>
            </w:tcMar>
            <w:vAlign w:val="center"/>
            <w:hideMark/>
          </w:tcPr>
          <w:p w14:paraId="0C34A695"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ALSPAC</w:t>
            </w:r>
          </w:p>
        </w:tc>
        <w:tc>
          <w:tcPr>
            <w:tcW w:w="478" w:type="pct"/>
            <w:shd w:val="clear" w:color="auto" w:fill="CFE2F3"/>
            <w:tcMar>
              <w:top w:w="0" w:type="dxa"/>
              <w:left w:w="45" w:type="dxa"/>
              <w:bottom w:w="0" w:type="dxa"/>
              <w:right w:w="45" w:type="dxa"/>
            </w:tcMar>
            <w:vAlign w:val="center"/>
            <w:hideMark/>
          </w:tcPr>
          <w:p w14:paraId="799D9807"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409EC08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54DB8E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1BACA3C"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5ED3D9B"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9614D08"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4D51110"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CFC4E87"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CFE2F3"/>
            <w:tcMar>
              <w:top w:w="0" w:type="dxa"/>
              <w:left w:w="45" w:type="dxa"/>
              <w:bottom w:w="0" w:type="dxa"/>
              <w:right w:w="45" w:type="dxa"/>
            </w:tcMar>
            <w:vAlign w:val="center"/>
            <w:hideMark/>
          </w:tcPr>
          <w:p w14:paraId="765D8853"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D43DEF2"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2FCCE16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61F0E1A5"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CFE2F3"/>
            <w:tcMar>
              <w:top w:w="0" w:type="dxa"/>
              <w:left w:w="45" w:type="dxa"/>
              <w:bottom w:w="0" w:type="dxa"/>
              <w:right w:w="45" w:type="dxa"/>
            </w:tcMar>
            <w:vAlign w:val="center"/>
            <w:hideMark/>
          </w:tcPr>
          <w:p w14:paraId="710D68FB"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15E27024" w14:textId="77777777" w:rsidTr="00D53A8B">
        <w:trPr>
          <w:trHeight w:val="283"/>
        </w:trPr>
        <w:tc>
          <w:tcPr>
            <w:tcW w:w="674" w:type="pct"/>
            <w:tcMar>
              <w:top w:w="0" w:type="dxa"/>
              <w:left w:w="45" w:type="dxa"/>
              <w:bottom w:w="0" w:type="dxa"/>
              <w:right w:w="45" w:type="dxa"/>
            </w:tcMar>
            <w:vAlign w:val="center"/>
            <w:hideMark/>
          </w:tcPr>
          <w:p w14:paraId="3DFC3CAA"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BIB</w:t>
            </w:r>
          </w:p>
        </w:tc>
        <w:tc>
          <w:tcPr>
            <w:tcW w:w="478" w:type="pct"/>
            <w:shd w:val="clear" w:color="auto" w:fill="CFE2F3"/>
            <w:tcMar>
              <w:top w:w="0" w:type="dxa"/>
              <w:left w:w="45" w:type="dxa"/>
              <w:bottom w:w="0" w:type="dxa"/>
              <w:right w:w="45" w:type="dxa"/>
            </w:tcMar>
            <w:vAlign w:val="center"/>
            <w:hideMark/>
          </w:tcPr>
          <w:p w14:paraId="4FE9E00E"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3179B509"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522F6E2"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966030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99030C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BAD77A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28D3FE3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67CC2E7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1F1F64B2"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266D5DC"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E27208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E18B3F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64BBDB8C"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74FF1174" w14:textId="77777777" w:rsidTr="00D53A8B">
        <w:trPr>
          <w:trHeight w:val="283"/>
        </w:trPr>
        <w:tc>
          <w:tcPr>
            <w:tcW w:w="674" w:type="pct"/>
            <w:tcMar>
              <w:top w:w="0" w:type="dxa"/>
              <w:left w:w="45" w:type="dxa"/>
              <w:bottom w:w="0" w:type="dxa"/>
              <w:right w:w="45" w:type="dxa"/>
            </w:tcMar>
            <w:vAlign w:val="center"/>
            <w:hideMark/>
          </w:tcPr>
          <w:p w14:paraId="2AF4C63C"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DNBC</w:t>
            </w:r>
          </w:p>
        </w:tc>
        <w:tc>
          <w:tcPr>
            <w:tcW w:w="478" w:type="pct"/>
            <w:shd w:val="clear" w:color="auto" w:fill="CFE2F3"/>
            <w:tcMar>
              <w:top w:w="0" w:type="dxa"/>
              <w:left w:w="45" w:type="dxa"/>
              <w:bottom w:w="0" w:type="dxa"/>
              <w:right w:w="45" w:type="dxa"/>
            </w:tcMar>
            <w:vAlign w:val="center"/>
            <w:hideMark/>
          </w:tcPr>
          <w:p w14:paraId="558207C1"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2012</w:t>
            </w:r>
          </w:p>
        </w:tc>
        <w:tc>
          <w:tcPr>
            <w:tcW w:w="281" w:type="pct"/>
            <w:shd w:val="clear" w:color="auto" w:fill="CFE2F3"/>
            <w:tcMar>
              <w:top w:w="0" w:type="dxa"/>
              <w:left w:w="45" w:type="dxa"/>
              <w:bottom w:w="0" w:type="dxa"/>
              <w:right w:w="45" w:type="dxa"/>
            </w:tcMar>
            <w:vAlign w:val="center"/>
            <w:hideMark/>
          </w:tcPr>
          <w:p w14:paraId="0A23183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F63CE5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2F0B953"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802829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358A1BC"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A41A30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319305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CFE2F3"/>
            <w:tcMar>
              <w:top w:w="0" w:type="dxa"/>
              <w:left w:w="45" w:type="dxa"/>
              <w:bottom w:w="0" w:type="dxa"/>
              <w:right w:w="45" w:type="dxa"/>
            </w:tcMar>
            <w:vAlign w:val="center"/>
            <w:hideMark/>
          </w:tcPr>
          <w:p w14:paraId="68616FA5"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7D05038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446626AB"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1DE63E12"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CFE2F3"/>
            <w:tcMar>
              <w:top w:w="0" w:type="dxa"/>
              <w:left w:w="45" w:type="dxa"/>
              <w:bottom w:w="0" w:type="dxa"/>
              <w:right w:w="45" w:type="dxa"/>
            </w:tcMar>
            <w:vAlign w:val="center"/>
            <w:hideMark/>
          </w:tcPr>
          <w:p w14:paraId="24E80B1D"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29EFD1D3" w14:textId="77777777" w:rsidTr="00D53A8B">
        <w:trPr>
          <w:trHeight w:val="283"/>
        </w:trPr>
        <w:tc>
          <w:tcPr>
            <w:tcW w:w="674" w:type="pct"/>
            <w:tcMar>
              <w:top w:w="0" w:type="dxa"/>
              <w:left w:w="45" w:type="dxa"/>
              <w:bottom w:w="0" w:type="dxa"/>
              <w:right w:w="45" w:type="dxa"/>
            </w:tcMar>
            <w:vAlign w:val="center"/>
            <w:hideMark/>
          </w:tcPr>
          <w:p w14:paraId="784D78A3"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NAN</w:t>
            </w:r>
          </w:p>
        </w:tc>
        <w:tc>
          <w:tcPr>
            <w:tcW w:w="478" w:type="pct"/>
            <w:shd w:val="clear" w:color="auto" w:fill="CFE2F3"/>
            <w:tcMar>
              <w:top w:w="0" w:type="dxa"/>
              <w:left w:w="45" w:type="dxa"/>
              <w:bottom w:w="0" w:type="dxa"/>
              <w:right w:w="45" w:type="dxa"/>
            </w:tcMar>
            <w:vAlign w:val="center"/>
            <w:hideMark/>
          </w:tcPr>
          <w:p w14:paraId="32DEBC2C"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2005</w:t>
            </w:r>
          </w:p>
        </w:tc>
        <w:tc>
          <w:tcPr>
            <w:tcW w:w="281" w:type="pct"/>
            <w:shd w:val="clear" w:color="auto" w:fill="CFE2F3"/>
            <w:tcMar>
              <w:top w:w="0" w:type="dxa"/>
              <w:left w:w="45" w:type="dxa"/>
              <w:bottom w:w="0" w:type="dxa"/>
              <w:right w:w="45" w:type="dxa"/>
            </w:tcMar>
            <w:vAlign w:val="center"/>
            <w:hideMark/>
          </w:tcPr>
          <w:p w14:paraId="793A3EA0"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A81690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1A6F068"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C61AED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A7CEE2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5CA3B85"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0A5A2AD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402B606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5B1E8D3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3E1C2E2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5A2275D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770F8860"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694D57F4" w14:textId="77777777" w:rsidTr="00D53A8B">
        <w:trPr>
          <w:trHeight w:val="283"/>
        </w:trPr>
        <w:tc>
          <w:tcPr>
            <w:tcW w:w="674" w:type="pct"/>
            <w:tcMar>
              <w:top w:w="0" w:type="dxa"/>
              <w:left w:w="45" w:type="dxa"/>
              <w:bottom w:w="0" w:type="dxa"/>
              <w:right w:w="45" w:type="dxa"/>
            </w:tcMar>
            <w:vAlign w:val="center"/>
            <w:hideMark/>
          </w:tcPr>
          <w:p w14:paraId="7051445F"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POI</w:t>
            </w:r>
          </w:p>
        </w:tc>
        <w:tc>
          <w:tcPr>
            <w:tcW w:w="478" w:type="pct"/>
            <w:shd w:val="clear" w:color="auto" w:fill="CFE2F3"/>
            <w:tcMar>
              <w:top w:w="0" w:type="dxa"/>
              <w:left w:w="45" w:type="dxa"/>
              <w:bottom w:w="0" w:type="dxa"/>
              <w:right w:w="45" w:type="dxa"/>
            </w:tcMar>
            <w:vAlign w:val="center"/>
            <w:hideMark/>
          </w:tcPr>
          <w:p w14:paraId="671A6F21"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2009</w:t>
            </w:r>
          </w:p>
        </w:tc>
        <w:tc>
          <w:tcPr>
            <w:tcW w:w="281" w:type="pct"/>
            <w:shd w:val="clear" w:color="auto" w:fill="CFE2F3"/>
            <w:tcMar>
              <w:top w:w="0" w:type="dxa"/>
              <w:left w:w="45" w:type="dxa"/>
              <w:bottom w:w="0" w:type="dxa"/>
              <w:right w:w="45" w:type="dxa"/>
            </w:tcMar>
            <w:vAlign w:val="center"/>
            <w:hideMark/>
          </w:tcPr>
          <w:p w14:paraId="5FACE357"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69A580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A309D39"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60C7DE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8460958"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01E117F7"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33610B8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2D04787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F8D4039"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8E594E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6A8D9B8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5595A7A5"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1CBA29E7" w14:textId="77777777" w:rsidTr="00D53A8B">
        <w:trPr>
          <w:trHeight w:val="283"/>
        </w:trPr>
        <w:tc>
          <w:tcPr>
            <w:tcW w:w="674" w:type="pct"/>
            <w:tcMar>
              <w:top w:w="0" w:type="dxa"/>
              <w:left w:w="45" w:type="dxa"/>
              <w:bottom w:w="0" w:type="dxa"/>
              <w:right w:w="45" w:type="dxa"/>
            </w:tcMar>
            <w:vAlign w:val="center"/>
            <w:hideMark/>
          </w:tcPr>
          <w:p w14:paraId="573424E0"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GENR</w:t>
            </w:r>
          </w:p>
        </w:tc>
        <w:tc>
          <w:tcPr>
            <w:tcW w:w="478" w:type="pct"/>
            <w:shd w:val="clear" w:color="auto" w:fill="CFE2F3"/>
            <w:tcMar>
              <w:top w:w="0" w:type="dxa"/>
              <w:left w:w="45" w:type="dxa"/>
              <w:bottom w:w="0" w:type="dxa"/>
              <w:right w:w="45" w:type="dxa"/>
            </w:tcMar>
            <w:vAlign w:val="center"/>
            <w:hideMark/>
          </w:tcPr>
          <w:p w14:paraId="30BCF9A3"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281" w:type="pct"/>
            <w:shd w:val="clear" w:color="auto" w:fill="CFE2F3"/>
            <w:tcMar>
              <w:top w:w="0" w:type="dxa"/>
              <w:left w:w="45" w:type="dxa"/>
              <w:bottom w:w="0" w:type="dxa"/>
              <w:right w:w="45" w:type="dxa"/>
            </w:tcMar>
            <w:vAlign w:val="center"/>
            <w:hideMark/>
          </w:tcPr>
          <w:p w14:paraId="0E21C4B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084DDA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43901F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A0D9C4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7311C12"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20EB4E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93FF8DC"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CFE2F3"/>
            <w:tcMar>
              <w:top w:w="0" w:type="dxa"/>
              <w:left w:w="45" w:type="dxa"/>
              <w:bottom w:w="0" w:type="dxa"/>
              <w:right w:w="45" w:type="dxa"/>
            </w:tcMar>
            <w:vAlign w:val="center"/>
            <w:hideMark/>
          </w:tcPr>
          <w:p w14:paraId="063AE71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CBF342B"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6E4129E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54F1DD1C"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CFE2F3"/>
            <w:tcMar>
              <w:top w:w="0" w:type="dxa"/>
              <w:left w:w="45" w:type="dxa"/>
              <w:bottom w:w="0" w:type="dxa"/>
              <w:right w:w="45" w:type="dxa"/>
            </w:tcMar>
            <w:vAlign w:val="center"/>
            <w:hideMark/>
          </w:tcPr>
          <w:p w14:paraId="5DBC529D"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47A97DAD" w14:textId="77777777" w:rsidTr="00D53A8B">
        <w:trPr>
          <w:trHeight w:val="283"/>
        </w:trPr>
        <w:tc>
          <w:tcPr>
            <w:tcW w:w="674" w:type="pct"/>
            <w:tcMar>
              <w:top w:w="0" w:type="dxa"/>
              <w:left w:w="45" w:type="dxa"/>
              <w:bottom w:w="0" w:type="dxa"/>
              <w:right w:w="45" w:type="dxa"/>
            </w:tcMar>
            <w:vAlign w:val="center"/>
            <w:hideMark/>
          </w:tcPr>
          <w:p w14:paraId="2CE646BB"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GUIP</w:t>
            </w:r>
          </w:p>
        </w:tc>
        <w:tc>
          <w:tcPr>
            <w:tcW w:w="478" w:type="pct"/>
            <w:shd w:val="clear" w:color="auto" w:fill="FFFFFF"/>
            <w:tcMar>
              <w:top w:w="0" w:type="dxa"/>
              <w:left w:w="45" w:type="dxa"/>
              <w:bottom w:w="0" w:type="dxa"/>
              <w:right w:w="45" w:type="dxa"/>
            </w:tcMar>
            <w:vAlign w:val="center"/>
            <w:hideMark/>
          </w:tcPr>
          <w:p w14:paraId="030EFF58"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440C09A"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43298D1E"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2C178214"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1CE60C5D"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4075101F"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65F841E9"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00580E2"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478" w:type="pct"/>
            <w:shd w:val="clear" w:color="auto" w:fill="FFFFFF"/>
            <w:tcMar>
              <w:top w:w="0" w:type="dxa"/>
              <w:left w:w="45" w:type="dxa"/>
              <w:bottom w:w="0" w:type="dxa"/>
              <w:right w:w="45" w:type="dxa"/>
            </w:tcMar>
            <w:hideMark/>
          </w:tcPr>
          <w:p w14:paraId="6E2E0D87"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77C9F36B"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198C55EC"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37C8F090" w14:textId="77777777" w:rsidR="00D53A8B" w:rsidRDefault="00D53A8B" w:rsidP="00C45096">
            <w:pPr>
              <w:contextualSpacing/>
            </w:pPr>
            <w:r w:rsidRPr="007B474A">
              <w:rPr>
                <w:rFonts w:ascii="Calibri" w:eastAsia="Times New Roman" w:hAnsi="Calibri" w:cs="Calibri"/>
                <w:sz w:val="16"/>
                <w:szCs w:val="16"/>
                <w:lang w:eastAsia="en-GB"/>
              </w:rPr>
              <w:t>NA</w:t>
            </w:r>
          </w:p>
        </w:tc>
        <w:tc>
          <w:tcPr>
            <w:tcW w:w="373" w:type="pct"/>
            <w:shd w:val="clear" w:color="auto" w:fill="FFFFFF"/>
            <w:tcMar>
              <w:top w:w="0" w:type="dxa"/>
              <w:left w:w="45" w:type="dxa"/>
              <w:bottom w:w="0" w:type="dxa"/>
              <w:right w:w="45" w:type="dxa"/>
            </w:tcMar>
            <w:hideMark/>
          </w:tcPr>
          <w:p w14:paraId="32C19623" w14:textId="77777777" w:rsidR="00D53A8B" w:rsidRDefault="00D53A8B" w:rsidP="00C45096">
            <w:pPr>
              <w:contextualSpacing/>
            </w:pPr>
            <w:r w:rsidRPr="007B474A">
              <w:rPr>
                <w:rFonts w:ascii="Calibri" w:eastAsia="Times New Roman" w:hAnsi="Calibri" w:cs="Calibri"/>
                <w:sz w:val="16"/>
                <w:szCs w:val="16"/>
                <w:lang w:eastAsia="en-GB"/>
              </w:rPr>
              <w:t>NA</w:t>
            </w:r>
          </w:p>
        </w:tc>
      </w:tr>
      <w:tr w:rsidR="00D53A8B" w:rsidRPr="00D64351" w14:paraId="327A5493" w14:textId="77777777" w:rsidTr="00D53A8B">
        <w:trPr>
          <w:trHeight w:val="283"/>
        </w:trPr>
        <w:tc>
          <w:tcPr>
            <w:tcW w:w="674" w:type="pct"/>
            <w:tcMar>
              <w:top w:w="0" w:type="dxa"/>
              <w:left w:w="45" w:type="dxa"/>
              <w:bottom w:w="0" w:type="dxa"/>
              <w:right w:w="45" w:type="dxa"/>
            </w:tcMar>
            <w:vAlign w:val="center"/>
            <w:hideMark/>
          </w:tcPr>
          <w:p w14:paraId="4C474232"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SBD</w:t>
            </w:r>
          </w:p>
        </w:tc>
        <w:tc>
          <w:tcPr>
            <w:tcW w:w="478" w:type="pct"/>
            <w:shd w:val="clear" w:color="auto" w:fill="CFE2F3"/>
            <w:tcMar>
              <w:top w:w="0" w:type="dxa"/>
              <w:left w:w="45" w:type="dxa"/>
              <w:bottom w:w="0" w:type="dxa"/>
              <w:right w:w="45" w:type="dxa"/>
            </w:tcMar>
            <w:vAlign w:val="center"/>
            <w:hideMark/>
          </w:tcPr>
          <w:p w14:paraId="322E190E"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3DD1D987"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692E8D5"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CFB169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79E3EDB"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5CDDFA2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AD3670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B24CA8B"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6D9EEB"/>
            <w:tcMar>
              <w:top w:w="0" w:type="dxa"/>
              <w:left w:w="45" w:type="dxa"/>
              <w:bottom w:w="0" w:type="dxa"/>
              <w:right w:w="45" w:type="dxa"/>
            </w:tcMar>
            <w:vAlign w:val="center"/>
            <w:hideMark/>
          </w:tcPr>
          <w:p w14:paraId="3D7AFD27"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281" w:type="pct"/>
            <w:shd w:val="clear" w:color="auto" w:fill="6D9EEB"/>
            <w:tcMar>
              <w:top w:w="0" w:type="dxa"/>
              <w:left w:w="45" w:type="dxa"/>
              <w:bottom w:w="0" w:type="dxa"/>
              <w:right w:w="45" w:type="dxa"/>
            </w:tcMar>
            <w:vAlign w:val="center"/>
            <w:hideMark/>
          </w:tcPr>
          <w:p w14:paraId="324EA60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6D9EEB"/>
            <w:tcMar>
              <w:top w:w="0" w:type="dxa"/>
              <w:left w:w="45" w:type="dxa"/>
              <w:bottom w:w="0" w:type="dxa"/>
              <w:right w:w="45" w:type="dxa"/>
            </w:tcMar>
            <w:vAlign w:val="center"/>
            <w:hideMark/>
          </w:tcPr>
          <w:p w14:paraId="0E43FA6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6D9EEB"/>
            <w:tcMar>
              <w:top w:w="0" w:type="dxa"/>
              <w:left w:w="45" w:type="dxa"/>
              <w:bottom w:w="0" w:type="dxa"/>
              <w:right w:w="45" w:type="dxa"/>
            </w:tcMar>
            <w:vAlign w:val="center"/>
            <w:hideMark/>
          </w:tcPr>
          <w:p w14:paraId="60E9895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6D9EEB"/>
            <w:tcMar>
              <w:top w:w="0" w:type="dxa"/>
              <w:left w:w="45" w:type="dxa"/>
              <w:bottom w:w="0" w:type="dxa"/>
              <w:right w:w="45" w:type="dxa"/>
            </w:tcMar>
            <w:vAlign w:val="center"/>
            <w:hideMark/>
          </w:tcPr>
          <w:p w14:paraId="7A47E071"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241942CD" w14:textId="77777777" w:rsidTr="00D53A8B">
        <w:trPr>
          <w:trHeight w:val="283"/>
        </w:trPr>
        <w:tc>
          <w:tcPr>
            <w:tcW w:w="674" w:type="pct"/>
            <w:tcMar>
              <w:top w:w="0" w:type="dxa"/>
              <w:left w:w="45" w:type="dxa"/>
              <w:bottom w:w="0" w:type="dxa"/>
              <w:right w:w="45" w:type="dxa"/>
            </w:tcMar>
            <w:vAlign w:val="center"/>
            <w:hideMark/>
          </w:tcPr>
          <w:p w14:paraId="1A0B5941" w14:textId="77777777" w:rsidR="00D53A8B" w:rsidRPr="00D64351" w:rsidRDefault="00D53A8B" w:rsidP="00C4509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VAL</w:t>
            </w:r>
          </w:p>
        </w:tc>
        <w:tc>
          <w:tcPr>
            <w:tcW w:w="478" w:type="pct"/>
            <w:shd w:val="clear" w:color="auto" w:fill="FFFFFF"/>
            <w:tcMar>
              <w:top w:w="0" w:type="dxa"/>
              <w:left w:w="45" w:type="dxa"/>
              <w:bottom w:w="0" w:type="dxa"/>
              <w:right w:w="45" w:type="dxa"/>
            </w:tcMar>
            <w:hideMark/>
          </w:tcPr>
          <w:p w14:paraId="05C5A20D"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6B974D46"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267C6660"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D7032BE"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2457498A"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43ACF48C"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5D2E684A"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5863B905"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478" w:type="pct"/>
            <w:shd w:val="clear" w:color="auto" w:fill="FFFFFF"/>
            <w:tcMar>
              <w:top w:w="0" w:type="dxa"/>
              <w:left w:w="45" w:type="dxa"/>
              <w:bottom w:w="0" w:type="dxa"/>
              <w:right w:w="45" w:type="dxa"/>
            </w:tcMar>
            <w:hideMark/>
          </w:tcPr>
          <w:p w14:paraId="04BDE25E"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281" w:type="pct"/>
            <w:shd w:val="clear" w:color="auto" w:fill="FFFFFF"/>
            <w:tcMar>
              <w:top w:w="0" w:type="dxa"/>
              <w:left w:w="45" w:type="dxa"/>
              <w:bottom w:w="0" w:type="dxa"/>
              <w:right w:w="45" w:type="dxa"/>
            </w:tcMar>
            <w:hideMark/>
          </w:tcPr>
          <w:p w14:paraId="03A1D2B2"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721CA006"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4F33EA35" w14:textId="77777777" w:rsidR="00D53A8B" w:rsidRDefault="00D53A8B" w:rsidP="00C45096">
            <w:pPr>
              <w:contextualSpacing/>
            </w:pPr>
            <w:r w:rsidRPr="006C63A2">
              <w:rPr>
                <w:rFonts w:ascii="Calibri" w:eastAsia="Times New Roman" w:hAnsi="Calibri" w:cs="Calibri"/>
                <w:sz w:val="16"/>
                <w:szCs w:val="16"/>
                <w:lang w:eastAsia="en-GB"/>
              </w:rPr>
              <w:t>NA</w:t>
            </w:r>
          </w:p>
        </w:tc>
        <w:tc>
          <w:tcPr>
            <w:tcW w:w="373" w:type="pct"/>
            <w:shd w:val="clear" w:color="auto" w:fill="FFFFFF"/>
            <w:tcMar>
              <w:top w:w="0" w:type="dxa"/>
              <w:left w:w="45" w:type="dxa"/>
              <w:bottom w:w="0" w:type="dxa"/>
              <w:right w:w="45" w:type="dxa"/>
            </w:tcMar>
            <w:hideMark/>
          </w:tcPr>
          <w:p w14:paraId="15ACDFFA" w14:textId="77777777" w:rsidR="00D53A8B" w:rsidRDefault="00D53A8B" w:rsidP="00C45096">
            <w:pPr>
              <w:contextualSpacing/>
            </w:pPr>
            <w:r w:rsidRPr="006C63A2">
              <w:rPr>
                <w:rFonts w:ascii="Calibri" w:eastAsia="Times New Roman" w:hAnsi="Calibri" w:cs="Calibri"/>
                <w:sz w:val="16"/>
                <w:szCs w:val="16"/>
                <w:lang w:eastAsia="en-GB"/>
              </w:rPr>
              <w:t>NA</w:t>
            </w:r>
          </w:p>
        </w:tc>
      </w:tr>
      <w:tr w:rsidR="00D53A8B" w:rsidRPr="00D64351" w14:paraId="4F58EF7F" w14:textId="77777777" w:rsidTr="00D53A8B">
        <w:trPr>
          <w:trHeight w:val="283"/>
        </w:trPr>
        <w:tc>
          <w:tcPr>
            <w:tcW w:w="674" w:type="pct"/>
            <w:tcMar>
              <w:top w:w="0" w:type="dxa"/>
              <w:left w:w="45" w:type="dxa"/>
              <w:bottom w:w="0" w:type="dxa"/>
              <w:right w:w="45" w:type="dxa"/>
            </w:tcMar>
            <w:vAlign w:val="center"/>
            <w:hideMark/>
          </w:tcPr>
          <w:p w14:paraId="78248929"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MOBA</w:t>
            </w:r>
          </w:p>
        </w:tc>
        <w:tc>
          <w:tcPr>
            <w:tcW w:w="478" w:type="pct"/>
            <w:shd w:val="clear" w:color="auto" w:fill="CFE2F3"/>
            <w:tcMar>
              <w:top w:w="0" w:type="dxa"/>
              <w:left w:w="45" w:type="dxa"/>
              <w:bottom w:w="0" w:type="dxa"/>
              <w:right w:w="45" w:type="dxa"/>
            </w:tcMar>
            <w:vAlign w:val="center"/>
            <w:hideMark/>
          </w:tcPr>
          <w:p w14:paraId="4E406847"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281" w:type="pct"/>
            <w:shd w:val="clear" w:color="auto" w:fill="CFE2F3"/>
            <w:tcMar>
              <w:top w:w="0" w:type="dxa"/>
              <w:left w:w="45" w:type="dxa"/>
              <w:bottom w:w="0" w:type="dxa"/>
              <w:right w:w="45" w:type="dxa"/>
            </w:tcMar>
            <w:vAlign w:val="center"/>
            <w:hideMark/>
          </w:tcPr>
          <w:p w14:paraId="063BB68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BD5A0F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0D8E3593"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23AA0133"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4BFCCF3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3CA6CBC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5E42D6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7DAE3396"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1EFDEEA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EB9BC43"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6781B47"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48BB2A77" w14:textId="77777777" w:rsidR="00D53A8B" w:rsidRPr="00D64351" w:rsidRDefault="00D53A8B" w:rsidP="00C45096">
            <w:pPr>
              <w:contextualSpacing/>
              <w:jc w:val="center"/>
              <w:rPr>
                <w:rFonts w:ascii="Calibri" w:eastAsia="Times New Roman" w:hAnsi="Calibri" w:cs="Calibri"/>
                <w:sz w:val="16"/>
                <w:szCs w:val="16"/>
                <w:lang w:eastAsia="en-GB"/>
              </w:rPr>
            </w:pPr>
          </w:p>
        </w:tc>
      </w:tr>
      <w:tr w:rsidR="00D53A8B" w:rsidRPr="00D64351" w14:paraId="027B691F" w14:textId="77777777" w:rsidTr="00D53A8B">
        <w:trPr>
          <w:trHeight w:val="283"/>
        </w:trPr>
        <w:tc>
          <w:tcPr>
            <w:tcW w:w="674" w:type="pct"/>
            <w:tcMar>
              <w:top w:w="0" w:type="dxa"/>
              <w:left w:w="45" w:type="dxa"/>
              <w:bottom w:w="0" w:type="dxa"/>
              <w:right w:w="45" w:type="dxa"/>
            </w:tcMar>
            <w:vAlign w:val="center"/>
            <w:hideMark/>
          </w:tcPr>
          <w:p w14:paraId="21E8B3EE"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RHEA</w:t>
            </w:r>
          </w:p>
        </w:tc>
        <w:tc>
          <w:tcPr>
            <w:tcW w:w="478" w:type="pct"/>
            <w:shd w:val="clear" w:color="auto" w:fill="CFE2F3"/>
            <w:tcMar>
              <w:top w:w="0" w:type="dxa"/>
              <w:left w:w="45" w:type="dxa"/>
              <w:bottom w:w="0" w:type="dxa"/>
              <w:right w:w="45" w:type="dxa"/>
            </w:tcMar>
            <w:vAlign w:val="center"/>
            <w:hideMark/>
          </w:tcPr>
          <w:p w14:paraId="23D36CB2" w14:textId="77777777" w:rsidR="00D53A8B" w:rsidRPr="00D64351" w:rsidRDefault="00D53A8B" w:rsidP="00C4509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2015</w:t>
            </w:r>
          </w:p>
        </w:tc>
        <w:tc>
          <w:tcPr>
            <w:tcW w:w="281" w:type="pct"/>
            <w:shd w:val="clear" w:color="auto" w:fill="CFE2F3"/>
            <w:tcMar>
              <w:top w:w="0" w:type="dxa"/>
              <w:left w:w="45" w:type="dxa"/>
              <w:bottom w:w="0" w:type="dxa"/>
              <w:right w:w="45" w:type="dxa"/>
            </w:tcMar>
            <w:vAlign w:val="center"/>
            <w:hideMark/>
          </w:tcPr>
          <w:p w14:paraId="1F97BD82"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B4DD9A7"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14A3AE34"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CFE2F3"/>
            <w:tcMar>
              <w:top w:w="0" w:type="dxa"/>
              <w:left w:w="45" w:type="dxa"/>
              <w:bottom w:w="0" w:type="dxa"/>
              <w:right w:w="45" w:type="dxa"/>
            </w:tcMar>
            <w:vAlign w:val="center"/>
            <w:hideMark/>
          </w:tcPr>
          <w:p w14:paraId="665ECA81"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5D8BB59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53C2CB55"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72FF556A"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478" w:type="pct"/>
            <w:shd w:val="clear" w:color="auto" w:fill="FFFFFF"/>
            <w:tcMar>
              <w:top w:w="0" w:type="dxa"/>
              <w:left w:w="45" w:type="dxa"/>
              <w:bottom w:w="0" w:type="dxa"/>
              <w:right w:w="45" w:type="dxa"/>
            </w:tcMar>
            <w:vAlign w:val="center"/>
            <w:hideMark/>
          </w:tcPr>
          <w:p w14:paraId="487CC608"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281" w:type="pct"/>
            <w:shd w:val="clear" w:color="auto" w:fill="FFFFFF"/>
            <w:tcMar>
              <w:top w:w="0" w:type="dxa"/>
              <w:left w:w="45" w:type="dxa"/>
              <w:bottom w:w="0" w:type="dxa"/>
              <w:right w:w="45" w:type="dxa"/>
            </w:tcMar>
            <w:vAlign w:val="center"/>
            <w:hideMark/>
          </w:tcPr>
          <w:p w14:paraId="75C60AED"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499E2720"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534FC85F" w14:textId="77777777" w:rsidR="00D53A8B" w:rsidRPr="00D64351" w:rsidRDefault="00D53A8B" w:rsidP="00C45096">
            <w:pPr>
              <w:contextualSpacing/>
              <w:jc w:val="center"/>
              <w:rPr>
                <w:rFonts w:ascii="Calibri" w:eastAsia="Times New Roman" w:hAnsi="Calibri" w:cs="Calibri"/>
                <w:sz w:val="16"/>
                <w:szCs w:val="16"/>
                <w:lang w:eastAsia="en-GB"/>
              </w:rPr>
            </w:pPr>
          </w:p>
        </w:tc>
        <w:tc>
          <w:tcPr>
            <w:tcW w:w="373" w:type="pct"/>
            <w:shd w:val="clear" w:color="auto" w:fill="FFFFFF"/>
            <w:tcMar>
              <w:top w:w="0" w:type="dxa"/>
              <w:left w:w="45" w:type="dxa"/>
              <w:bottom w:w="0" w:type="dxa"/>
              <w:right w:w="45" w:type="dxa"/>
            </w:tcMar>
            <w:vAlign w:val="center"/>
            <w:hideMark/>
          </w:tcPr>
          <w:p w14:paraId="36C6C4DF" w14:textId="77777777" w:rsidR="00D53A8B" w:rsidRPr="00D64351" w:rsidRDefault="00D53A8B" w:rsidP="00C45096">
            <w:pPr>
              <w:contextualSpacing/>
              <w:jc w:val="center"/>
              <w:rPr>
                <w:rFonts w:ascii="Calibri" w:eastAsia="Times New Roman" w:hAnsi="Calibri" w:cs="Calibri"/>
                <w:sz w:val="16"/>
                <w:szCs w:val="16"/>
                <w:lang w:eastAsia="en-GB"/>
              </w:rPr>
            </w:pPr>
          </w:p>
        </w:tc>
      </w:tr>
    </w:tbl>
    <w:p w14:paraId="71EFC395" w14:textId="77777777" w:rsidR="007A7182" w:rsidRDefault="007A7182" w:rsidP="007A7182">
      <w:pPr>
        <w:pStyle w:val="BodyText"/>
        <w:spacing w:after="0"/>
        <w:rPr>
          <w:b/>
          <w:bCs/>
          <w:sz w:val="20"/>
          <w:szCs w:val="20"/>
        </w:rPr>
      </w:pPr>
    </w:p>
    <w:p w14:paraId="2CCA62CD" w14:textId="7562FF79" w:rsidR="007A7182" w:rsidRPr="00DC7267" w:rsidRDefault="007A7182" w:rsidP="007A7182">
      <w:pPr>
        <w:pStyle w:val="BodyText"/>
        <w:spacing w:after="0"/>
        <w:rPr>
          <w:b/>
          <w:bCs/>
          <w:sz w:val="20"/>
          <w:szCs w:val="20"/>
        </w:rPr>
      </w:pPr>
      <w:r w:rsidRPr="00DC7267">
        <w:rPr>
          <w:b/>
          <w:bCs/>
          <w:sz w:val="20"/>
          <w:szCs w:val="20"/>
        </w:rPr>
        <w:t>Table</w:t>
      </w:r>
      <w:r>
        <w:rPr>
          <w:b/>
          <w:bCs/>
          <w:sz w:val="20"/>
          <w:szCs w:val="20"/>
        </w:rPr>
        <w:t xml:space="preserve"> A5</w:t>
      </w:r>
      <w:r w:rsidRPr="00DC7267">
        <w:rPr>
          <w:b/>
          <w:bCs/>
          <w:sz w:val="20"/>
          <w:szCs w:val="20"/>
        </w:rPr>
        <w:t>: Year of Landsat image assigned to each time point for NDVI</w:t>
      </w:r>
    </w:p>
    <w:tbl>
      <w:tblPr>
        <w:tblW w:w="42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7"/>
        <w:gridCol w:w="563"/>
        <w:gridCol w:w="554"/>
        <w:gridCol w:w="554"/>
        <w:gridCol w:w="750"/>
        <w:gridCol w:w="529"/>
        <w:gridCol w:w="531"/>
        <w:gridCol w:w="531"/>
        <w:gridCol w:w="531"/>
        <w:gridCol w:w="529"/>
        <w:gridCol w:w="531"/>
        <w:gridCol w:w="531"/>
        <w:gridCol w:w="531"/>
        <w:gridCol w:w="525"/>
      </w:tblGrid>
      <w:tr w:rsidR="00D53A8B" w:rsidRPr="00001147" w14:paraId="19D5DD60" w14:textId="77777777" w:rsidTr="0003471F">
        <w:trPr>
          <w:trHeight w:val="283"/>
          <w:tblHeader/>
        </w:trPr>
        <w:tc>
          <w:tcPr>
            <w:tcW w:w="532" w:type="pct"/>
            <w:shd w:val="clear" w:color="auto" w:fill="BFBFBF"/>
            <w:tcMar>
              <w:top w:w="0" w:type="dxa"/>
              <w:left w:w="45" w:type="dxa"/>
              <w:bottom w:w="0" w:type="dxa"/>
              <w:right w:w="45" w:type="dxa"/>
            </w:tcMar>
            <w:vAlign w:val="center"/>
            <w:hideMark/>
          </w:tcPr>
          <w:p w14:paraId="6B3D1408" w14:textId="799CB893" w:rsidR="00D53A8B" w:rsidRPr="00001147" w:rsidRDefault="00D53A8B" w:rsidP="00C45096">
            <w:pPr>
              <w:contextualSpacing/>
              <w:jc w:val="center"/>
              <w:rPr>
                <w:rFonts w:ascii="Calibri" w:eastAsia="Times New Roman" w:hAnsi="Calibri"/>
                <w:b/>
                <w:sz w:val="16"/>
                <w:szCs w:val="16"/>
                <w:lang w:val="es-ES" w:eastAsia="es-ES"/>
              </w:rPr>
            </w:pPr>
            <w:r>
              <w:rPr>
                <w:rFonts w:ascii="Calibri" w:eastAsia="Times New Roman" w:hAnsi="Calibri"/>
                <w:b/>
                <w:sz w:val="16"/>
                <w:szCs w:val="16"/>
                <w:lang w:val="es-ES" w:eastAsia="es-ES"/>
              </w:rPr>
              <w:t>C</w:t>
            </w:r>
            <w:r w:rsidRPr="00001147">
              <w:rPr>
                <w:rFonts w:ascii="Calibri" w:eastAsia="Times New Roman" w:hAnsi="Calibri"/>
                <w:b/>
                <w:sz w:val="16"/>
                <w:szCs w:val="16"/>
                <w:lang w:val="es-ES" w:eastAsia="es-ES"/>
              </w:rPr>
              <w:t>ohort</w:t>
            </w:r>
            <w:r>
              <w:rPr>
                <w:rFonts w:ascii="Calibri" w:eastAsia="Times New Roman" w:hAnsi="Calibri"/>
                <w:b/>
                <w:sz w:val="16"/>
                <w:szCs w:val="16"/>
                <w:lang w:val="es-ES" w:eastAsia="es-ES"/>
              </w:rPr>
              <w:t xml:space="preserve"> </w:t>
            </w:r>
          </w:p>
        </w:tc>
        <w:tc>
          <w:tcPr>
            <w:tcW w:w="350" w:type="pct"/>
            <w:shd w:val="clear" w:color="auto" w:fill="BFBFBF"/>
            <w:tcMar>
              <w:top w:w="0" w:type="dxa"/>
              <w:left w:w="45" w:type="dxa"/>
              <w:bottom w:w="0" w:type="dxa"/>
              <w:right w:w="45" w:type="dxa"/>
            </w:tcMar>
            <w:vAlign w:val="center"/>
            <w:hideMark/>
          </w:tcPr>
          <w:p w14:paraId="41256343"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preg</w:t>
            </w:r>
          </w:p>
        </w:tc>
        <w:tc>
          <w:tcPr>
            <w:tcW w:w="344" w:type="pct"/>
            <w:shd w:val="clear" w:color="auto" w:fill="BFBFBF"/>
            <w:tcMar>
              <w:top w:w="0" w:type="dxa"/>
              <w:left w:w="45" w:type="dxa"/>
              <w:bottom w:w="0" w:type="dxa"/>
              <w:right w:w="45" w:type="dxa"/>
            </w:tcMar>
            <w:vAlign w:val="center"/>
            <w:hideMark/>
          </w:tcPr>
          <w:p w14:paraId="7515EC3C"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w:t>
            </w:r>
          </w:p>
        </w:tc>
        <w:tc>
          <w:tcPr>
            <w:tcW w:w="344" w:type="pct"/>
            <w:shd w:val="clear" w:color="auto" w:fill="BFBFBF"/>
            <w:tcMar>
              <w:top w:w="0" w:type="dxa"/>
              <w:left w:w="45" w:type="dxa"/>
              <w:bottom w:w="0" w:type="dxa"/>
              <w:right w:w="45" w:type="dxa"/>
            </w:tcMar>
            <w:vAlign w:val="center"/>
            <w:hideMark/>
          </w:tcPr>
          <w:p w14:paraId="6514ADC9"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y2</w:t>
            </w:r>
          </w:p>
        </w:tc>
        <w:tc>
          <w:tcPr>
            <w:tcW w:w="466" w:type="pct"/>
            <w:shd w:val="clear" w:color="auto" w:fill="BFBFBF"/>
            <w:tcMar>
              <w:top w:w="0" w:type="dxa"/>
              <w:left w:w="45" w:type="dxa"/>
              <w:bottom w:w="0" w:type="dxa"/>
              <w:right w:w="45" w:type="dxa"/>
            </w:tcMar>
            <w:vAlign w:val="center"/>
            <w:hideMark/>
          </w:tcPr>
          <w:p w14:paraId="655BD8C0"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y3</w:t>
            </w:r>
          </w:p>
        </w:tc>
        <w:tc>
          <w:tcPr>
            <w:tcW w:w="329" w:type="pct"/>
            <w:shd w:val="clear" w:color="auto" w:fill="BFBFBF"/>
            <w:tcMar>
              <w:top w:w="0" w:type="dxa"/>
              <w:left w:w="45" w:type="dxa"/>
              <w:bottom w:w="0" w:type="dxa"/>
              <w:right w:w="45" w:type="dxa"/>
            </w:tcMar>
            <w:vAlign w:val="center"/>
            <w:hideMark/>
          </w:tcPr>
          <w:p w14:paraId="0F972AB3"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y4</w:t>
            </w:r>
          </w:p>
        </w:tc>
        <w:tc>
          <w:tcPr>
            <w:tcW w:w="330" w:type="pct"/>
            <w:shd w:val="clear" w:color="auto" w:fill="BFBFBF"/>
            <w:tcMar>
              <w:top w:w="0" w:type="dxa"/>
              <w:left w:w="45" w:type="dxa"/>
              <w:bottom w:w="0" w:type="dxa"/>
              <w:right w:w="45" w:type="dxa"/>
            </w:tcMar>
            <w:vAlign w:val="center"/>
            <w:hideMark/>
          </w:tcPr>
          <w:p w14:paraId="354DCC8D"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y5</w:t>
            </w:r>
          </w:p>
        </w:tc>
        <w:tc>
          <w:tcPr>
            <w:tcW w:w="330" w:type="pct"/>
            <w:shd w:val="clear" w:color="auto" w:fill="BFBFBF"/>
            <w:tcMar>
              <w:top w:w="0" w:type="dxa"/>
              <w:left w:w="45" w:type="dxa"/>
              <w:bottom w:w="0" w:type="dxa"/>
              <w:right w:w="45" w:type="dxa"/>
            </w:tcMar>
            <w:vAlign w:val="center"/>
            <w:hideMark/>
          </w:tcPr>
          <w:p w14:paraId="04AD078E"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y6</w:t>
            </w:r>
          </w:p>
        </w:tc>
        <w:tc>
          <w:tcPr>
            <w:tcW w:w="330" w:type="pct"/>
            <w:shd w:val="clear" w:color="auto" w:fill="BFBFBF"/>
            <w:tcMar>
              <w:top w:w="0" w:type="dxa"/>
              <w:left w:w="45" w:type="dxa"/>
              <w:bottom w:w="0" w:type="dxa"/>
              <w:right w:w="45" w:type="dxa"/>
            </w:tcMar>
            <w:vAlign w:val="center"/>
            <w:hideMark/>
          </w:tcPr>
          <w:p w14:paraId="7D078D40"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y7</w:t>
            </w:r>
          </w:p>
        </w:tc>
        <w:tc>
          <w:tcPr>
            <w:tcW w:w="329" w:type="pct"/>
            <w:shd w:val="clear" w:color="auto" w:fill="BFBFBF"/>
            <w:tcMar>
              <w:top w:w="0" w:type="dxa"/>
              <w:left w:w="45" w:type="dxa"/>
              <w:bottom w:w="0" w:type="dxa"/>
              <w:right w:w="45" w:type="dxa"/>
            </w:tcMar>
            <w:vAlign w:val="center"/>
            <w:hideMark/>
          </w:tcPr>
          <w:p w14:paraId="25C2D912"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y8</w:t>
            </w:r>
          </w:p>
        </w:tc>
        <w:tc>
          <w:tcPr>
            <w:tcW w:w="330" w:type="pct"/>
            <w:shd w:val="clear" w:color="auto" w:fill="BFBFBF"/>
            <w:tcMar>
              <w:top w:w="0" w:type="dxa"/>
              <w:left w:w="45" w:type="dxa"/>
              <w:bottom w:w="0" w:type="dxa"/>
              <w:right w:w="45" w:type="dxa"/>
            </w:tcMar>
            <w:vAlign w:val="center"/>
            <w:hideMark/>
          </w:tcPr>
          <w:p w14:paraId="3F0E5517"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y9</w:t>
            </w:r>
          </w:p>
        </w:tc>
        <w:tc>
          <w:tcPr>
            <w:tcW w:w="330" w:type="pct"/>
            <w:shd w:val="clear" w:color="auto" w:fill="BFBFBF"/>
            <w:tcMar>
              <w:top w:w="0" w:type="dxa"/>
              <w:left w:w="45" w:type="dxa"/>
              <w:bottom w:w="0" w:type="dxa"/>
              <w:right w:w="45" w:type="dxa"/>
            </w:tcMar>
            <w:vAlign w:val="center"/>
            <w:hideMark/>
          </w:tcPr>
          <w:p w14:paraId="23E32D1F"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y10</w:t>
            </w:r>
          </w:p>
        </w:tc>
        <w:tc>
          <w:tcPr>
            <w:tcW w:w="330" w:type="pct"/>
            <w:shd w:val="clear" w:color="auto" w:fill="BFBFBF"/>
            <w:tcMar>
              <w:top w:w="0" w:type="dxa"/>
              <w:left w:w="45" w:type="dxa"/>
              <w:bottom w:w="0" w:type="dxa"/>
              <w:right w:w="45" w:type="dxa"/>
            </w:tcMar>
            <w:vAlign w:val="center"/>
            <w:hideMark/>
          </w:tcPr>
          <w:p w14:paraId="5D46C8F7"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y11</w:t>
            </w:r>
          </w:p>
        </w:tc>
        <w:tc>
          <w:tcPr>
            <w:tcW w:w="326" w:type="pct"/>
            <w:shd w:val="clear" w:color="auto" w:fill="BFBFBF"/>
            <w:tcMar>
              <w:top w:w="0" w:type="dxa"/>
              <w:left w:w="45" w:type="dxa"/>
              <w:bottom w:w="0" w:type="dxa"/>
              <w:right w:w="45" w:type="dxa"/>
            </w:tcMar>
            <w:vAlign w:val="center"/>
            <w:hideMark/>
          </w:tcPr>
          <w:p w14:paraId="7F98893D" w14:textId="77777777" w:rsidR="00D53A8B" w:rsidRPr="00001147" w:rsidRDefault="00D53A8B" w:rsidP="00C45096">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y12</w:t>
            </w:r>
          </w:p>
        </w:tc>
      </w:tr>
      <w:tr w:rsidR="00D53A8B" w:rsidRPr="00001147" w14:paraId="5FB47A56" w14:textId="77777777" w:rsidTr="0003471F">
        <w:trPr>
          <w:trHeight w:val="283"/>
        </w:trPr>
        <w:tc>
          <w:tcPr>
            <w:tcW w:w="532" w:type="pct"/>
            <w:tcMar>
              <w:top w:w="0" w:type="dxa"/>
              <w:left w:w="45" w:type="dxa"/>
              <w:bottom w:w="0" w:type="dxa"/>
              <w:right w:w="45" w:type="dxa"/>
            </w:tcMar>
            <w:vAlign w:val="center"/>
            <w:hideMark/>
          </w:tcPr>
          <w:p w14:paraId="3C9A7B39" w14:textId="77777777" w:rsidR="00D53A8B" w:rsidRPr="00001147" w:rsidRDefault="00D53A8B" w:rsidP="00C45096">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ALSPAC</w:t>
            </w:r>
          </w:p>
        </w:tc>
        <w:tc>
          <w:tcPr>
            <w:tcW w:w="350" w:type="pct"/>
            <w:shd w:val="clear" w:color="auto" w:fill="FFE599"/>
            <w:tcMar>
              <w:top w:w="0" w:type="dxa"/>
              <w:left w:w="45" w:type="dxa"/>
              <w:bottom w:w="0" w:type="dxa"/>
              <w:right w:w="45" w:type="dxa"/>
            </w:tcMar>
            <w:vAlign w:val="center"/>
            <w:hideMark/>
          </w:tcPr>
          <w:p w14:paraId="07E6BBDE"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1990</w:t>
            </w:r>
          </w:p>
        </w:tc>
        <w:tc>
          <w:tcPr>
            <w:tcW w:w="344" w:type="pct"/>
            <w:shd w:val="clear" w:color="auto" w:fill="FFE599"/>
            <w:tcMar>
              <w:top w:w="0" w:type="dxa"/>
              <w:left w:w="45" w:type="dxa"/>
              <w:bottom w:w="0" w:type="dxa"/>
              <w:right w:w="45" w:type="dxa"/>
            </w:tcMar>
            <w:vAlign w:val="center"/>
            <w:hideMark/>
          </w:tcPr>
          <w:p w14:paraId="60B25270"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34118C8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9CB9C"/>
            <w:tcMar>
              <w:top w:w="0" w:type="dxa"/>
              <w:left w:w="45" w:type="dxa"/>
              <w:bottom w:w="0" w:type="dxa"/>
              <w:right w:w="45" w:type="dxa"/>
            </w:tcMar>
            <w:vAlign w:val="center"/>
            <w:hideMark/>
          </w:tcPr>
          <w:p w14:paraId="2048B17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1FCE0D2F"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330" w:type="pct"/>
            <w:shd w:val="clear" w:color="auto" w:fill="F9CB9C"/>
            <w:tcMar>
              <w:top w:w="0" w:type="dxa"/>
              <w:left w:w="45" w:type="dxa"/>
              <w:bottom w:w="0" w:type="dxa"/>
              <w:right w:w="45" w:type="dxa"/>
            </w:tcMar>
            <w:vAlign w:val="center"/>
            <w:hideMark/>
          </w:tcPr>
          <w:p w14:paraId="3EDC98D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FDF747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A842B0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2B73D36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5812BA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7743901"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2002</w:t>
            </w:r>
          </w:p>
        </w:tc>
        <w:tc>
          <w:tcPr>
            <w:tcW w:w="330" w:type="pct"/>
            <w:shd w:val="clear" w:color="auto" w:fill="EA9999"/>
            <w:tcMar>
              <w:top w:w="0" w:type="dxa"/>
              <w:left w:w="45" w:type="dxa"/>
              <w:bottom w:w="0" w:type="dxa"/>
              <w:right w:w="45" w:type="dxa"/>
            </w:tcMar>
            <w:vAlign w:val="center"/>
            <w:hideMark/>
          </w:tcPr>
          <w:p w14:paraId="60BB8998"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159A68D5"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6A712ABE" w14:textId="77777777" w:rsidTr="0003471F">
        <w:trPr>
          <w:trHeight w:val="283"/>
        </w:trPr>
        <w:tc>
          <w:tcPr>
            <w:tcW w:w="532" w:type="pct"/>
            <w:tcMar>
              <w:top w:w="0" w:type="dxa"/>
              <w:left w:w="45" w:type="dxa"/>
              <w:bottom w:w="0" w:type="dxa"/>
              <w:right w:w="45" w:type="dxa"/>
            </w:tcMar>
            <w:vAlign w:val="center"/>
            <w:hideMark/>
          </w:tcPr>
          <w:p w14:paraId="29C60F9B" w14:textId="77777777" w:rsidR="00D53A8B" w:rsidRPr="00001147" w:rsidRDefault="00D53A8B" w:rsidP="00C45096">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BIB</w:t>
            </w:r>
          </w:p>
        </w:tc>
        <w:tc>
          <w:tcPr>
            <w:tcW w:w="350" w:type="pct"/>
            <w:shd w:val="clear" w:color="auto" w:fill="FFE599"/>
            <w:tcMar>
              <w:top w:w="0" w:type="dxa"/>
              <w:left w:w="45" w:type="dxa"/>
              <w:bottom w:w="0" w:type="dxa"/>
              <w:right w:w="45" w:type="dxa"/>
            </w:tcMar>
            <w:vAlign w:val="center"/>
            <w:hideMark/>
          </w:tcPr>
          <w:p w14:paraId="0910CA9A"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344" w:type="pct"/>
            <w:shd w:val="clear" w:color="auto" w:fill="FFE599"/>
            <w:tcMar>
              <w:top w:w="0" w:type="dxa"/>
              <w:left w:w="45" w:type="dxa"/>
              <w:bottom w:w="0" w:type="dxa"/>
              <w:right w:w="45" w:type="dxa"/>
            </w:tcMar>
            <w:vAlign w:val="center"/>
            <w:hideMark/>
          </w:tcPr>
          <w:p w14:paraId="7E9DF56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9CB9C"/>
            <w:tcMar>
              <w:top w:w="0" w:type="dxa"/>
              <w:left w:w="45" w:type="dxa"/>
              <w:bottom w:w="0" w:type="dxa"/>
              <w:right w:w="45" w:type="dxa"/>
            </w:tcMar>
            <w:vAlign w:val="center"/>
            <w:hideMark/>
          </w:tcPr>
          <w:p w14:paraId="0CDD2BCB"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466" w:type="pct"/>
            <w:shd w:val="clear" w:color="auto" w:fill="F9CB9C"/>
            <w:tcMar>
              <w:top w:w="0" w:type="dxa"/>
              <w:left w:w="45" w:type="dxa"/>
              <w:bottom w:w="0" w:type="dxa"/>
              <w:right w:w="45" w:type="dxa"/>
            </w:tcMar>
            <w:vAlign w:val="center"/>
            <w:hideMark/>
          </w:tcPr>
          <w:p w14:paraId="1BE5D27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5AC77F7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271AB1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4DBE117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0FB0AFDD"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tcMar>
              <w:top w:w="0" w:type="dxa"/>
              <w:left w:w="45" w:type="dxa"/>
              <w:bottom w:w="0" w:type="dxa"/>
              <w:right w:w="45" w:type="dxa"/>
            </w:tcMar>
            <w:vAlign w:val="center"/>
            <w:hideMark/>
          </w:tcPr>
          <w:p w14:paraId="08577C8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1F50958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7184C05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0CD2DBB0"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tcMar>
              <w:top w:w="0" w:type="dxa"/>
              <w:left w:w="45" w:type="dxa"/>
              <w:bottom w:w="0" w:type="dxa"/>
              <w:right w:w="45" w:type="dxa"/>
            </w:tcMar>
            <w:vAlign w:val="center"/>
            <w:hideMark/>
          </w:tcPr>
          <w:p w14:paraId="1042B6F2"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0CA21247" w14:textId="77777777" w:rsidTr="0003471F">
        <w:trPr>
          <w:trHeight w:val="283"/>
        </w:trPr>
        <w:tc>
          <w:tcPr>
            <w:tcW w:w="532" w:type="pct"/>
            <w:tcMar>
              <w:top w:w="0" w:type="dxa"/>
              <w:left w:w="45" w:type="dxa"/>
              <w:bottom w:w="0" w:type="dxa"/>
              <w:right w:w="45" w:type="dxa"/>
            </w:tcMar>
            <w:vAlign w:val="center"/>
            <w:hideMark/>
          </w:tcPr>
          <w:p w14:paraId="1281AA25" w14:textId="77777777" w:rsidR="00D53A8B" w:rsidRPr="00001147" w:rsidRDefault="00D53A8B" w:rsidP="00C45096">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DNBC</w:t>
            </w:r>
          </w:p>
        </w:tc>
        <w:tc>
          <w:tcPr>
            <w:tcW w:w="350" w:type="pct"/>
            <w:shd w:val="clear" w:color="auto" w:fill="FFE599"/>
            <w:tcMar>
              <w:top w:w="0" w:type="dxa"/>
              <w:left w:w="45" w:type="dxa"/>
              <w:bottom w:w="0" w:type="dxa"/>
              <w:right w:w="45" w:type="dxa"/>
            </w:tcMar>
            <w:vAlign w:val="center"/>
            <w:hideMark/>
          </w:tcPr>
          <w:p w14:paraId="407A1058"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344" w:type="pct"/>
            <w:shd w:val="clear" w:color="auto" w:fill="FFE599"/>
            <w:tcMar>
              <w:top w:w="0" w:type="dxa"/>
              <w:left w:w="45" w:type="dxa"/>
              <w:bottom w:w="0" w:type="dxa"/>
              <w:right w:w="45" w:type="dxa"/>
            </w:tcMar>
            <w:vAlign w:val="center"/>
            <w:hideMark/>
          </w:tcPr>
          <w:p w14:paraId="7B92AEE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9CB9C"/>
            <w:tcMar>
              <w:top w:w="0" w:type="dxa"/>
              <w:left w:w="45" w:type="dxa"/>
              <w:bottom w:w="0" w:type="dxa"/>
              <w:right w:w="45" w:type="dxa"/>
            </w:tcMar>
            <w:vAlign w:val="center"/>
            <w:hideMark/>
          </w:tcPr>
          <w:p w14:paraId="454D4B08"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466" w:type="pct"/>
            <w:shd w:val="clear" w:color="auto" w:fill="F9CB9C"/>
            <w:tcMar>
              <w:top w:w="0" w:type="dxa"/>
              <w:left w:w="45" w:type="dxa"/>
              <w:bottom w:w="0" w:type="dxa"/>
              <w:right w:w="45" w:type="dxa"/>
            </w:tcMar>
            <w:vAlign w:val="center"/>
            <w:hideMark/>
          </w:tcPr>
          <w:p w14:paraId="41444DD8"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746B2C6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4E949DC7"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675B41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5C8A6CD5"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329" w:type="pct"/>
            <w:shd w:val="clear" w:color="auto" w:fill="EA9999"/>
            <w:tcMar>
              <w:top w:w="0" w:type="dxa"/>
              <w:left w:w="45" w:type="dxa"/>
              <w:bottom w:w="0" w:type="dxa"/>
              <w:right w:w="45" w:type="dxa"/>
            </w:tcMar>
            <w:vAlign w:val="center"/>
            <w:hideMark/>
          </w:tcPr>
          <w:p w14:paraId="457E141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0D5F26E"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7AC2164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02DDF4C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1804D668"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72065213" w14:textId="77777777" w:rsidTr="0003471F">
        <w:trPr>
          <w:trHeight w:val="283"/>
        </w:trPr>
        <w:tc>
          <w:tcPr>
            <w:tcW w:w="532" w:type="pct"/>
            <w:tcMar>
              <w:top w:w="0" w:type="dxa"/>
              <w:left w:w="45" w:type="dxa"/>
              <w:bottom w:w="0" w:type="dxa"/>
              <w:right w:w="45" w:type="dxa"/>
            </w:tcMar>
            <w:vAlign w:val="center"/>
            <w:hideMark/>
          </w:tcPr>
          <w:p w14:paraId="40A3E4A4" w14:textId="77777777" w:rsidR="00D53A8B" w:rsidRPr="00001147" w:rsidRDefault="00D53A8B"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350" w:type="pct"/>
            <w:shd w:val="clear" w:color="auto" w:fill="FFE599"/>
            <w:tcMar>
              <w:top w:w="0" w:type="dxa"/>
              <w:left w:w="45" w:type="dxa"/>
              <w:bottom w:w="0" w:type="dxa"/>
              <w:right w:w="45" w:type="dxa"/>
            </w:tcMar>
            <w:vAlign w:val="center"/>
            <w:hideMark/>
          </w:tcPr>
          <w:p w14:paraId="61ABFA21"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2004</w:t>
            </w:r>
          </w:p>
        </w:tc>
        <w:tc>
          <w:tcPr>
            <w:tcW w:w="344" w:type="pct"/>
            <w:shd w:val="clear" w:color="auto" w:fill="FFE599"/>
            <w:tcMar>
              <w:top w:w="0" w:type="dxa"/>
              <w:left w:w="45" w:type="dxa"/>
              <w:bottom w:w="0" w:type="dxa"/>
              <w:right w:w="45" w:type="dxa"/>
            </w:tcMar>
            <w:vAlign w:val="center"/>
            <w:hideMark/>
          </w:tcPr>
          <w:p w14:paraId="4327D6A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6A61F0A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4A5ADEE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1B27589C"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330" w:type="pct"/>
            <w:shd w:val="clear" w:color="auto" w:fill="F9CB9C"/>
            <w:tcMar>
              <w:top w:w="0" w:type="dxa"/>
              <w:left w:w="45" w:type="dxa"/>
              <w:bottom w:w="0" w:type="dxa"/>
              <w:right w:w="45" w:type="dxa"/>
            </w:tcMar>
            <w:vAlign w:val="center"/>
            <w:hideMark/>
          </w:tcPr>
          <w:p w14:paraId="4F7F0DB8"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583E3CC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66ADD46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tcMar>
              <w:top w:w="0" w:type="dxa"/>
              <w:left w:w="45" w:type="dxa"/>
              <w:bottom w:w="0" w:type="dxa"/>
              <w:right w:w="45" w:type="dxa"/>
            </w:tcMar>
            <w:vAlign w:val="center"/>
            <w:hideMark/>
          </w:tcPr>
          <w:p w14:paraId="35BABC9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57E22E78"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1B1D993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598BDB3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tcMar>
              <w:top w:w="0" w:type="dxa"/>
              <w:left w:w="45" w:type="dxa"/>
              <w:bottom w:w="0" w:type="dxa"/>
              <w:right w:w="45" w:type="dxa"/>
            </w:tcMar>
            <w:vAlign w:val="center"/>
            <w:hideMark/>
          </w:tcPr>
          <w:p w14:paraId="656515E8"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71A7F465" w14:textId="77777777" w:rsidTr="0003471F">
        <w:trPr>
          <w:trHeight w:val="283"/>
        </w:trPr>
        <w:tc>
          <w:tcPr>
            <w:tcW w:w="532" w:type="pct"/>
            <w:tcMar>
              <w:top w:w="0" w:type="dxa"/>
              <w:left w:w="45" w:type="dxa"/>
              <w:bottom w:w="0" w:type="dxa"/>
              <w:right w:w="45" w:type="dxa"/>
            </w:tcMar>
            <w:vAlign w:val="center"/>
            <w:hideMark/>
          </w:tcPr>
          <w:p w14:paraId="77879936" w14:textId="77777777" w:rsidR="00D53A8B" w:rsidRPr="00001147" w:rsidRDefault="00D53A8B"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350" w:type="pct"/>
            <w:shd w:val="clear" w:color="auto" w:fill="FFE599"/>
            <w:tcMar>
              <w:top w:w="0" w:type="dxa"/>
              <w:left w:w="45" w:type="dxa"/>
              <w:bottom w:w="0" w:type="dxa"/>
              <w:right w:w="45" w:type="dxa"/>
            </w:tcMar>
            <w:vAlign w:val="center"/>
            <w:hideMark/>
          </w:tcPr>
          <w:p w14:paraId="2E97D274"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r>
              <w:rPr>
                <w:rFonts w:ascii="Calibri" w:hAnsi="Calibri" w:cs="Calibri"/>
                <w:sz w:val="16"/>
                <w:szCs w:val="16"/>
              </w:rPr>
              <w:t>4</w:t>
            </w:r>
          </w:p>
        </w:tc>
        <w:tc>
          <w:tcPr>
            <w:tcW w:w="344" w:type="pct"/>
            <w:shd w:val="clear" w:color="auto" w:fill="FFE599"/>
            <w:tcMar>
              <w:top w:w="0" w:type="dxa"/>
              <w:left w:w="45" w:type="dxa"/>
              <w:bottom w:w="0" w:type="dxa"/>
              <w:right w:w="45" w:type="dxa"/>
            </w:tcMar>
            <w:vAlign w:val="center"/>
            <w:hideMark/>
          </w:tcPr>
          <w:p w14:paraId="48340220"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0E4270ED"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9CB9C"/>
            <w:tcMar>
              <w:top w:w="0" w:type="dxa"/>
              <w:left w:w="45" w:type="dxa"/>
              <w:bottom w:w="0" w:type="dxa"/>
              <w:right w:w="45" w:type="dxa"/>
            </w:tcMar>
            <w:vAlign w:val="center"/>
            <w:hideMark/>
          </w:tcPr>
          <w:p w14:paraId="25F2EBC5"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r>
              <w:rPr>
                <w:rFonts w:ascii="Calibri" w:hAnsi="Calibri" w:cs="Calibri"/>
                <w:sz w:val="16"/>
                <w:szCs w:val="16"/>
              </w:rPr>
              <w:t>10</w:t>
            </w:r>
          </w:p>
        </w:tc>
        <w:tc>
          <w:tcPr>
            <w:tcW w:w="329" w:type="pct"/>
            <w:shd w:val="clear" w:color="auto" w:fill="F9CB9C"/>
            <w:tcMar>
              <w:top w:w="0" w:type="dxa"/>
              <w:left w:w="45" w:type="dxa"/>
              <w:bottom w:w="0" w:type="dxa"/>
              <w:right w:w="45" w:type="dxa"/>
            </w:tcMar>
            <w:vAlign w:val="center"/>
            <w:hideMark/>
          </w:tcPr>
          <w:p w14:paraId="734BBCD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B98102B"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53B124E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4DE17F3E"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FFFFF"/>
            <w:tcMar>
              <w:top w:w="0" w:type="dxa"/>
              <w:left w:w="45" w:type="dxa"/>
              <w:bottom w:w="0" w:type="dxa"/>
              <w:right w:w="45" w:type="dxa"/>
            </w:tcMar>
            <w:vAlign w:val="center"/>
            <w:hideMark/>
          </w:tcPr>
          <w:p w14:paraId="5EDB58B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1FE86E7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32E23487"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2B05F77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FFFFFF"/>
            <w:tcMar>
              <w:top w:w="0" w:type="dxa"/>
              <w:left w:w="45" w:type="dxa"/>
              <w:bottom w:w="0" w:type="dxa"/>
              <w:right w:w="45" w:type="dxa"/>
            </w:tcMar>
            <w:vAlign w:val="center"/>
            <w:hideMark/>
          </w:tcPr>
          <w:p w14:paraId="1EF32A3C"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715BAD70" w14:textId="77777777" w:rsidTr="0003471F">
        <w:trPr>
          <w:trHeight w:val="283"/>
        </w:trPr>
        <w:tc>
          <w:tcPr>
            <w:tcW w:w="532" w:type="pct"/>
            <w:tcMar>
              <w:top w:w="0" w:type="dxa"/>
              <w:left w:w="45" w:type="dxa"/>
              <w:bottom w:w="0" w:type="dxa"/>
              <w:right w:w="45" w:type="dxa"/>
            </w:tcMar>
            <w:vAlign w:val="center"/>
            <w:hideMark/>
          </w:tcPr>
          <w:p w14:paraId="5357B429" w14:textId="77777777" w:rsidR="00D53A8B" w:rsidRPr="00001147" w:rsidRDefault="00D53A8B" w:rsidP="00C45096">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GENR</w:t>
            </w:r>
          </w:p>
        </w:tc>
        <w:tc>
          <w:tcPr>
            <w:tcW w:w="350" w:type="pct"/>
            <w:shd w:val="clear" w:color="auto" w:fill="FFE599"/>
            <w:tcMar>
              <w:top w:w="0" w:type="dxa"/>
              <w:left w:w="45" w:type="dxa"/>
              <w:bottom w:w="0" w:type="dxa"/>
              <w:right w:w="45" w:type="dxa"/>
            </w:tcMar>
            <w:vAlign w:val="center"/>
            <w:hideMark/>
          </w:tcPr>
          <w:p w14:paraId="40B13EE1"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2005</w:t>
            </w:r>
          </w:p>
        </w:tc>
        <w:tc>
          <w:tcPr>
            <w:tcW w:w="344" w:type="pct"/>
            <w:shd w:val="clear" w:color="auto" w:fill="FFE599"/>
            <w:tcMar>
              <w:top w:w="0" w:type="dxa"/>
              <w:left w:w="45" w:type="dxa"/>
              <w:bottom w:w="0" w:type="dxa"/>
              <w:right w:w="45" w:type="dxa"/>
            </w:tcMar>
            <w:vAlign w:val="center"/>
            <w:hideMark/>
          </w:tcPr>
          <w:p w14:paraId="4D5DD09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2318C3EB"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0820E0A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7056DE5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4F9CF65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53A2502D"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330" w:type="pct"/>
            <w:shd w:val="clear" w:color="auto" w:fill="F9CB9C"/>
            <w:tcMar>
              <w:top w:w="0" w:type="dxa"/>
              <w:left w:w="45" w:type="dxa"/>
              <w:bottom w:w="0" w:type="dxa"/>
              <w:right w:w="45" w:type="dxa"/>
            </w:tcMar>
            <w:vAlign w:val="center"/>
            <w:hideMark/>
          </w:tcPr>
          <w:p w14:paraId="14EAA48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08B6317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5093C5EB"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501CAA9A"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2016</w:t>
            </w:r>
          </w:p>
        </w:tc>
        <w:tc>
          <w:tcPr>
            <w:tcW w:w="330" w:type="pct"/>
            <w:shd w:val="clear" w:color="auto" w:fill="EA9999"/>
            <w:tcMar>
              <w:top w:w="0" w:type="dxa"/>
              <w:left w:w="45" w:type="dxa"/>
              <w:bottom w:w="0" w:type="dxa"/>
              <w:right w:w="45" w:type="dxa"/>
            </w:tcMar>
            <w:vAlign w:val="center"/>
            <w:hideMark/>
          </w:tcPr>
          <w:p w14:paraId="76C9B4CD"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332A1B07"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46CFD8C8" w14:textId="77777777" w:rsidTr="0003471F">
        <w:trPr>
          <w:trHeight w:val="283"/>
        </w:trPr>
        <w:tc>
          <w:tcPr>
            <w:tcW w:w="532" w:type="pct"/>
            <w:tcMar>
              <w:top w:w="0" w:type="dxa"/>
              <w:left w:w="45" w:type="dxa"/>
              <w:bottom w:w="0" w:type="dxa"/>
              <w:right w:w="45" w:type="dxa"/>
            </w:tcMar>
            <w:vAlign w:val="center"/>
            <w:hideMark/>
          </w:tcPr>
          <w:p w14:paraId="65198FFB" w14:textId="77777777" w:rsidR="00D53A8B" w:rsidRPr="00001147" w:rsidRDefault="00D53A8B"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350" w:type="pct"/>
            <w:shd w:val="clear" w:color="auto" w:fill="FFE599"/>
            <w:tcMar>
              <w:top w:w="0" w:type="dxa"/>
              <w:left w:w="45" w:type="dxa"/>
              <w:bottom w:w="0" w:type="dxa"/>
              <w:right w:w="45" w:type="dxa"/>
            </w:tcMar>
            <w:vAlign w:val="center"/>
            <w:hideMark/>
          </w:tcPr>
          <w:p w14:paraId="6CD92105"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344" w:type="pct"/>
            <w:shd w:val="clear" w:color="auto" w:fill="FFE599"/>
            <w:tcMar>
              <w:top w:w="0" w:type="dxa"/>
              <w:left w:w="45" w:type="dxa"/>
              <w:bottom w:w="0" w:type="dxa"/>
              <w:right w:w="45" w:type="dxa"/>
            </w:tcMar>
            <w:vAlign w:val="center"/>
            <w:hideMark/>
          </w:tcPr>
          <w:p w14:paraId="58BB24B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1E7CAE5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30381C7D"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329" w:type="pct"/>
            <w:shd w:val="clear" w:color="auto" w:fill="F9CB9C"/>
            <w:tcMar>
              <w:top w:w="0" w:type="dxa"/>
              <w:left w:w="45" w:type="dxa"/>
              <w:bottom w:w="0" w:type="dxa"/>
              <w:right w:w="45" w:type="dxa"/>
            </w:tcMar>
            <w:vAlign w:val="center"/>
            <w:hideMark/>
          </w:tcPr>
          <w:p w14:paraId="73A9B0B0"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4FEC428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5C01E5D"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659A4E9"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5818514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7F36B2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1061DCBC"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330" w:type="pct"/>
            <w:shd w:val="clear" w:color="auto" w:fill="EA9999"/>
            <w:tcMar>
              <w:top w:w="0" w:type="dxa"/>
              <w:left w:w="45" w:type="dxa"/>
              <w:bottom w:w="0" w:type="dxa"/>
              <w:right w:w="45" w:type="dxa"/>
            </w:tcMar>
            <w:vAlign w:val="center"/>
            <w:hideMark/>
          </w:tcPr>
          <w:p w14:paraId="155DC28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48FDAC82"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7CCE67D0" w14:textId="77777777" w:rsidTr="0003471F">
        <w:trPr>
          <w:trHeight w:val="283"/>
        </w:trPr>
        <w:tc>
          <w:tcPr>
            <w:tcW w:w="532" w:type="pct"/>
            <w:tcMar>
              <w:top w:w="0" w:type="dxa"/>
              <w:left w:w="45" w:type="dxa"/>
              <w:bottom w:w="0" w:type="dxa"/>
              <w:right w:w="45" w:type="dxa"/>
            </w:tcMar>
            <w:vAlign w:val="center"/>
            <w:hideMark/>
          </w:tcPr>
          <w:p w14:paraId="2EBC5D87" w14:textId="77777777" w:rsidR="00D53A8B" w:rsidRPr="00001147" w:rsidRDefault="00D53A8B"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350" w:type="pct"/>
            <w:shd w:val="clear" w:color="auto" w:fill="FFE599"/>
            <w:tcMar>
              <w:top w:w="0" w:type="dxa"/>
              <w:left w:w="45" w:type="dxa"/>
              <w:bottom w:w="0" w:type="dxa"/>
              <w:right w:w="45" w:type="dxa"/>
            </w:tcMar>
            <w:vAlign w:val="center"/>
            <w:hideMark/>
          </w:tcPr>
          <w:p w14:paraId="0448DDD2"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p>
        </w:tc>
        <w:tc>
          <w:tcPr>
            <w:tcW w:w="344" w:type="pct"/>
            <w:shd w:val="clear" w:color="auto" w:fill="FFE599"/>
            <w:tcMar>
              <w:top w:w="0" w:type="dxa"/>
              <w:left w:w="45" w:type="dxa"/>
              <w:bottom w:w="0" w:type="dxa"/>
              <w:right w:w="45" w:type="dxa"/>
            </w:tcMar>
            <w:vAlign w:val="center"/>
            <w:hideMark/>
          </w:tcPr>
          <w:p w14:paraId="14FBE91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1F2A92E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3F5205C0"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48B3772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27F01726"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330" w:type="pct"/>
            <w:shd w:val="clear" w:color="auto" w:fill="F9CB9C"/>
            <w:tcMar>
              <w:top w:w="0" w:type="dxa"/>
              <w:left w:w="45" w:type="dxa"/>
              <w:bottom w:w="0" w:type="dxa"/>
              <w:right w:w="45" w:type="dxa"/>
            </w:tcMar>
            <w:vAlign w:val="center"/>
            <w:hideMark/>
          </w:tcPr>
          <w:p w14:paraId="40B4D4D0"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7454F86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7ACA037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2F314A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326BA488"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6693BDC9"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326" w:type="pct"/>
            <w:shd w:val="clear" w:color="auto" w:fill="EA9999"/>
            <w:tcMar>
              <w:top w:w="0" w:type="dxa"/>
              <w:left w:w="45" w:type="dxa"/>
              <w:bottom w:w="0" w:type="dxa"/>
              <w:right w:w="45" w:type="dxa"/>
            </w:tcMar>
            <w:vAlign w:val="center"/>
            <w:hideMark/>
          </w:tcPr>
          <w:p w14:paraId="4CE4B3B1"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0FB816D1" w14:textId="77777777" w:rsidTr="0003471F">
        <w:trPr>
          <w:trHeight w:val="283"/>
        </w:trPr>
        <w:tc>
          <w:tcPr>
            <w:tcW w:w="532" w:type="pct"/>
            <w:tcMar>
              <w:top w:w="0" w:type="dxa"/>
              <w:left w:w="45" w:type="dxa"/>
              <w:bottom w:w="0" w:type="dxa"/>
              <w:right w:w="45" w:type="dxa"/>
            </w:tcMar>
            <w:vAlign w:val="center"/>
            <w:hideMark/>
          </w:tcPr>
          <w:p w14:paraId="15718097" w14:textId="77777777" w:rsidR="00D53A8B" w:rsidRPr="00001147" w:rsidRDefault="00D53A8B"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350" w:type="pct"/>
            <w:shd w:val="clear" w:color="auto" w:fill="FFE599"/>
            <w:tcMar>
              <w:top w:w="0" w:type="dxa"/>
              <w:left w:w="45" w:type="dxa"/>
              <w:bottom w:w="0" w:type="dxa"/>
              <w:right w:w="45" w:type="dxa"/>
            </w:tcMar>
            <w:vAlign w:val="center"/>
            <w:hideMark/>
          </w:tcPr>
          <w:p w14:paraId="572710FF"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2003</w:t>
            </w:r>
          </w:p>
        </w:tc>
        <w:tc>
          <w:tcPr>
            <w:tcW w:w="344" w:type="pct"/>
            <w:shd w:val="clear" w:color="auto" w:fill="FFE599"/>
            <w:tcMar>
              <w:top w:w="0" w:type="dxa"/>
              <w:left w:w="45" w:type="dxa"/>
              <w:bottom w:w="0" w:type="dxa"/>
              <w:right w:w="45" w:type="dxa"/>
            </w:tcMar>
            <w:vAlign w:val="center"/>
            <w:hideMark/>
          </w:tcPr>
          <w:p w14:paraId="498C8BB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2FD7F38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0AA6169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20BCD667"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330" w:type="pct"/>
            <w:shd w:val="clear" w:color="auto" w:fill="F9CB9C"/>
            <w:tcMar>
              <w:top w:w="0" w:type="dxa"/>
              <w:left w:w="45" w:type="dxa"/>
              <w:bottom w:w="0" w:type="dxa"/>
              <w:right w:w="45" w:type="dxa"/>
            </w:tcMar>
            <w:vAlign w:val="center"/>
            <w:hideMark/>
          </w:tcPr>
          <w:p w14:paraId="0779EE76"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6BBDCB7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6B330FE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20F53CED"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9CB9C"/>
            <w:tcMar>
              <w:top w:w="0" w:type="dxa"/>
              <w:left w:w="45" w:type="dxa"/>
              <w:bottom w:w="0" w:type="dxa"/>
              <w:right w:w="45" w:type="dxa"/>
            </w:tcMar>
            <w:vAlign w:val="center"/>
            <w:hideMark/>
          </w:tcPr>
          <w:p w14:paraId="7B2F1242"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2015</w:t>
            </w:r>
          </w:p>
        </w:tc>
        <w:tc>
          <w:tcPr>
            <w:tcW w:w="330" w:type="pct"/>
            <w:shd w:val="clear" w:color="auto" w:fill="F9CB9C"/>
            <w:tcMar>
              <w:top w:w="0" w:type="dxa"/>
              <w:left w:w="45" w:type="dxa"/>
              <w:bottom w:w="0" w:type="dxa"/>
              <w:right w:w="45" w:type="dxa"/>
            </w:tcMar>
            <w:vAlign w:val="center"/>
            <w:hideMark/>
          </w:tcPr>
          <w:p w14:paraId="57DC56B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EA9999"/>
            <w:tcMar>
              <w:top w:w="0" w:type="dxa"/>
              <w:left w:w="45" w:type="dxa"/>
              <w:bottom w:w="0" w:type="dxa"/>
              <w:right w:w="45" w:type="dxa"/>
            </w:tcMar>
            <w:vAlign w:val="center"/>
            <w:hideMark/>
          </w:tcPr>
          <w:p w14:paraId="3AF7F50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EA9999"/>
            <w:tcMar>
              <w:top w:w="0" w:type="dxa"/>
              <w:left w:w="45" w:type="dxa"/>
              <w:bottom w:w="0" w:type="dxa"/>
              <w:right w:w="45" w:type="dxa"/>
            </w:tcMar>
            <w:vAlign w:val="center"/>
            <w:hideMark/>
          </w:tcPr>
          <w:p w14:paraId="557F4CF4"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46A64CD6" w14:textId="77777777" w:rsidTr="0003471F">
        <w:trPr>
          <w:trHeight w:val="283"/>
        </w:trPr>
        <w:tc>
          <w:tcPr>
            <w:tcW w:w="532" w:type="pct"/>
            <w:tcMar>
              <w:top w:w="0" w:type="dxa"/>
              <w:left w:w="45" w:type="dxa"/>
              <w:bottom w:w="0" w:type="dxa"/>
              <w:right w:w="45" w:type="dxa"/>
            </w:tcMar>
            <w:vAlign w:val="center"/>
            <w:hideMark/>
          </w:tcPr>
          <w:p w14:paraId="2450122A" w14:textId="77777777" w:rsidR="00D53A8B" w:rsidRPr="00001147" w:rsidRDefault="00D53A8B" w:rsidP="00C45096">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MOBA</w:t>
            </w:r>
          </w:p>
        </w:tc>
        <w:tc>
          <w:tcPr>
            <w:tcW w:w="350" w:type="pct"/>
            <w:shd w:val="clear" w:color="auto" w:fill="FFE599"/>
            <w:tcMar>
              <w:top w:w="0" w:type="dxa"/>
              <w:left w:w="45" w:type="dxa"/>
              <w:bottom w:w="0" w:type="dxa"/>
              <w:right w:w="45" w:type="dxa"/>
            </w:tcMar>
            <w:vAlign w:val="center"/>
            <w:hideMark/>
          </w:tcPr>
          <w:p w14:paraId="5432C034"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344" w:type="pct"/>
            <w:shd w:val="clear" w:color="auto" w:fill="FFE599"/>
            <w:tcMar>
              <w:top w:w="0" w:type="dxa"/>
              <w:left w:w="45" w:type="dxa"/>
              <w:bottom w:w="0" w:type="dxa"/>
              <w:right w:w="45" w:type="dxa"/>
            </w:tcMar>
            <w:vAlign w:val="center"/>
            <w:hideMark/>
          </w:tcPr>
          <w:p w14:paraId="592B427B"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6BA23BED"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49E1EBBB"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FE599"/>
            <w:tcMar>
              <w:top w:w="0" w:type="dxa"/>
              <w:left w:w="45" w:type="dxa"/>
              <w:bottom w:w="0" w:type="dxa"/>
              <w:right w:w="45" w:type="dxa"/>
            </w:tcMar>
            <w:vAlign w:val="center"/>
            <w:hideMark/>
          </w:tcPr>
          <w:p w14:paraId="7B1D4FD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2E8D661E"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0193538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E599"/>
            <w:tcMar>
              <w:top w:w="0" w:type="dxa"/>
              <w:left w:w="45" w:type="dxa"/>
              <w:bottom w:w="0" w:type="dxa"/>
              <w:right w:w="45" w:type="dxa"/>
            </w:tcMar>
            <w:vAlign w:val="center"/>
            <w:hideMark/>
          </w:tcPr>
          <w:p w14:paraId="0BF9537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FFFFF"/>
            <w:tcMar>
              <w:top w:w="0" w:type="dxa"/>
              <w:left w:w="45" w:type="dxa"/>
              <w:bottom w:w="0" w:type="dxa"/>
              <w:right w:w="45" w:type="dxa"/>
            </w:tcMar>
            <w:vAlign w:val="center"/>
            <w:hideMark/>
          </w:tcPr>
          <w:p w14:paraId="7702DC4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43C8BCE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070317B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1CB1E41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shd w:val="clear" w:color="auto" w:fill="FFFFFF"/>
            <w:tcMar>
              <w:top w:w="0" w:type="dxa"/>
              <w:left w:w="45" w:type="dxa"/>
              <w:bottom w:w="0" w:type="dxa"/>
              <w:right w:w="45" w:type="dxa"/>
            </w:tcMar>
            <w:vAlign w:val="center"/>
            <w:hideMark/>
          </w:tcPr>
          <w:p w14:paraId="6F87C53B"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r w:rsidR="00D53A8B" w:rsidRPr="00001147" w14:paraId="32CBACAB" w14:textId="77777777" w:rsidTr="0003471F">
        <w:trPr>
          <w:trHeight w:val="283"/>
        </w:trPr>
        <w:tc>
          <w:tcPr>
            <w:tcW w:w="532" w:type="pct"/>
            <w:tcMar>
              <w:top w:w="0" w:type="dxa"/>
              <w:left w:w="45" w:type="dxa"/>
              <w:bottom w:w="0" w:type="dxa"/>
              <w:right w:w="45" w:type="dxa"/>
            </w:tcMar>
            <w:vAlign w:val="center"/>
            <w:hideMark/>
          </w:tcPr>
          <w:p w14:paraId="74DE96DD" w14:textId="77777777" w:rsidR="00D53A8B" w:rsidRPr="00001147" w:rsidRDefault="00D53A8B" w:rsidP="00C45096">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RHEA</w:t>
            </w:r>
          </w:p>
        </w:tc>
        <w:tc>
          <w:tcPr>
            <w:tcW w:w="350" w:type="pct"/>
            <w:shd w:val="clear" w:color="auto" w:fill="FFE599"/>
            <w:tcMar>
              <w:top w:w="0" w:type="dxa"/>
              <w:left w:w="45" w:type="dxa"/>
              <w:bottom w:w="0" w:type="dxa"/>
              <w:right w:w="45" w:type="dxa"/>
            </w:tcMar>
            <w:vAlign w:val="center"/>
            <w:hideMark/>
          </w:tcPr>
          <w:p w14:paraId="53ED63B5" w14:textId="77777777" w:rsidR="00D53A8B" w:rsidRPr="00376587" w:rsidRDefault="00D53A8B" w:rsidP="00C45096">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2008</w:t>
            </w:r>
          </w:p>
        </w:tc>
        <w:tc>
          <w:tcPr>
            <w:tcW w:w="344" w:type="pct"/>
            <w:shd w:val="clear" w:color="auto" w:fill="FFE599"/>
            <w:tcMar>
              <w:top w:w="0" w:type="dxa"/>
              <w:left w:w="45" w:type="dxa"/>
              <w:bottom w:w="0" w:type="dxa"/>
              <w:right w:w="45" w:type="dxa"/>
            </w:tcMar>
            <w:vAlign w:val="center"/>
            <w:hideMark/>
          </w:tcPr>
          <w:p w14:paraId="6C666565"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44" w:type="pct"/>
            <w:shd w:val="clear" w:color="auto" w:fill="FFE599"/>
            <w:tcMar>
              <w:top w:w="0" w:type="dxa"/>
              <w:left w:w="45" w:type="dxa"/>
              <w:bottom w:w="0" w:type="dxa"/>
              <w:right w:w="45" w:type="dxa"/>
            </w:tcMar>
            <w:vAlign w:val="center"/>
            <w:hideMark/>
          </w:tcPr>
          <w:p w14:paraId="2F4CD744"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466" w:type="pct"/>
            <w:shd w:val="clear" w:color="auto" w:fill="FFE599"/>
            <w:tcMar>
              <w:top w:w="0" w:type="dxa"/>
              <w:left w:w="45" w:type="dxa"/>
              <w:bottom w:w="0" w:type="dxa"/>
              <w:right w:w="45" w:type="dxa"/>
            </w:tcMar>
            <w:vAlign w:val="center"/>
            <w:hideMark/>
          </w:tcPr>
          <w:p w14:paraId="31EB240B"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shd w:val="clear" w:color="auto" w:fill="F9CB9C"/>
            <w:tcMar>
              <w:top w:w="0" w:type="dxa"/>
              <w:left w:w="45" w:type="dxa"/>
              <w:bottom w:w="0" w:type="dxa"/>
              <w:right w:w="45" w:type="dxa"/>
            </w:tcMar>
            <w:vAlign w:val="center"/>
            <w:hideMark/>
          </w:tcPr>
          <w:p w14:paraId="24D299C2"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3E61603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38B44B43"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shd w:val="clear" w:color="auto" w:fill="FFFFFF"/>
            <w:tcMar>
              <w:top w:w="0" w:type="dxa"/>
              <w:left w:w="45" w:type="dxa"/>
              <w:bottom w:w="0" w:type="dxa"/>
              <w:right w:w="45" w:type="dxa"/>
            </w:tcMar>
            <w:vAlign w:val="center"/>
            <w:hideMark/>
          </w:tcPr>
          <w:p w14:paraId="77B80ECC"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9" w:type="pct"/>
            <w:tcMar>
              <w:top w:w="0" w:type="dxa"/>
              <w:left w:w="45" w:type="dxa"/>
              <w:bottom w:w="0" w:type="dxa"/>
              <w:right w:w="45" w:type="dxa"/>
            </w:tcMar>
            <w:vAlign w:val="center"/>
            <w:hideMark/>
          </w:tcPr>
          <w:p w14:paraId="6B1C908F"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41E29FE1"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2E1C642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30" w:type="pct"/>
            <w:tcMar>
              <w:top w:w="0" w:type="dxa"/>
              <w:left w:w="45" w:type="dxa"/>
              <w:bottom w:w="0" w:type="dxa"/>
              <w:right w:w="45" w:type="dxa"/>
            </w:tcMar>
            <w:vAlign w:val="center"/>
            <w:hideMark/>
          </w:tcPr>
          <w:p w14:paraId="123B688A" w14:textId="77777777" w:rsidR="00D53A8B" w:rsidRPr="00376587" w:rsidRDefault="00D53A8B" w:rsidP="00C45096">
            <w:pPr>
              <w:contextualSpacing/>
              <w:jc w:val="center"/>
              <w:rPr>
                <w:rFonts w:ascii="Calibri" w:eastAsia="Times New Roman" w:hAnsi="Calibri" w:cs="Calibri"/>
                <w:sz w:val="16"/>
                <w:szCs w:val="16"/>
                <w:lang w:val="es-ES" w:eastAsia="es-ES"/>
              </w:rPr>
            </w:pPr>
          </w:p>
        </w:tc>
        <w:tc>
          <w:tcPr>
            <w:tcW w:w="326" w:type="pct"/>
            <w:tcMar>
              <w:top w:w="0" w:type="dxa"/>
              <w:left w:w="45" w:type="dxa"/>
              <w:bottom w:w="0" w:type="dxa"/>
              <w:right w:w="45" w:type="dxa"/>
            </w:tcMar>
            <w:vAlign w:val="center"/>
            <w:hideMark/>
          </w:tcPr>
          <w:p w14:paraId="0C264257" w14:textId="77777777" w:rsidR="00D53A8B" w:rsidRPr="00376587" w:rsidRDefault="00D53A8B" w:rsidP="00C45096">
            <w:pPr>
              <w:contextualSpacing/>
              <w:jc w:val="center"/>
              <w:rPr>
                <w:rFonts w:ascii="Calibri" w:eastAsia="Times New Roman" w:hAnsi="Calibri" w:cs="Calibri"/>
                <w:sz w:val="16"/>
                <w:szCs w:val="16"/>
                <w:lang w:val="es-ES" w:eastAsia="es-ES"/>
              </w:rPr>
            </w:pPr>
          </w:p>
        </w:tc>
      </w:tr>
    </w:tbl>
    <w:p w14:paraId="0EF603FA" w14:textId="77777777" w:rsidR="0003471F" w:rsidRDefault="0003471F" w:rsidP="0003471F">
      <w:pPr>
        <w:pStyle w:val="BodyText"/>
        <w:spacing w:after="0"/>
        <w:rPr>
          <w:b/>
          <w:bCs/>
          <w:sz w:val="20"/>
          <w:szCs w:val="20"/>
        </w:rPr>
      </w:pPr>
    </w:p>
    <w:p w14:paraId="26EE0A62" w14:textId="613D7D1F" w:rsidR="0003471F" w:rsidRPr="004D71CC" w:rsidRDefault="0003471F" w:rsidP="0003471F">
      <w:pPr>
        <w:pStyle w:val="BodyText"/>
        <w:spacing w:after="0"/>
        <w:rPr>
          <w:b/>
          <w:bCs/>
          <w:sz w:val="20"/>
          <w:szCs w:val="20"/>
        </w:rPr>
      </w:pPr>
      <w:r w:rsidRPr="004D71CC">
        <w:rPr>
          <w:b/>
          <w:bCs/>
          <w:sz w:val="20"/>
          <w:szCs w:val="20"/>
        </w:rPr>
        <w:t xml:space="preserve">Table </w:t>
      </w:r>
      <w:r>
        <w:rPr>
          <w:b/>
          <w:bCs/>
          <w:sz w:val="20"/>
          <w:szCs w:val="20"/>
        </w:rPr>
        <w:t>A6</w:t>
      </w:r>
      <w:r w:rsidRPr="004D71CC">
        <w:rPr>
          <w:b/>
          <w:bCs/>
          <w:sz w:val="20"/>
          <w:szCs w:val="20"/>
        </w:rPr>
        <w:t>: Year of EUPPA map used to estimate distance to green 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820"/>
        <w:gridCol w:w="565"/>
        <w:gridCol w:w="554"/>
        <w:gridCol w:w="554"/>
        <w:gridCol w:w="554"/>
        <w:gridCol w:w="554"/>
        <w:gridCol w:w="554"/>
        <w:gridCol w:w="554"/>
        <w:gridCol w:w="554"/>
        <w:gridCol w:w="554"/>
        <w:gridCol w:w="554"/>
        <w:gridCol w:w="554"/>
        <w:gridCol w:w="554"/>
        <w:gridCol w:w="554"/>
        <w:gridCol w:w="544"/>
      </w:tblGrid>
      <w:tr w:rsidR="0003471F" w:rsidRPr="00BE4EEC" w14:paraId="4024BB68" w14:textId="77777777" w:rsidTr="00C45096">
        <w:trPr>
          <w:trHeight w:val="283"/>
          <w:tblHeader/>
        </w:trPr>
        <w:tc>
          <w:tcPr>
            <w:tcW w:w="462" w:type="pct"/>
            <w:shd w:val="clear" w:color="auto" w:fill="BFBFBF"/>
            <w:tcMar>
              <w:top w:w="0" w:type="dxa"/>
              <w:left w:w="45" w:type="dxa"/>
              <w:bottom w:w="0" w:type="dxa"/>
              <w:right w:w="45" w:type="dxa"/>
            </w:tcMar>
            <w:vAlign w:val="center"/>
            <w:hideMark/>
          </w:tcPr>
          <w:p w14:paraId="15112633"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cohort</w:t>
            </w:r>
          </w:p>
        </w:tc>
        <w:tc>
          <w:tcPr>
            <w:tcW w:w="434" w:type="pct"/>
            <w:shd w:val="clear" w:color="auto" w:fill="BFBFBF"/>
            <w:tcMar>
              <w:top w:w="0" w:type="dxa"/>
              <w:left w:w="45" w:type="dxa"/>
              <w:bottom w:w="0" w:type="dxa"/>
              <w:right w:w="45" w:type="dxa"/>
            </w:tcMar>
            <w:vAlign w:val="center"/>
            <w:hideMark/>
          </w:tcPr>
          <w:p w14:paraId="4DF328C6"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period</w:t>
            </w:r>
          </w:p>
        </w:tc>
        <w:tc>
          <w:tcPr>
            <w:tcW w:w="299" w:type="pct"/>
            <w:shd w:val="clear" w:color="auto" w:fill="BFBFBF"/>
            <w:tcMar>
              <w:top w:w="0" w:type="dxa"/>
              <w:left w:w="45" w:type="dxa"/>
              <w:bottom w:w="0" w:type="dxa"/>
              <w:right w:w="45" w:type="dxa"/>
            </w:tcMar>
            <w:vAlign w:val="center"/>
            <w:hideMark/>
          </w:tcPr>
          <w:p w14:paraId="04702141"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preg</w:t>
            </w:r>
          </w:p>
        </w:tc>
        <w:tc>
          <w:tcPr>
            <w:tcW w:w="293" w:type="pct"/>
            <w:shd w:val="clear" w:color="auto" w:fill="BFBFBF"/>
            <w:tcMar>
              <w:top w:w="0" w:type="dxa"/>
              <w:left w:w="45" w:type="dxa"/>
              <w:bottom w:w="0" w:type="dxa"/>
              <w:right w:w="45" w:type="dxa"/>
            </w:tcMar>
            <w:vAlign w:val="center"/>
            <w:hideMark/>
          </w:tcPr>
          <w:p w14:paraId="5CB86E9D"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birth</w:t>
            </w:r>
          </w:p>
        </w:tc>
        <w:tc>
          <w:tcPr>
            <w:tcW w:w="293" w:type="pct"/>
            <w:shd w:val="clear" w:color="auto" w:fill="BFBFBF"/>
            <w:tcMar>
              <w:top w:w="0" w:type="dxa"/>
              <w:left w:w="45" w:type="dxa"/>
              <w:bottom w:w="0" w:type="dxa"/>
              <w:right w:w="45" w:type="dxa"/>
            </w:tcMar>
            <w:vAlign w:val="center"/>
            <w:hideMark/>
          </w:tcPr>
          <w:p w14:paraId="2A785920"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w:t>
            </w:r>
          </w:p>
        </w:tc>
        <w:tc>
          <w:tcPr>
            <w:tcW w:w="293" w:type="pct"/>
            <w:shd w:val="clear" w:color="auto" w:fill="BFBFBF"/>
            <w:tcMar>
              <w:top w:w="0" w:type="dxa"/>
              <w:left w:w="45" w:type="dxa"/>
              <w:bottom w:w="0" w:type="dxa"/>
              <w:right w:w="45" w:type="dxa"/>
            </w:tcMar>
            <w:vAlign w:val="center"/>
            <w:hideMark/>
          </w:tcPr>
          <w:p w14:paraId="65FFDD2A"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y2</w:t>
            </w:r>
          </w:p>
        </w:tc>
        <w:tc>
          <w:tcPr>
            <w:tcW w:w="293" w:type="pct"/>
            <w:shd w:val="clear" w:color="auto" w:fill="BFBFBF"/>
            <w:tcMar>
              <w:top w:w="0" w:type="dxa"/>
              <w:left w:w="45" w:type="dxa"/>
              <w:bottom w:w="0" w:type="dxa"/>
              <w:right w:w="45" w:type="dxa"/>
            </w:tcMar>
            <w:vAlign w:val="center"/>
            <w:hideMark/>
          </w:tcPr>
          <w:p w14:paraId="23D48B79"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y3</w:t>
            </w:r>
          </w:p>
        </w:tc>
        <w:tc>
          <w:tcPr>
            <w:tcW w:w="293" w:type="pct"/>
            <w:shd w:val="clear" w:color="auto" w:fill="BFBFBF"/>
            <w:tcMar>
              <w:top w:w="0" w:type="dxa"/>
              <w:left w:w="45" w:type="dxa"/>
              <w:bottom w:w="0" w:type="dxa"/>
              <w:right w:w="45" w:type="dxa"/>
            </w:tcMar>
            <w:vAlign w:val="center"/>
            <w:hideMark/>
          </w:tcPr>
          <w:p w14:paraId="2BF7540F"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y4</w:t>
            </w:r>
          </w:p>
        </w:tc>
        <w:tc>
          <w:tcPr>
            <w:tcW w:w="293" w:type="pct"/>
            <w:shd w:val="clear" w:color="auto" w:fill="BFBFBF"/>
            <w:tcMar>
              <w:top w:w="0" w:type="dxa"/>
              <w:left w:w="45" w:type="dxa"/>
              <w:bottom w:w="0" w:type="dxa"/>
              <w:right w:w="45" w:type="dxa"/>
            </w:tcMar>
            <w:vAlign w:val="center"/>
            <w:hideMark/>
          </w:tcPr>
          <w:p w14:paraId="4A6098A4"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y5</w:t>
            </w:r>
          </w:p>
        </w:tc>
        <w:tc>
          <w:tcPr>
            <w:tcW w:w="293" w:type="pct"/>
            <w:shd w:val="clear" w:color="auto" w:fill="BFBFBF"/>
            <w:tcMar>
              <w:top w:w="0" w:type="dxa"/>
              <w:left w:w="45" w:type="dxa"/>
              <w:bottom w:w="0" w:type="dxa"/>
              <w:right w:w="45" w:type="dxa"/>
            </w:tcMar>
            <w:vAlign w:val="center"/>
            <w:hideMark/>
          </w:tcPr>
          <w:p w14:paraId="76CCB992"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y6</w:t>
            </w:r>
          </w:p>
        </w:tc>
        <w:tc>
          <w:tcPr>
            <w:tcW w:w="293" w:type="pct"/>
            <w:shd w:val="clear" w:color="auto" w:fill="BFBFBF"/>
            <w:tcMar>
              <w:top w:w="0" w:type="dxa"/>
              <w:left w:w="45" w:type="dxa"/>
              <w:bottom w:w="0" w:type="dxa"/>
              <w:right w:w="45" w:type="dxa"/>
            </w:tcMar>
            <w:vAlign w:val="center"/>
            <w:hideMark/>
          </w:tcPr>
          <w:p w14:paraId="26F808C2"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y7</w:t>
            </w:r>
          </w:p>
        </w:tc>
        <w:tc>
          <w:tcPr>
            <w:tcW w:w="293" w:type="pct"/>
            <w:shd w:val="clear" w:color="auto" w:fill="BFBFBF"/>
            <w:tcMar>
              <w:top w:w="0" w:type="dxa"/>
              <w:left w:w="45" w:type="dxa"/>
              <w:bottom w:w="0" w:type="dxa"/>
              <w:right w:w="45" w:type="dxa"/>
            </w:tcMar>
            <w:vAlign w:val="center"/>
            <w:hideMark/>
          </w:tcPr>
          <w:p w14:paraId="1474B18D"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y8</w:t>
            </w:r>
          </w:p>
        </w:tc>
        <w:tc>
          <w:tcPr>
            <w:tcW w:w="293" w:type="pct"/>
            <w:shd w:val="clear" w:color="auto" w:fill="BFBFBF"/>
            <w:tcMar>
              <w:top w:w="0" w:type="dxa"/>
              <w:left w:w="45" w:type="dxa"/>
              <w:bottom w:w="0" w:type="dxa"/>
              <w:right w:w="45" w:type="dxa"/>
            </w:tcMar>
            <w:vAlign w:val="center"/>
            <w:hideMark/>
          </w:tcPr>
          <w:p w14:paraId="5BCC351A"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y9</w:t>
            </w:r>
          </w:p>
        </w:tc>
        <w:tc>
          <w:tcPr>
            <w:tcW w:w="293" w:type="pct"/>
            <w:shd w:val="clear" w:color="auto" w:fill="BFBFBF"/>
            <w:tcMar>
              <w:top w:w="0" w:type="dxa"/>
              <w:left w:w="45" w:type="dxa"/>
              <w:bottom w:w="0" w:type="dxa"/>
              <w:right w:w="45" w:type="dxa"/>
            </w:tcMar>
            <w:vAlign w:val="center"/>
            <w:hideMark/>
          </w:tcPr>
          <w:p w14:paraId="441E2034"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y10</w:t>
            </w:r>
          </w:p>
        </w:tc>
        <w:tc>
          <w:tcPr>
            <w:tcW w:w="293" w:type="pct"/>
            <w:shd w:val="clear" w:color="auto" w:fill="BFBFBF"/>
            <w:tcMar>
              <w:top w:w="0" w:type="dxa"/>
              <w:left w:w="45" w:type="dxa"/>
              <w:bottom w:w="0" w:type="dxa"/>
              <w:right w:w="45" w:type="dxa"/>
            </w:tcMar>
            <w:vAlign w:val="center"/>
            <w:hideMark/>
          </w:tcPr>
          <w:p w14:paraId="52C64B19"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y11</w:t>
            </w:r>
          </w:p>
        </w:tc>
        <w:tc>
          <w:tcPr>
            <w:tcW w:w="288" w:type="pct"/>
            <w:shd w:val="clear" w:color="auto" w:fill="BFBFBF"/>
            <w:tcMar>
              <w:top w:w="0" w:type="dxa"/>
              <w:left w:w="45" w:type="dxa"/>
              <w:bottom w:w="0" w:type="dxa"/>
              <w:right w:w="45" w:type="dxa"/>
            </w:tcMar>
            <w:vAlign w:val="center"/>
            <w:hideMark/>
          </w:tcPr>
          <w:p w14:paraId="1C3BE09E" w14:textId="77777777" w:rsidR="0003471F" w:rsidRPr="00BE4EEC" w:rsidRDefault="0003471F" w:rsidP="00C450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y12</w:t>
            </w:r>
          </w:p>
        </w:tc>
      </w:tr>
      <w:tr w:rsidR="0003471F" w:rsidRPr="00BE4EEC" w14:paraId="4A1302B6" w14:textId="77777777" w:rsidTr="00C45096">
        <w:trPr>
          <w:trHeight w:val="283"/>
        </w:trPr>
        <w:tc>
          <w:tcPr>
            <w:tcW w:w="462" w:type="pct"/>
            <w:tcMar>
              <w:top w:w="0" w:type="dxa"/>
              <w:left w:w="45" w:type="dxa"/>
              <w:bottom w:w="0" w:type="dxa"/>
              <w:right w:w="45" w:type="dxa"/>
            </w:tcMar>
            <w:vAlign w:val="center"/>
            <w:hideMark/>
          </w:tcPr>
          <w:p w14:paraId="5C364C7C"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ALSPAC</w:t>
            </w:r>
          </w:p>
        </w:tc>
        <w:tc>
          <w:tcPr>
            <w:tcW w:w="434" w:type="pct"/>
            <w:tcMar>
              <w:top w:w="0" w:type="dxa"/>
              <w:left w:w="45" w:type="dxa"/>
              <w:bottom w:w="0" w:type="dxa"/>
              <w:right w:w="45" w:type="dxa"/>
            </w:tcMar>
            <w:vAlign w:val="center"/>
            <w:hideMark/>
          </w:tcPr>
          <w:p w14:paraId="2A212ABB"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1990-2005</w:t>
            </w:r>
          </w:p>
        </w:tc>
        <w:tc>
          <w:tcPr>
            <w:tcW w:w="299" w:type="pct"/>
            <w:shd w:val="clear" w:color="auto" w:fill="B6D7A8"/>
            <w:tcMar>
              <w:top w:w="0" w:type="dxa"/>
              <w:left w:w="45" w:type="dxa"/>
              <w:bottom w:w="0" w:type="dxa"/>
              <w:right w:w="45" w:type="dxa"/>
            </w:tcMar>
            <w:vAlign w:val="center"/>
            <w:hideMark/>
          </w:tcPr>
          <w:p w14:paraId="5571212C"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0127BA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01DF03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79512EB"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D03B04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18DF3F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DD4838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CC77CC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C0AE64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931725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FD0637"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DE4612B"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D708BC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71AE62D9"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17ED4784" w14:textId="77777777" w:rsidTr="00C45096">
        <w:trPr>
          <w:trHeight w:val="283"/>
        </w:trPr>
        <w:tc>
          <w:tcPr>
            <w:tcW w:w="462" w:type="pct"/>
            <w:tcMar>
              <w:top w:w="0" w:type="dxa"/>
              <w:left w:w="45" w:type="dxa"/>
              <w:bottom w:w="0" w:type="dxa"/>
              <w:right w:w="45" w:type="dxa"/>
            </w:tcMar>
            <w:vAlign w:val="center"/>
            <w:hideMark/>
          </w:tcPr>
          <w:p w14:paraId="565BDEE7"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BIB</w:t>
            </w:r>
          </w:p>
        </w:tc>
        <w:tc>
          <w:tcPr>
            <w:tcW w:w="434" w:type="pct"/>
            <w:shd w:val="clear" w:color="auto" w:fill="FFFFFF"/>
            <w:tcMar>
              <w:top w:w="0" w:type="dxa"/>
              <w:left w:w="45" w:type="dxa"/>
              <w:bottom w:w="0" w:type="dxa"/>
              <w:right w:w="45" w:type="dxa"/>
            </w:tcMar>
            <w:vAlign w:val="center"/>
            <w:hideMark/>
          </w:tcPr>
          <w:p w14:paraId="1D831525"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48CEDC05"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42DB92C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C9A591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857E8A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F84EB5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9463E6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76D5CE4F"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FFFFFF"/>
            <w:tcMar>
              <w:top w:w="0" w:type="dxa"/>
              <w:left w:w="45" w:type="dxa"/>
              <w:bottom w:w="0" w:type="dxa"/>
              <w:right w:w="45" w:type="dxa"/>
            </w:tcMar>
            <w:vAlign w:val="center"/>
            <w:hideMark/>
          </w:tcPr>
          <w:p w14:paraId="0358B06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C7505A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06709D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BF1A19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FD052C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604762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2434C81A"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2D94EFED" w14:textId="77777777" w:rsidTr="00C45096">
        <w:trPr>
          <w:trHeight w:val="283"/>
        </w:trPr>
        <w:tc>
          <w:tcPr>
            <w:tcW w:w="462" w:type="pct"/>
            <w:tcMar>
              <w:top w:w="0" w:type="dxa"/>
              <w:left w:w="45" w:type="dxa"/>
              <w:bottom w:w="0" w:type="dxa"/>
              <w:right w:w="45" w:type="dxa"/>
            </w:tcMar>
            <w:vAlign w:val="center"/>
            <w:hideMark/>
          </w:tcPr>
          <w:p w14:paraId="04DD6408"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DNBC</w:t>
            </w:r>
          </w:p>
        </w:tc>
        <w:tc>
          <w:tcPr>
            <w:tcW w:w="434" w:type="pct"/>
            <w:tcMar>
              <w:top w:w="0" w:type="dxa"/>
              <w:left w:w="45" w:type="dxa"/>
              <w:bottom w:w="0" w:type="dxa"/>
              <w:right w:w="45" w:type="dxa"/>
            </w:tcMar>
            <w:vAlign w:val="center"/>
            <w:hideMark/>
          </w:tcPr>
          <w:p w14:paraId="3C53288D"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1997-2014</w:t>
            </w:r>
          </w:p>
        </w:tc>
        <w:tc>
          <w:tcPr>
            <w:tcW w:w="299" w:type="pct"/>
            <w:shd w:val="clear" w:color="auto" w:fill="B6D7A8"/>
            <w:tcMar>
              <w:top w:w="0" w:type="dxa"/>
              <w:left w:w="45" w:type="dxa"/>
              <w:bottom w:w="0" w:type="dxa"/>
              <w:right w:w="45" w:type="dxa"/>
            </w:tcMar>
            <w:vAlign w:val="center"/>
            <w:hideMark/>
          </w:tcPr>
          <w:p w14:paraId="5D47720D"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18EF4BD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F3D5F4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07C2CE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D2C60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F02B70E"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3571C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B59882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4C9ED6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1A4839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F58500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A0219A4"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D9E9C5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08E0A7E0"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4E2314D2" w14:textId="77777777" w:rsidTr="00C45096">
        <w:trPr>
          <w:trHeight w:val="283"/>
        </w:trPr>
        <w:tc>
          <w:tcPr>
            <w:tcW w:w="462" w:type="pct"/>
            <w:tcMar>
              <w:top w:w="0" w:type="dxa"/>
              <w:left w:w="45" w:type="dxa"/>
              <w:bottom w:w="0" w:type="dxa"/>
              <w:right w:w="45" w:type="dxa"/>
            </w:tcMar>
            <w:vAlign w:val="center"/>
            <w:hideMark/>
          </w:tcPr>
          <w:p w14:paraId="45C52FBD" w14:textId="77777777" w:rsidR="0003471F" w:rsidRPr="00BE4EEC" w:rsidRDefault="0003471F"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lastRenderedPageBreak/>
              <w:t>EDEN NAN</w:t>
            </w:r>
          </w:p>
        </w:tc>
        <w:tc>
          <w:tcPr>
            <w:tcW w:w="434" w:type="pct"/>
            <w:shd w:val="clear" w:color="auto" w:fill="FFFFFF"/>
            <w:tcMar>
              <w:top w:w="0" w:type="dxa"/>
              <w:left w:w="45" w:type="dxa"/>
              <w:bottom w:w="0" w:type="dxa"/>
              <w:right w:w="45" w:type="dxa"/>
            </w:tcMar>
            <w:vAlign w:val="center"/>
            <w:hideMark/>
          </w:tcPr>
          <w:p w14:paraId="38C53AEE"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2003-2010</w:t>
            </w:r>
          </w:p>
        </w:tc>
        <w:tc>
          <w:tcPr>
            <w:tcW w:w="299" w:type="pct"/>
            <w:shd w:val="clear" w:color="auto" w:fill="B6D7A8"/>
            <w:tcMar>
              <w:top w:w="0" w:type="dxa"/>
              <w:left w:w="45" w:type="dxa"/>
              <w:bottom w:w="0" w:type="dxa"/>
              <w:right w:w="45" w:type="dxa"/>
            </w:tcMar>
            <w:vAlign w:val="center"/>
            <w:hideMark/>
          </w:tcPr>
          <w:p w14:paraId="01728B11"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224DAD0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8F45CB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196603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0F5095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374F0A7"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841158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3E3B43B"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018633B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479FBA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26B8BE5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869FDA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535F30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71B88068"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378A3509" w14:textId="77777777" w:rsidTr="00C45096">
        <w:trPr>
          <w:trHeight w:val="283"/>
        </w:trPr>
        <w:tc>
          <w:tcPr>
            <w:tcW w:w="462" w:type="pct"/>
            <w:tcMar>
              <w:top w:w="0" w:type="dxa"/>
              <w:left w:w="45" w:type="dxa"/>
              <w:bottom w:w="0" w:type="dxa"/>
              <w:right w:w="45" w:type="dxa"/>
            </w:tcMar>
            <w:vAlign w:val="center"/>
            <w:hideMark/>
          </w:tcPr>
          <w:p w14:paraId="32E2A843" w14:textId="77777777" w:rsidR="0003471F" w:rsidRPr="00BE4EEC" w:rsidRDefault="0003471F"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434" w:type="pct"/>
            <w:shd w:val="clear" w:color="auto" w:fill="FFFFFF"/>
            <w:tcMar>
              <w:top w:w="0" w:type="dxa"/>
              <w:left w:w="45" w:type="dxa"/>
              <w:bottom w:w="0" w:type="dxa"/>
              <w:right w:w="45" w:type="dxa"/>
            </w:tcMar>
            <w:vAlign w:val="center"/>
            <w:hideMark/>
          </w:tcPr>
          <w:p w14:paraId="3C5DE25D"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2003-2013</w:t>
            </w:r>
          </w:p>
        </w:tc>
        <w:tc>
          <w:tcPr>
            <w:tcW w:w="299" w:type="pct"/>
            <w:shd w:val="clear" w:color="auto" w:fill="B6D7A8"/>
            <w:tcMar>
              <w:top w:w="0" w:type="dxa"/>
              <w:left w:w="45" w:type="dxa"/>
              <w:bottom w:w="0" w:type="dxa"/>
              <w:right w:w="45" w:type="dxa"/>
            </w:tcMar>
            <w:vAlign w:val="center"/>
            <w:hideMark/>
          </w:tcPr>
          <w:p w14:paraId="78C1E352"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413AC35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663BE17"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B802CA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F3DFAA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C4C4E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2C2F0F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BA40BA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F5FD52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A81A1D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A29CEE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0F3570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125F4D1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6D1E1EA3"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4B4F985C" w14:textId="77777777" w:rsidTr="00C45096">
        <w:trPr>
          <w:trHeight w:val="283"/>
        </w:trPr>
        <w:tc>
          <w:tcPr>
            <w:tcW w:w="462" w:type="pct"/>
            <w:tcMar>
              <w:top w:w="0" w:type="dxa"/>
              <w:left w:w="45" w:type="dxa"/>
              <w:bottom w:w="0" w:type="dxa"/>
              <w:right w:w="45" w:type="dxa"/>
            </w:tcMar>
            <w:vAlign w:val="center"/>
            <w:hideMark/>
          </w:tcPr>
          <w:p w14:paraId="4C216606"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GENR</w:t>
            </w:r>
          </w:p>
        </w:tc>
        <w:tc>
          <w:tcPr>
            <w:tcW w:w="434" w:type="pct"/>
            <w:shd w:val="clear" w:color="auto" w:fill="FFFFFF"/>
            <w:tcMar>
              <w:top w:w="0" w:type="dxa"/>
              <w:left w:w="45" w:type="dxa"/>
              <w:bottom w:w="0" w:type="dxa"/>
              <w:right w:w="45" w:type="dxa"/>
            </w:tcMar>
            <w:vAlign w:val="center"/>
            <w:hideMark/>
          </w:tcPr>
          <w:p w14:paraId="3853C028"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2002-2016</w:t>
            </w:r>
          </w:p>
        </w:tc>
        <w:tc>
          <w:tcPr>
            <w:tcW w:w="299" w:type="pct"/>
            <w:shd w:val="clear" w:color="auto" w:fill="B6D7A8"/>
            <w:tcMar>
              <w:top w:w="0" w:type="dxa"/>
              <w:left w:w="45" w:type="dxa"/>
              <w:bottom w:w="0" w:type="dxa"/>
              <w:right w:w="45" w:type="dxa"/>
            </w:tcMar>
            <w:vAlign w:val="center"/>
            <w:hideMark/>
          </w:tcPr>
          <w:p w14:paraId="7FFF9F69"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C937A0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0BD343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587E084"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8BD01F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6005A2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68FA80A"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02E7CF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27D212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56E37C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05DA56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639E68E8"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4F2B70F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509A522E"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67CFC8BF" w14:textId="77777777" w:rsidTr="00C45096">
        <w:trPr>
          <w:trHeight w:val="283"/>
        </w:trPr>
        <w:tc>
          <w:tcPr>
            <w:tcW w:w="462" w:type="pct"/>
            <w:tcMar>
              <w:top w:w="0" w:type="dxa"/>
              <w:left w:w="45" w:type="dxa"/>
              <w:bottom w:w="0" w:type="dxa"/>
              <w:right w:w="45" w:type="dxa"/>
            </w:tcMar>
            <w:vAlign w:val="center"/>
            <w:hideMark/>
          </w:tcPr>
          <w:p w14:paraId="4794DF9B" w14:textId="77777777" w:rsidR="0003471F" w:rsidRPr="00BE4EEC" w:rsidRDefault="0003471F"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434" w:type="pct"/>
            <w:shd w:val="clear" w:color="auto" w:fill="FFFFFF"/>
            <w:tcMar>
              <w:top w:w="0" w:type="dxa"/>
              <w:left w:w="45" w:type="dxa"/>
              <w:bottom w:w="0" w:type="dxa"/>
              <w:right w:w="45" w:type="dxa"/>
            </w:tcMar>
            <w:vAlign w:val="center"/>
            <w:hideMark/>
          </w:tcPr>
          <w:p w14:paraId="35532383"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51862923"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w:t>
            </w:r>
            <w:r>
              <w:rPr>
                <w:rFonts w:ascii="Calibri" w:eastAsia="Times New Roman" w:hAnsi="Calibri"/>
                <w:sz w:val="16"/>
                <w:szCs w:val="16"/>
                <w:lang w:val="es-ES" w:eastAsia="es-ES"/>
              </w:rPr>
              <w:t>9</w:t>
            </w:r>
          </w:p>
        </w:tc>
        <w:tc>
          <w:tcPr>
            <w:tcW w:w="293" w:type="pct"/>
            <w:shd w:val="clear" w:color="auto" w:fill="B6D7A8"/>
            <w:tcMar>
              <w:top w:w="0" w:type="dxa"/>
              <w:left w:w="45" w:type="dxa"/>
              <w:bottom w:w="0" w:type="dxa"/>
              <w:right w:w="45" w:type="dxa"/>
            </w:tcMar>
            <w:vAlign w:val="center"/>
            <w:hideMark/>
          </w:tcPr>
          <w:p w14:paraId="22E507A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6410C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4E54E9B"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C056AB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6DD047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0041D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CEA7FF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B3BFCA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59398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500272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1EA4DA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4B27EC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4EB7449B"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6BEF7BAF" w14:textId="77777777" w:rsidTr="00C45096">
        <w:trPr>
          <w:trHeight w:val="283"/>
        </w:trPr>
        <w:tc>
          <w:tcPr>
            <w:tcW w:w="462" w:type="pct"/>
            <w:tcMar>
              <w:top w:w="0" w:type="dxa"/>
              <w:left w:w="45" w:type="dxa"/>
              <w:bottom w:w="0" w:type="dxa"/>
              <w:right w:w="45" w:type="dxa"/>
            </w:tcMar>
            <w:vAlign w:val="center"/>
            <w:hideMark/>
          </w:tcPr>
          <w:p w14:paraId="29552A72" w14:textId="77777777" w:rsidR="0003471F" w:rsidRPr="00BE4EEC" w:rsidRDefault="0003471F"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434" w:type="pct"/>
            <w:shd w:val="clear" w:color="auto" w:fill="FFFFFF"/>
            <w:tcMar>
              <w:top w:w="0" w:type="dxa"/>
              <w:left w:w="45" w:type="dxa"/>
              <w:bottom w:w="0" w:type="dxa"/>
              <w:right w:w="45" w:type="dxa"/>
            </w:tcMar>
            <w:vAlign w:val="center"/>
            <w:hideMark/>
          </w:tcPr>
          <w:p w14:paraId="434A0FD6"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0B4E55F8"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5744BAA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2BA3F7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E20753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E3CB9E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AB4F9B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BDC7B7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479F8B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6479F48"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34B67156"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5626C48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284EA2D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6BCB1C7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6A0F6701"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1A14B3C6" w14:textId="77777777" w:rsidTr="00C45096">
        <w:trPr>
          <w:trHeight w:val="283"/>
        </w:trPr>
        <w:tc>
          <w:tcPr>
            <w:tcW w:w="462" w:type="pct"/>
            <w:tcMar>
              <w:top w:w="0" w:type="dxa"/>
              <w:left w:w="45" w:type="dxa"/>
              <w:bottom w:w="0" w:type="dxa"/>
              <w:right w:w="45" w:type="dxa"/>
            </w:tcMar>
            <w:vAlign w:val="center"/>
            <w:hideMark/>
          </w:tcPr>
          <w:p w14:paraId="5D68DF1C" w14:textId="77777777" w:rsidR="0003471F" w:rsidRPr="00BE4EEC" w:rsidRDefault="0003471F" w:rsidP="00C450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434" w:type="pct"/>
            <w:shd w:val="clear" w:color="auto" w:fill="FFFFFF"/>
            <w:tcMar>
              <w:top w:w="0" w:type="dxa"/>
              <w:left w:w="45" w:type="dxa"/>
              <w:bottom w:w="0" w:type="dxa"/>
              <w:right w:w="45" w:type="dxa"/>
            </w:tcMar>
            <w:vAlign w:val="center"/>
            <w:hideMark/>
          </w:tcPr>
          <w:p w14:paraId="1B441CCD"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2004-2017</w:t>
            </w:r>
          </w:p>
        </w:tc>
        <w:tc>
          <w:tcPr>
            <w:tcW w:w="299" w:type="pct"/>
            <w:shd w:val="clear" w:color="auto" w:fill="B6D7A8"/>
            <w:tcMar>
              <w:top w:w="0" w:type="dxa"/>
              <w:left w:w="45" w:type="dxa"/>
              <w:bottom w:w="0" w:type="dxa"/>
              <w:right w:w="45" w:type="dxa"/>
            </w:tcMar>
            <w:vAlign w:val="center"/>
            <w:hideMark/>
          </w:tcPr>
          <w:p w14:paraId="1F119FF8"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232A91E"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C8E83F7"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69910C"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EE3C9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C96844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55C9BF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CD7165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81AEE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341F817A"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37B6E99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7F2BBEC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4C44088E"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69090514"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143D931E" w14:textId="77777777" w:rsidTr="00C45096">
        <w:trPr>
          <w:trHeight w:val="283"/>
        </w:trPr>
        <w:tc>
          <w:tcPr>
            <w:tcW w:w="462" w:type="pct"/>
            <w:tcMar>
              <w:top w:w="0" w:type="dxa"/>
              <w:left w:w="45" w:type="dxa"/>
              <w:bottom w:w="0" w:type="dxa"/>
              <w:right w:w="45" w:type="dxa"/>
            </w:tcMar>
            <w:vAlign w:val="center"/>
            <w:hideMark/>
          </w:tcPr>
          <w:p w14:paraId="27416ECD"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MOBA</w:t>
            </w:r>
          </w:p>
        </w:tc>
        <w:tc>
          <w:tcPr>
            <w:tcW w:w="434" w:type="pct"/>
            <w:shd w:val="clear" w:color="auto" w:fill="auto"/>
            <w:tcMar>
              <w:top w:w="0" w:type="dxa"/>
              <w:left w:w="45" w:type="dxa"/>
              <w:bottom w:w="0" w:type="dxa"/>
              <w:right w:w="45" w:type="dxa"/>
            </w:tcMar>
            <w:vAlign w:val="center"/>
            <w:hideMark/>
          </w:tcPr>
          <w:p w14:paraId="144466F9" w14:textId="77777777" w:rsidR="0003471F" w:rsidRPr="005F3349" w:rsidRDefault="0003471F" w:rsidP="00C45096">
            <w:pPr>
              <w:contextualSpacing/>
              <w:jc w:val="center"/>
              <w:rPr>
                <w:rFonts w:ascii="Calibri" w:eastAsia="Times New Roman" w:hAnsi="Calibri"/>
                <w:sz w:val="16"/>
                <w:szCs w:val="16"/>
                <w:lang w:val="es-ES" w:eastAsia="es-ES"/>
              </w:rPr>
            </w:pPr>
            <w:r w:rsidRPr="005F3349">
              <w:rPr>
                <w:rFonts w:ascii="Calibri" w:eastAsia="Times New Roman" w:hAnsi="Calibri"/>
                <w:sz w:val="16"/>
                <w:szCs w:val="16"/>
                <w:lang w:val="es-ES" w:eastAsia="es-ES"/>
              </w:rPr>
              <w:t>2004-2015</w:t>
            </w:r>
          </w:p>
        </w:tc>
        <w:tc>
          <w:tcPr>
            <w:tcW w:w="299" w:type="pct"/>
            <w:shd w:val="clear" w:color="auto" w:fill="B6D7A8"/>
            <w:tcMar>
              <w:top w:w="0" w:type="dxa"/>
              <w:left w:w="45" w:type="dxa"/>
              <w:bottom w:w="0" w:type="dxa"/>
              <w:right w:w="45" w:type="dxa"/>
            </w:tcMar>
            <w:vAlign w:val="center"/>
            <w:hideMark/>
          </w:tcPr>
          <w:p w14:paraId="1F2F1049"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w:t>
            </w:r>
            <w:r>
              <w:rPr>
                <w:rFonts w:ascii="Calibri" w:eastAsia="Times New Roman" w:hAnsi="Calibri"/>
                <w:sz w:val="16"/>
                <w:szCs w:val="16"/>
                <w:lang w:val="es-ES" w:eastAsia="es-ES"/>
              </w:rPr>
              <w:t>14</w:t>
            </w:r>
          </w:p>
        </w:tc>
        <w:tc>
          <w:tcPr>
            <w:tcW w:w="293" w:type="pct"/>
            <w:shd w:val="clear" w:color="auto" w:fill="B6D7A8"/>
            <w:tcMar>
              <w:top w:w="0" w:type="dxa"/>
              <w:left w:w="45" w:type="dxa"/>
              <w:bottom w:w="0" w:type="dxa"/>
              <w:right w:w="45" w:type="dxa"/>
            </w:tcMar>
            <w:vAlign w:val="center"/>
            <w:hideMark/>
          </w:tcPr>
          <w:p w14:paraId="6B909257"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44AFAE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B8968E1"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189799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209BD5D"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AB2852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DAA35DB"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5E0D77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3DB7DAC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1520F77"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428210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287A00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4812CC8A" w14:textId="77777777" w:rsidR="0003471F" w:rsidRPr="00BE4EEC" w:rsidRDefault="0003471F" w:rsidP="00C45096">
            <w:pPr>
              <w:contextualSpacing/>
              <w:jc w:val="center"/>
              <w:rPr>
                <w:rFonts w:ascii="Calibri" w:eastAsia="Times New Roman" w:hAnsi="Calibri"/>
                <w:sz w:val="16"/>
                <w:szCs w:val="16"/>
                <w:lang w:val="es-ES" w:eastAsia="es-ES"/>
              </w:rPr>
            </w:pPr>
          </w:p>
        </w:tc>
      </w:tr>
      <w:tr w:rsidR="0003471F" w:rsidRPr="00BE4EEC" w14:paraId="39D9B779" w14:textId="77777777" w:rsidTr="00C45096">
        <w:trPr>
          <w:trHeight w:val="283"/>
        </w:trPr>
        <w:tc>
          <w:tcPr>
            <w:tcW w:w="462" w:type="pct"/>
            <w:tcMar>
              <w:top w:w="0" w:type="dxa"/>
              <w:left w:w="45" w:type="dxa"/>
              <w:bottom w:w="0" w:type="dxa"/>
              <w:right w:w="45" w:type="dxa"/>
            </w:tcMar>
            <w:vAlign w:val="center"/>
            <w:hideMark/>
          </w:tcPr>
          <w:p w14:paraId="1941963B"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RHEA</w:t>
            </w:r>
          </w:p>
        </w:tc>
        <w:tc>
          <w:tcPr>
            <w:tcW w:w="434" w:type="pct"/>
            <w:shd w:val="clear" w:color="auto" w:fill="FFFFFF"/>
            <w:tcMar>
              <w:top w:w="0" w:type="dxa"/>
              <w:left w:w="45" w:type="dxa"/>
              <w:bottom w:w="0" w:type="dxa"/>
              <w:right w:w="45" w:type="dxa"/>
            </w:tcMar>
            <w:vAlign w:val="center"/>
            <w:hideMark/>
          </w:tcPr>
          <w:p w14:paraId="042D0EFC"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4FA479D7" w14:textId="77777777" w:rsidR="0003471F" w:rsidRPr="00BE4EEC" w:rsidRDefault="0003471F" w:rsidP="00C450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3E311F5"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934D09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A3278E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D545C00"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85A6D66"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023D692"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19EB63D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66165BF"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189574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5CE55704"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65481EB3"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ACEA899" w14:textId="77777777" w:rsidR="0003471F" w:rsidRPr="00BE4EEC" w:rsidRDefault="0003471F" w:rsidP="00C450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0526BAD2" w14:textId="77777777" w:rsidR="0003471F" w:rsidRPr="00BE4EEC" w:rsidRDefault="0003471F" w:rsidP="00C45096">
            <w:pPr>
              <w:contextualSpacing/>
              <w:jc w:val="center"/>
              <w:rPr>
                <w:rFonts w:ascii="Calibri" w:eastAsia="Times New Roman" w:hAnsi="Calibri"/>
                <w:sz w:val="16"/>
                <w:szCs w:val="16"/>
                <w:lang w:val="es-ES" w:eastAsia="es-ES"/>
              </w:rPr>
            </w:pPr>
          </w:p>
        </w:tc>
      </w:tr>
    </w:tbl>
    <w:p w14:paraId="62C9D09E" w14:textId="77777777" w:rsidR="00400C29" w:rsidRDefault="00400C29" w:rsidP="001753D7">
      <w:pPr>
        <w:pStyle w:val="BodyText"/>
        <w:spacing w:after="0"/>
        <w:rPr>
          <w:b/>
          <w:bCs/>
          <w:sz w:val="20"/>
          <w:szCs w:val="20"/>
        </w:rPr>
      </w:pPr>
    </w:p>
    <w:p w14:paraId="512C15F4" w14:textId="643BBCE0" w:rsidR="006C5B22" w:rsidRPr="001753D7" w:rsidRDefault="006C5B22" w:rsidP="001753D7">
      <w:pPr>
        <w:pStyle w:val="BodyText"/>
        <w:spacing w:after="0"/>
        <w:rPr>
          <w:b/>
          <w:bCs/>
          <w:sz w:val="20"/>
          <w:szCs w:val="20"/>
        </w:rPr>
      </w:pPr>
      <w:r w:rsidRPr="001753D7">
        <w:rPr>
          <w:b/>
          <w:bCs/>
          <w:sz w:val="20"/>
          <w:szCs w:val="20"/>
        </w:rPr>
        <w:t>Table A</w:t>
      </w:r>
      <w:r w:rsidR="001753D7" w:rsidRPr="001753D7">
        <w:rPr>
          <w:b/>
          <w:bCs/>
          <w:sz w:val="20"/>
          <w:szCs w:val="20"/>
        </w:rPr>
        <w:t>7</w:t>
      </w:r>
      <w:r w:rsidRPr="001753D7">
        <w:rPr>
          <w:b/>
          <w:bCs/>
          <w:sz w:val="20"/>
          <w:szCs w:val="20"/>
        </w:rPr>
        <w:t>: LifeCycle variables required for analysis</w:t>
      </w:r>
    </w:p>
    <w:tbl>
      <w:tblPr>
        <w:tblStyle w:val="TableGrid"/>
        <w:tblW w:w="0" w:type="auto"/>
        <w:tblLook w:val="04A0" w:firstRow="1" w:lastRow="0" w:firstColumn="1" w:lastColumn="0" w:noHBand="0" w:noVBand="1"/>
      </w:tblPr>
      <w:tblGrid>
        <w:gridCol w:w="3150"/>
        <w:gridCol w:w="3150"/>
        <w:gridCol w:w="3150"/>
      </w:tblGrid>
      <w:tr w:rsidR="00685190" w14:paraId="4D78C7A9" w14:textId="77777777" w:rsidTr="00B25C46">
        <w:tc>
          <w:tcPr>
            <w:tcW w:w="3150" w:type="dxa"/>
          </w:tcPr>
          <w:p w14:paraId="010E3650" w14:textId="77777777" w:rsidR="00685190" w:rsidRPr="00063401" w:rsidRDefault="00685190" w:rsidP="00896339">
            <w:pPr>
              <w:pStyle w:val="Compact"/>
              <w:rPr>
                <w:b/>
                <w:bCs/>
                <w:sz w:val="20"/>
                <w:szCs w:val="20"/>
              </w:rPr>
            </w:pPr>
            <w:r w:rsidRPr="00063401">
              <w:rPr>
                <w:b/>
                <w:bCs/>
                <w:sz w:val="20"/>
                <w:szCs w:val="20"/>
              </w:rPr>
              <w:t>Variable</w:t>
            </w:r>
          </w:p>
        </w:tc>
        <w:tc>
          <w:tcPr>
            <w:tcW w:w="3150" w:type="dxa"/>
          </w:tcPr>
          <w:p w14:paraId="1946470C" w14:textId="77777777" w:rsidR="00685190" w:rsidRPr="00063401" w:rsidRDefault="00685190" w:rsidP="00896339">
            <w:pPr>
              <w:pStyle w:val="Compact"/>
              <w:rPr>
                <w:b/>
                <w:bCs/>
                <w:sz w:val="20"/>
                <w:szCs w:val="20"/>
              </w:rPr>
            </w:pPr>
            <w:r w:rsidRPr="00063401">
              <w:rPr>
                <w:b/>
                <w:bCs/>
                <w:sz w:val="20"/>
                <w:szCs w:val="20"/>
              </w:rPr>
              <w:t>Opal table</w:t>
            </w:r>
          </w:p>
        </w:tc>
        <w:tc>
          <w:tcPr>
            <w:tcW w:w="3150" w:type="dxa"/>
          </w:tcPr>
          <w:p w14:paraId="382062BD" w14:textId="77777777" w:rsidR="00685190" w:rsidRPr="00063401" w:rsidRDefault="00685190" w:rsidP="00896339">
            <w:pPr>
              <w:pStyle w:val="Compact"/>
              <w:rPr>
                <w:b/>
                <w:bCs/>
                <w:sz w:val="20"/>
                <w:szCs w:val="20"/>
              </w:rPr>
            </w:pPr>
            <w:r w:rsidRPr="00063401">
              <w:rPr>
                <w:b/>
                <w:bCs/>
                <w:sz w:val="20"/>
                <w:szCs w:val="20"/>
              </w:rPr>
              <w:t>Category</w:t>
            </w:r>
          </w:p>
        </w:tc>
      </w:tr>
      <w:tr w:rsidR="00685190" w14:paraId="302F0F85" w14:textId="77777777" w:rsidTr="00B25C46">
        <w:tc>
          <w:tcPr>
            <w:tcW w:w="3150" w:type="dxa"/>
          </w:tcPr>
          <w:p w14:paraId="2D907C35" w14:textId="77777777" w:rsidR="00685190" w:rsidRPr="00063401" w:rsidRDefault="00685190" w:rsidP="00566A60">
            <w:pPr>
              <w:pStyle w:val="Compact"/>
              <w:rPr>
                <w:sz w:val="20"/>
                <w:szCs w:val="20"/>
              </w:rPr>
            </w:pPr>
            <w:r w:rsidRPr="00063401">
              <w:rPr>
                <w:sz w:val="20"/>
                <w:szCs w:val="20"/>
              </w:rPr>
              <w:t>area_ses_tert_preg</w:t>
            </w:r>
          </w:p>
        </w:tc>
        <w:tc>
          <w:tcPr>
            <w:tcW w:w="3150" w:type="dxa"/>
          </w:tcPr>
          <w:p w14:paraId="1AF9C09E"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7A5F2C2F" w14:textId="77777777" w:rsidR="00685190" w:rsidRPr="00063401" w:rsidRDefault="00685190" w:rsidP="00566A60">
            <w:pPr>
              <w:pStyle w:val="Compact"/>
              <w:rPr>
                <w:sz w:val="20"/>
                <w:szCs w:val="20"/>
              </w:rPr>
            </w:pPr>
            <w:r w:rsidRPr="00063401">
              <w:rPr>
                <w:sz w:val="20"/>
                <w:szCs w:val="20"/>
              </w:rPr>
              <w:t>covariate</w:t>
            </w:r>
          </w:p>
        </w:tc>
      </w:tr>
      <w:tr w:rsidR="00685190" w14:paraId="736FAB74" w14:textId="77777777" w:rsidTr="00B25C46">
        <w:tc>
          <w:tcPr>
            <w:tcW w:w="3150" w:type="dxa"/>
          </w:tcPr>
          <w:p w14:paraId="18733251" w14:textId="77777777" w:rsidR="00685190" w:rsidRPr="00063401" w:rsidRDefault="00685190" w:rsidP="00566A60">
            <w:pPr>
              <w:pStyle w:val="Compact"/>
              <w:rPr>
                <w:sz w:val="20"/>
                <w:szCs w:val="20"/>
              </w:rPr>
            </w:pPr>
            <w:r w:rsidRPr="00063401">
              <w:rPr>
                <w:sz w:val="20"/>
                <w:szCs w:val="20"/>
              </w:rPr>
              <w:t>area_ses_quint_preg</w:t>
            </w:r>
          </w:p>
        </w:tc>
        <w:tc>
          <w:tcPr>
            <w:tcW w:w="3150" w:type="dxa"/>
          </w:tcPr>
          <w:p w14:paraId="165E0E77"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315DB82F" w14:textId="77777777" w:rsidR="00685190" w:rsidRPr="00063401" w:rsidRDefault="00685190" w:rsidP="00566A60">
            <w:pPr>
              <w:pStyle w:val="Compact"/>
              <w:rPr>
                <w:sz w:val="20"/>
                <w:szCs w:val="20"/>
              </w:rPr>
            </w:pPr>
            <w:r w:rsidRPr="00063401">
              <w:rPr>
                <w:sz w:val="20"/>
                <w:szCs w:val="20"/>
              </w:rPr>
              <w:t>covariate</w:t>
            </w:r>
          </w:p>
        </w:tc>
      </w:tr>
      <w:tr w:rsidR="00685190" w14:paraId="3BB214A7" w14:textId="77777777" w:rsidTr="00B25C46">
        <w:tc>
          <w:tcPr>
            <w:tcW w:w="3150" w:type="dxa"/>
          </w:tcPr>
          <w:p w14:paraId="1E116CD1" w14:textId="77777777" w:rsidR="00685190" w:rsidRPr="00063401" w:rsidRDefault="00685190" w:rsidP="00566A60">
            <w:pPr>
              <w:pStyle w:val="Compact"/>
              <w:rPr>
                <w:sz w:val="20"/>
                <w:szCs w:val="20"/>
              </w:rPr>
            </w:pPr>
            <w:r w:rsidRPr="00063401">
              <w:rPr>
                <w:sz w:val="20"/>
                <w:szCs w:val="20"/>
              </w:rPr>
              <w:t>mat_age</w:t>
            </w:r>
          </w:p>
        </w:tc>
        <w:tc>
          <w:tcPr>
            <w:tcW w:w="3150" w:type="dxa"/>
          </w:tcPr>
          <w:p w14:paraId="1D884227"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0F5E9CCD" w14:textId="77777777" w:rsidR="00685190" w:rsidRPr="00063401" w:rsidRDefault="00685190" w:rsidP="00566A60">
            <w:pPr>
              <w:pStyle w:val="Compact"/>
              <w:rPr>
                <w:sz w:val="20"/>
                <w:szCs w:val="20"/>
              </w:rPr>
            </w:pPr>
            <w:r w:rsidRPr="00063401">
              <w:rPr>
                <w:sz w:val="20"/>
                <w:szCs w:val="20"/>
              </w:rPr>
              <w:t>covariate</w:t>
            </w:r>
          </w:p>
        </w:tc>
      </w:tr>
      <w:tr w:rsidR="00685190" w14:paraId="20979CDA" w14:textId="77777777" w:rsidTr="00B25C46">
        <w:tc>
          <w:tcPr>
            <w:tcW w:w="3150" w:type="dxa"/>
          </w:tcPr>
          <w:p w14:paraId="39CF1CA4" w14:textId="49FBAC08" w:rsidR="00685190" w:rsidRPr="00063401" w:rsidRDefault="00BE5485" w:rsidP="00566A60">
            <w:pPr>
              <w:pStyle w:val="Compact"/>
              <w:rPr>
                <w:sz w:val="20"/>
                <w:szCs w:val="20"/>
              </w:rPr>
            </w:pPr>
            <w:r w:rsidRPr="00063401">
              <w:rPr>
                <w:sz w:val="20"/>
                <w:szCs w:val="20"/>
              </w:rPr>
              <w:t>p</w:t>
            </w:r>
            <w:r w:rsidR="00685190" w:rsidRPr="00063401">
              <w:rPr>
                <w:sz w:val="20"/>
                <w:szCs w:val="20"/>
              </w:rPr>
              <w:t>arity_m</w:t>
            </w:r>
          </w:p>
        </w:tc>
        <w:tc>
          <w:tcPr>
            <w:tcW w:w="3150" w:type="dxa"/>
          </w:tcPr>
          <w:p w14:paraId="598A8E7A" w14:textId="77777777" w:rsidR="00685190" w:rsidRPr="00063401" w:rsidRDefault="00685190" w:rsidP="00566A60">
            <w:pPr>
              <w:pStyle w:val="Compact"/>
              <w:rPr>
                <w:sz w:val="20"/>
                <w:szCs w:val="20"/>
              </w:rPr>
            </w:pPr>
            <w:r w:rsidRPr="00063401">
              <w:rPr>
                <w:sz w:val="20"/>
                <w:szCs w:val="20"/>
              </w:rPr>
              <w:t>core non-repeated</w:t>
            </w:r>
          </w:p>
        </w:tc>
        <w:tc>
          <w:tcPr>
            <w:tcW w:w="3150" w:type="dxa"/>
          </w:tcPr>
          <w:p w14:paraId="3388C26D" w14:textId="77777777" w:rsidR="00685190" w:rsidRPr="00063401" w:rsidRDefault="00685190" w:rsidP="00566A60">
            <w:pPr>
              <w:pStyle w:val="Compact"/>
              <w:rPr>
                <w:sz w:val="20"/>
                <w:szCs w:val="20"/>
              </w:rPr>
            </w:pPr>
            <w:r w:rsidRPr="00063401">
              <w:rPr>
                <w:sz w:val="20"/>
                <w:szCs w:val="20"/>
              </w:rPr>
              <w:t>covariate</w:t>
            </w:r>
          </w:p>
        </w:tc>
      </w:tr>
      <w:tr w:rsidR="00685190" w14:paraId="4DC73D04" w14:textId="77777777" w:rsidTr="00B25C46">
        <w:tc>
          <w:tcPr>
            <w:tcW w:w="3150" w:type="dxa"/>
          </w:tcPr>
          <w:p w14:paraId="73691515" w14:textId="77777777" w:rsidR="00685190" w:rsidRPr="00063401" w:rsidRDefault="00685190" w:rsidP="003E7213">
            <w:pPr>
              <w:pStyle w:val="Compact"/>
              <w:rPr>
                <w:sz w:val="20"/>
                <w:szCs w:val="20"/>
              </w:rPr>
            </w:pPr>
            <w:r w:rsidRPr="00063401">
              <w:rPr>
                <w:sz w:val="20"/>
                <w:szCs w:val="20"/>
              </w:rPr>
              <w:t>sex</w:t>
            </w:r>
          </w:p>
        </w:tc>
        <w:tc>
          <w:tcPr>
            <w:tcW w:w="3150" w:type="dxa"/>
          </w:tcPr>
          <w:p w14:paraId="215AC82F" w14:textId="77777777" w:rsidR="00685190" w:rsidRPr="00063401" w:rsidRDefault="00685190" w:rsidP="003E7213">
            <w:pPr>
              <w:pStyle w:val="Compact"/>
              <w:rPr>
                <w:sz w:val="20"/>
                <w:szCs w:val="20"/>
              </w:rPr>
            </w:pPr>
            <w:r w:rsidRPr="00063401">
              <w:rPr>
                <w:sz w:val="20"/>
                <w:szCs w:val="20"/>
              </w:rPr>
              <w:t>core non-repeated</w:t>
            </w:r>
          </w:p>
        </w:tc>
        <w:tc>
          <w:tcPr>
            <w:tcW w:w="3150" w:type="dxa"/>
          </w:tcPr>
          <w:p w14:paraId="32BE68CD" w14:textId="77777777" w:rsidR="00685190" w:rsidRPr="00063401" w:rsidRDefault="00685190" w:rsidP="003E7213">
            <w:pPr>
              <w:pStyle w:val="Compact"/>
              <w:rPr>
                <w:sz w:val="20"/>
                <w:szCs w:val="20"/>
              </w:rPr>
            </w:pPr>
            <w:r w:rsidRPr="00063401">
              <w:rPr>
                <w:sz w:val="20"/>
                <w:szCs w:val="20"/>
              </w:rPr>
              <w:t>covariate</w:t>
            </w:r>
          </w:p>
        </w:tc>
      </w:tr>
      <w:tr w:rsidR="00685190" w14:paraId="27C8087A" w14:textId="77777777" w:rsidTr="00B25C46">
        <w:tc>
          <w:tcPr>
            <w:tcW w:w="3150" w:type="dxa"/>
          </w:tcPr>
          <w:p w14:paraId="6F7C934C" w14:textId="77777777" w:rsidR="00685190" w:rsidRPr="00063401" w:rsidRDefault="00685190" w:rsidP="003E7213">
            <w:pPr>
              <w:pStyle w:val="Compact"/>
              <w:rPr>
                <w:sz w:val="20"/>
                <w:szCs w:val="20"/>
              </w:rPr>
            </w:pPr>
            <w:r w:rsidRPr="00063401">
              <w:rPr>
                <w:sz w:val="20"/>
                <w:szCs w:val="20"/>
              </w:rPr>
              <w:t xml:space="preserve">birth_month </w:t>
            </w:r>
          </w:p>
        </w:tc>
        <w:tc>
          <w:tcPr>
            <w:tcW w:w="3150" w:type="dxa"/>
          </w:tcPr>
          <w:p w14:paraId="192BCA71" w14:textId="77777777" w:rsidR="00685190" w:rsidRPr="00063401" w:rsidRDefault="00685190" w:rsidP="003E7213">
            <w:pPr>
              <w:pStyle w:val="Compact"/>
              <w:rPr>
                <w:sz w:val="20"/>
                <w:szCs w:val="20"/>
              </w:rPr>
            </w:pPr>
            <w:r w:rsidRPr="00063401">
              <w:rPr>
                <w:sz w:val="20"/>
                <w:szCs w:val="20"/>
              </w:rPr>
              <w:t>core non-repeated</w:t>
            </w:r>
          </w:p>
        </w:tc>
        <w:tc>
          <w:tcPr>
            <w:tcW w:w="3150" w:type="dxa"/>
          </w:tcPr>
          <w:p w14:paraId="40020008" w14:textId="77777777" w:rsidR="00685190" w:rsidRPr="00063401" w:rsidRDefault="00685190" w:rsidP="003E7213">
            <w:pPr>
              <w:pStyle w:val="Compact"/>
              <w:rPr>
                <w:sz w:val="20"/>
                <w:szCs w:val="20"/>
              </w:rPr>
            </w:pPr>
            <w:r w:rsidRPr="00063401">
              <w:rPr>
                <w:sz w:val="20"/>
                <w:szCs w:val="20"/>
              </w:rPr>
              <w:t>covariate</w:t>
            </w:r>
          </w:p>
        </w:tc>
      </w:tr>
      <w:tr w:rsidR="00685190" w14:paraId="7D579BAC" w14:textId="77777777" w:rsidTr="00B25C46">
        <w:tc>
          <w:tcPr>
            <w:tcW w:w="3150" w:type="dxa"/>
          </w:tcPr>
          <w:p w14:paraId="3FF9F46E" w14:textId="77777777" w:rsidR="00685190" w:rsidRPr="00063401" w:rsidRDefault="00685190" w:rsidP="004F7121">
            <w:pPr>
              <w:pStyle w:val="Compact"/>
              <w:rPr>
                <w:sz w:val="20"/>
                <w:szCs w:val="20"/>
              </w:rPr>
            </w:pPr>
            <w:r w:rsidRPr="00063401">
              <w:rPr>
                <w:sz w:val="20"/>
                <w:szCs w:val="20"/>
              </w:rPr>
              <w:t>eusilc_income_quintiles</w:t>
            </w:r>
          </w:p>
        </w:tc>
        <w:tc>
          <w:tcPr>
            <w:tcW w:w="3150" w:type="dxa"/>
          </w:tcPr>
          <w:p w14:paraId="7322FE11"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2079D7C6" w14:textId="77777777" w:rsidR="00685190" w:rsidRPr="00063401" w:rsidRDefault="00685190" w:rsidP="004F7121">
            <w:pPr>
              <w:pStyle w:val="Compact"/>
              <w:rPr>
                <w:sz w:val="20"/>
                <w:szCs w:val="20"/>
              </w:rPr>
            </w:pPr>
            <w:r w:rsidRPr="00063401">
              <w:rPr>
                <w:sz w:val="20"/>
                <w:szCs w:val="20"/>
              </w:rPr>
              <w:t>covariate</w:t>
            </w:r>
          </w:p>
        </w:tc>
      </w:tr>
      <w:tr w:rsidR="00685190" w14:paraId="4381715F" w14:textId="77777777" w:rsidTr="00B25C46">
        <w:tc>
          <w:tcPr>
            <w:tcW w:w="3150" w:type="dxa"/>
          </w:tcPr>
          <w:p w14:paraId="24FC0009" w14:textId="77777777" w:rsidR="00685190" w:rsidRPr="00063401" w:rsidRDefault="00685190" w:rsidP="004F7121">
            <w:pPr>
              <w:pStyle w:val="Compact"/>
              <w:rPr>
                <w:sz w:val="20"/>
                <w:szCs w:val="20"/>
              </w:rPr>
            </w:pPr>
            <w:r w:rsidRPr="00063401">
              <w:rPr>
                <w:sz w:val="20"/>
                <w:szCs w:val="20"/>
              </w:rPr>
              <w:t>eusilc_income_tertiles</w:t>
            </w:r>
          </w:p>
        </w:tc>
        <w:tc>
          <w:tcPr>
            <w:tcW w:w="3150" w:type="dxa"/>
          </w:tcPr>
          <w:p w14:paraId="729A1822"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1C9CB967" w14:textId="77777777" w:rsidR="00685190" w:rsidRPr="00063401" w:rsidRDefault="00685190" w:rsidP="004F7121">
            <w:pPr>
              <w:pStyle w:val="Compact"/>
              <w:rPr>
                <w:sz w:val="20"/>
                <w:szCs w:val="20"/>
              </w:rPr>
            </w:pPr>
            <w:r w:rsidRPr="00063401">
              <w:rPr>
                <w:sz w:val="20"/>
                <w:szCs w:val="20"/>
              </w:rPr>
              <w:t>covariate</w:t>
            </w:r>
          </w:p>
        </w:tc>
      </w:tr>
      <w:tr w:rsidR="00685190" w14:paraId="7C083D1C" w14:textId="77777777" w:rsidTr="00B25C46">
        <w:tc>
          <w:tcPr>
            <w:tcW w:w="3150" w:type="dxa"/>
          </w:tcPr>
          <w:p w14:paraId="57E711E4" w14:textId="77777777" w:rsidR="00685190" w:rsidRPr="00063401" w:rsidRDefault="00685190" w:rsidP="004F7121">
            <w:pPr>
              <w:pStyle w:val="Compact"/>
              <w:rPr>
                <w:sz w:val="20"/>
                <w:szCs w:val="20"/>
              </w:rPr>
            </w:pPr>
            <w:r w:rsidRPr="00063401">
              <w:rPr>
                <w:sz w:val="20"/>
                <w:szCs w:val="20"/>
              </w:rPr>
              <w:t>agebirth_m_y</w:t>
            </w:r>
          </w:p>
        </w:tc>
        <w:tc>
          <w:tcPr>
            <w:tcW w:w="3150" w:type="dxa"/>
          </w:tcPr>
          <w:p w14:paraId="56A64380"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43786003" w14:textId="77777777" w:rsidR="00685190" w:rsidRPr="00063401" w:rsidRDefault="00685190" w:rsidP="004F7121">
            <w:pPr>
              <w:pStyle w:val="Compact"/>
              <w:rPr>
                <w:sz w:val="20"/>
                <w:szCs w:val="20"/>
              </w:rPr>
            </w:pPr>
            <w:r w:rsidRPr="00063401">
              <w:rPr>
                <w:sz w:val="20"/>
                <w:szCs w:val="20"/>
              </w:rPr>
              <w:t>covariate</w:t>
            </w:r>
          </w:p>
        </w:tc>
      </w:tr>
      <w:tr w:rsidR="00685190" w14:paraId="06174AA4" w14:textId="77777777" w:rsidTr="00B25C46">
        <w:tc>
          <w:tcPr>
            <w:tcW w:w="3150" w:type="dxa"/>
          </w:tcPr>
          <w:p w14:paraId="631D5C32" w14:textId="77777777" w:rsidR="00685190" w:rsidRPr="00063401" w:rsidRDefault="00685190" w:rsidP="004F7121">
            <w:pPr>
              <w:pStyle w:val="Compact"/>
              <w:rPr>
                <w:sz w:val="20"/>
                <w:szCs w:val="20"/>
              </w:rPr>
            </w:pPr>
            <w:r w:rsidRPr="00063401">
              <w:rPr>
                <w:sz w:val="20"/>
                <w:szCs w:val="20"/>
              </w:rPr>
              <w:t>ethn1_m</w:t>
            </w:r>
          </w:p>
        </w:tc>
        <w:tc>
          <w:tcPr>
            <w:tcW w:w="3150" w:type="dxa"/>
          </w:tcPr>
          <w:p w14:paraId="7866E245"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1E0377CA" w14:textId="77777777" w:rsidR="00685190" w:rsidRPr="00063401" w:rsidRDefault="00685190" w:rsidP="004F7121">
            <w:pPr>
              <w:pStyle w:val="Compact"/>
              <w:rPr>
                <w:sz w:val="20"/>
                <w:szCs w:val="20"/>
              </w:rPr>
            </w:pPr>
            <w:r w:rsidRPr="00063401">
              <w:rPr>
                <w:sz w:val="20"/>
                <w:szCs w:val="20"/>
              </w:rPr>
              <w:t>covariate</w:t>
            </w:r>
          </w:p>
        </w:tc>
      </w:tr>
      <w:tr w:rsidR="00685190" w14:paraId="57A2E97B" w14:textId="77777777" w:rsidTr="00B25C46">
        <w:tc>
          <w:tcPr>
            <w:tcW w:w="3150" w:type="dxa"/>
          </w:tcPr>
          <w:p w14:paraId="46972947" w14:textId="77777777" w:rsidR="00685190" w:rsidRPr="00063401" w:rsidRDefault="00685190" w:rsidP="004F7121">
            <w:pPr>
              <w:pStyle w:val="Compact"/>
              <w:rPr>
                <w:sz w:val="20"/>
                <w:szCs w:val="20"/>
              </w:rPr>
            </w:pPr>
            <w:r w:rsidRPr="00063401">
              <w:rPr>
                <w:sz w:val="20"/>
                <w:szCs w:val="20"/>
              </w:rPr>
              <w:t>ethn2_m</w:t>
            </w:r>
          </w:p>
        </w:tc>
        <w:tc>
          <w:tcPr>
            <w:tcW w:w="3150" w:type="dxa"/>
          </w:tcPr>
          <w:p w14:paraId="30176F5F"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0E185C8B" w14:textId="77777777" w:rsidR="00685190" w:rsidRPr="00063401" w:rsidRDefault="00685190" w:rsidP="004F7121">
            <w:pPr>
              <w:pStyle w:val="Compact"/>
              <w:rPr>
                <w:sz w:val="20"/>
                <w:szCs w:val="20"/>
              </w:rPr>
            </w:pPr>
            <w:r w:rsidRPr="00063401">
              <w:rPr>
                <w:sz w:val="20"/>
                <w:szCs w:val="20"/>
              </w:rPr>
              <w:t>covariate</w:t>
            </w:r>
          </w:p>
        </w:tc>
      </w:tr>
      <w:tr w:rsidR="00685190" w14:paraId="7030E452" w14:textId="77777777" w:rsidTr="00B25C46">
        <w:tc>
          <w:tcPr>
            <w:tcW w:w="3150" w:type="dxa"/>
          </w:tcPr>
          <w:p w14:paraId="1FE3FB3D" w14:textId="77777777" w:rsidR="00685190" w:rsidRPr="00063401" w:rsidRDefault="00685190" w:rsidP="004F7121">
            <w:pPr>
              <w:pStyle w:val="Compact"/>
              <w:rPr>
                <w:sz w:val="20"/>
                <w:szCs w:val="20"/>
              </w:rPr>
            </w:pPr>
            <w:r w:rsidRPr="00063401">
              <w:rPr>
                <w:sz w:val="20"/>
                <w:szCs w:val="20"/>
              </w:rPr>
              <w:t>ethn3_m</w:t>
            </w:r>
          </w:p>
        </w:tc>
        <w:tc>
          <w:tcPr>
            <w:tcW w:w="3150" w:type="dxa"/>
          </w:tcPr>
          <w:p w14:paraId="082A07B0"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4F75AB13" w14:textId="77777777" w:rsidR="00685190" w:rsidRPr="00063401" w:rsidRDefault="00685190" w:rsidP="004F7121">
            <w:pPr>
              <w:pStyle w:val="Compact"/>
              <w:rPr>
                <w:sz w:val="20"/>
                <w:szCs w:val="20"/>
              </w:rPr>
            </w:pPr>
            <w:r w:rsidRPr="00063401">
              <w:rPr>
                <w:sz w:val="20"/>
                <w:szCs w:val="20"/>
              </w:rPr>
              <w:t>covariate</w:t>
            </w:r>
          </w:p>
        </w:tc>
      </w:tr>
      <w:tr w:rsidR="00685190" w14:paraId="382EC9D3" w14:textId="77777777" w:rsidTr="00B25C46">
        <w:tc>
          <w:tcPr>
            <w:tcW w:w="3150" w:type="dxa"/>
          </w:tcPr>
          <w:p w14:paraId="0B68DADA" w14:textId="77777777" w:rsidR="00685190" w:rsidRPr="00063401" w:rsidRDefault="00685190" w:rsidP="004F7121">
            <w:pPr>
              <w:pStyle w:val="Compact"/>
              <w:rPr>
                <w:sz w:val="20"/>
                <w:szCs w:val="20"/>
              </w:rPr>
            </w:pPr>
            <w:r w:rsidRPr="00063401">
              <w:rPr>
                <w:sz w:val="20"/>
                <w:szCs w:val="20"/>
              </w:rPr>
              <w:t>cohort_country</w:t>
            </w:r>
          </w:p>
        </w:tc>
        <w:tc>
          <w:tcPr>
            <w:tcW w:w="3150" w:type="dxa"/>
          </w:tcPr>
          <w:p w14:paraId="50A08CA0"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3A3FAF24" w14:textId="77777777" w:rsidR="00685190" w:rsidRPr="00063401" w:rsidRDefault="00685190" w:rsidP="004F7121">
            <w:pPr>
              <w:pStyle w:val="Compact"/>
              <w:rPr>
                <w:sz w:val="20"/>
                <w:szCs w:val="20"/>
              </w:rPr>
            </w:pPr>
            <w:r w:rsidRPr="00063401">
              <w:rPr>
                <w:sz w:val="20"/>
                <w:szCs w:val="20"/>
              </w:rPr>
              <w:t>covariate</w:t>
            </w:r>
          </w:p>
        </w:tc>
      </w:tr>
      <w:tr w:rsidR="00685190" w14:paraId="440B4093" w14:textId="77777777" w:rsidTr="00B25C46">
        <w:tc>
          <w:tcPr>
            <w:tcW w:w="3150" w:type="dxa"/>
          </w:tcPr>
          <w:p w14:paraId="76018402" w14:textId="77777777" w:rsidR="00685190" w:rsidRPr="00063401" w:rsidRDefault="00685190" w:rsidP="004F7121">
            <w:pPr>
              <w:pStyle w:val="Compact"/>
              <w:rPr>
                <w:sz w:val="20"/>
                <w:szCs w:val="20"/>
              </w:rPr>
            </w:pPr>
            <w:r w:rsidRPr="00063401">
              <w:rPr>
                <w:sz w:val="20"/>
                <w:szCs w:val="20"/>
              </w:rPr>
              <w:t>preg_smk</w:t>
            </w:r>
          </w:p>
        </w:tc>
        <w:tc>
          <w:tcPr>
            <w:tcW w:w="3150" w:type="dxa"/>
          </w:tcPr>
          <w:p w14:paraId="33323132"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2796175E" w14:textId="77777777" w:rsidR="00685190" w:rsidRPr="00063401" w:rsidRDefault="00685190" w:rsidP="004F7121">
            <w:pPr>
              <w:pStyle w:val="Compact"/>
              <w:rPr>
                <w:sz w:val="20"/>
                <w:szCs w:val="20"/>
              </w:rPr>
            </w:pPr>
            <w:r w:rsidRPr="00063401">
              <w:rPr>
                <w:sz w:val="20"/>
                <w:szCs w:val="20"/>
              </w:rPr>
              <w:t>covariate</w:t>
            </w:r>
          </w:p>
        </w:tc>
      </w:tr>
      <w:tr w:rsidR="00685190" w14:paraId="358921B3" w14:textId="77777777" w:rsidTr="00B25C46">
        <w:tc>
          <w:tcPr>
            <w:tcW w:w="3150" w:type="dxa"/>
          </w:tcPr>
          <w:p w14:paraId="7EB90F8E" w14:textId="77777777" w:rsidR="00685190" w:rsidRPr="00063401" w:rsidRDefault="00685190" w:rsidP="004F7121">
            <w:pPr>
              <w:pStyle w:val="Compact"/>
              <w:rPr>
                <w:sz w:val="20"/>
                <w:szCs w:val="20"/>
              </w:rPr>
            </w:pPr>
            <w:r w:rsidRPr="00063401">
              <w:rPr>
                <w:sz w:val="20"/>
                <w:szCs w:val="20"/>
              </w:rPr>
              <w:t>preg_alc</w:t>
            </w:r>
          </w:p>
        </w:tc>
        <w:tc>
          <w:tcPr>
            <w:tcW w:w="3150" w:type="dxa"/>
          </w:tcPr>
          <w:p w14:paraId="1C96B7B8" w14:textId="77777777" w:rsidR="00685190" w:rsidRPr="00063401" w:rsidRDefault="00685190" w:rsidP="004F7121">
            <w:pPr>
              <w:pStyle w:val="Compact"/>
              <w:rPr>
                <w:sz w:val="20"/>
                <w:szCs w:val="20"/>
              </w:rPr>
            </w:pPr>
            <w:r w:rsidRPr="00063401">
              <w:rPr>
                <w:sz w:val="20"/>
                <w:szCs w:val="20"/>
              </w:rPr>
              <w:t>core non-repeated</w:t>
            </w:r>
          </w:p>
        </w:tc>
        <w:tc>
          <w:tcPr>
            <w:tcW w:w="3150" w:type="dxa"/>
          </w:tcPr>
          <w:p w14:paraId="5D12CE81" w14:textId="77777777" w:rsidR="00685190" w:rsidRPr="00063401" w:rsidRDefault="00685190" w:rsidP="004F7121">
            <w:pPr>
              <w:pStyle w:val="Compact"/>
              <w:rPr>
                <w:sz w:val="20"/>
                <w:szCs w:val="20"/>
              </w:rPr>
            </w:pPr>
            <w:r w:rsidRPr="00063401">
              <w:rPr>
                <w:sz w:val="20"/>
                <w:szCs w:val="20"/>
              </w:rPr>
              <w:t>covariate</w:t>
            </w:r>
          </w:p>
        </w:tc>
      </w:tr>
      <w:tr w:rsidR="00BE5485" w14:paraId="65422C38" w14:textId="77777777" w:rsidTr="00B25C46">
        <w:tc>
          <w:tcPr>
            <w:tcW w:w="3150" w:type="dxa"/>
          </w:tcPr>
          <w:p w14:paraId="774013B5" w14:textId="3562384E" w:rsidR="00BE5485" w:rsidRPr="00063401" w:rsidRDefault="00BE5485" w:rsidP="00BE5485">
            <w:pPr>
              <w:pStyle w:val="Compact"/>
              <w:rPr>
                <w:sz w:val="20"/>
                <w:szCs w:val="20"/>
              </w:rPr>
            </w:pPr>
            <w:r w:rsidRPr="00063401">
              <w:rPr>
                <w:sz w:val="20"/>
                <w:szCs w:val="20"/>
              </w:rPr>
              <w:t>preg_cig</w:t>
            </w:r>
          </w:p>
        </w:tc>
        <w:tc>
          <w:tcPr>
            <w:tcW w:w="3150" w:type="dxa"/>
          </w:tcPr>
          <w:p w14:paraId="7040FFFC" w14:textId="639131F5" w:rsidR="00BE5485" w:rsidRPr="00063401" w:rsidRDefault="00BE5485" w:rsidP="00BE5485">
            <w:pPr>
              <w:pStyle w:val="Compact"/>
              <w:rPr>
                <w:sz w:val="20"/>
                <w:szCs w:val="20"/>
              </w:rPr>
            </w:pPr>
            <w:r w:rsidRPr="00063401">
              <w:rPr>
                <w:sz w:val="20"/>
                <w:szCs w:val="20"/>
              </w:rPr>
              <w:t>core non-repeated</w:t>
            </w:r>
          </w:p>
        </w:tc>
        <w:tc>
          <w:tcPr>
            <w:tcW w:w="3150" w:type="dxa"/>
          </w:tcPr>
          <w:p w14:paraId="08A962DB" w14:textId="335AAAC8" w:rsidR="00BE5485" w:rsidRPr="00063401" w:rsidRDefault="00BE5485" w:rsidP="00BE5485">
            <w:pPr>
              <w:pStyle w:val="Compact"/>
              <w:rPr>
                <w:sz w:val="20"/>
                <w:szCs w:val="20"/>
              </w:rPr>
            </w:pPr>
            <w:r w:rsidRPr="00063401">
              <w:rPr>
                <w:sz w:val="20"/>
                <w:szCs w:val="20"/>
              </w:rPr>
              <w:t>covariate</w:t>
            </w:r>
          </w:p>
        </w:tc>
      </w:tr>
      <w:tr w:rsidR="00BE5485" w14:paraId="2037629D" w14:textId="77777777" w:rsidTr="00B25C46">
        <w:tc>
          <w:tcPr>
            <w:tcW w:w="3150" w:type="dxa"/>
          </w:tcPr>
          <w:p w14:paraId="320054FD" w14:textId="48AF2879" w:rsidR="00BE5485" w:rsidRPr="00063401" w:rsidRDefault="00BE5485" w:rsidP="00BE5485">
            <w:pPr>
              <w:pStyle w:val="Compact"/>
              <w:rPr>
                <w:sz w:val="20"/>
                <w:szCs w:val="20"/>
              </w:rPr>
            </w:pPr>
            <w:r w:rsidRPr="00063401">
              <w:rPr>
                <w:sz w:val="20"/>
                <w:szCs w:val="20"/>
              </w:rPr>
              <w:t>preg_alc_unit</w:t>
            </w:r>
          </w:p>
        </w:tc>
        <w:tc>
          <w:tcPr>
            <w:tcW w:w="3150" w:type="dxa"/>
          </w:tcPr>
          <w:p w14:paraId="51C94BDF" w14:textId="6156D6D5" w:rsidR="00BE5485" w:rsidRPr="00063401" w:rsidRDefault="00BE5485" w:rsidP="00BE5485">
            <w:pPr>
              <w:pStyle w:val="Compact"/>
              <w:rPr>
                <w:sz w:val="20"/>
                <w:szCs w:val="20"/>
              </w:rPr>
            </w:pPr>
            <w:r w:rsidRPr="00063401">
              <w:rPr>
                <w:sz w:val="20"/>
                <w:szCs w:val="20"/>
              </w:rPr>
              <w:t>core non-repeated</w:t>
            </w:r>
          </w:p>
        </w:tc>
        <w:tc>
          <w:tcPr>
            <w:tcW w:w="3150" w:type="dxa"/>
          </w:tcPr>
          <w:p w14:paraId="32707B4F" w14:textId="570488FC" w:rsidR="00BE5485" w:rsidRPr="00063401" w:rsidRDefault="00BE5485" w:rsidP="00BE5485">
            <w:pPr>
              <w:pStyle w:val="Compact"/>
              <w:rPr>
                <w:sz w:val="20"/>
                <w:szCs w:val="20"/>
              </w:rPr>
            </w:pPr>
            <w:r w:rsidRPr="00063401">
              <w:rPr>
                <w:sz w:val="20"/>
                <w:szCs w:val="20"/>
              </w:rPr>
              <w:t>covariate</w:t>
            </w:r>
          </w:p>
        </w:tc>
      </w:tr>
      <w:tr w:rsidR="00BE5485" w14:paraId="4BBB2574" w14:textId="77777777" w:rsidTr="00B25C46">
        <w:tc>
          <w:tcPr>
            <w:tcW w:w="3150" w:type="dxa"/>
          </w:tcPr>
          <w:p w14:paraId="68DEAD03" w14:textId="77777777" w:rsidR="00BE5485" w:rsidRPr="00063401" w:rsidRDefault="00BE5485" w:rsidP="00BE5485">
            <w:pPr>
              <w:pStyle w:val="Compact"/>
              <w:rPr>
                <w:sz w:val="20"/>
                <w:szCs w:val="20"/>
              </w:rPr>
            </w:pPr>
            <w:r w:rsidRPr="00063401">
              <w:rPr>
                <w:sz w:val="20"/>
                <w:szCs w:val="20"/>
              </w:rPr>
              <w:t>breastfed_any</w:t>
            </w:r>
          </w:p>
        </w:tc>
        <w:tc>
          <w:tcPr>
            <w:tcW w:w="3150" w:type="dxa"/>
          </w:tcPr>
          <w:p w14:paraId="41A035E4"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A403196" w14:textId="77777777" w:rsidR="00BE5485" w:rsidRPr="00063401" w:rsidRDefault="00BE5485" w:rsidP="00BE5485">
            <w:pPr>
              <w:pStyle w:val="Compact"/>
              <w:rPr>
                <w:sz w:val="20"/>
                <w:szCs w:val="20"/>
              </w:rPr>
            </w:pPr>
            <w:r w:rsidRPr="00063401">
              <w:rPr>
                <w:sz w:val="20"/>
                <w:szCs w:val="20"/>
              </w:rPr>
              <w:t>covariate</w:t>
            </w:r>
          </w:p>
        </w:tc>
      </w:tr>
      <w:tr w:rsidR="00BE5485" w14:paraId="7831FD62" w14:textId="77777777" w:rsidTr="00B25C46">
        <w:tc>
          <w:tcPr>
            <w:tcW w:w="3150" w:type="dxa"/>
          </w:tcPr>
          <w:p w14:paraId="6598A470" w14:textId="77777777" w:rsidR="00BE5485" w:rsidRPr="00063401" w:rsidRDefault="00BE5485" w:rsidP="00BE5485">
            <w:pPr>
              <w:pStyle w:val="Compact"/>
              <w:rPr>
                <w:sz w:val="20"/>
                <w:szCs w:val="20"/>
              </w:rPr>
            </w:pPr>
            <w:r w:rsidRPr="00063401">
              <w:rPr>
                <w:sz w:val="20"/>
                <w:szCs w:val="20"/>
              </w:rPr>
              <w:t>breastfed_ever</w:t>
            </w:r>
          </w:p>
        </w:tc>
        <w:tc>
          <w:tcPr>
            <w:tcW w:w="3150" w:type="dxa"/>
          </w:tcPr>
          <w:p w14:paraId="2BE9399A"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2D53856A" w14:textId="77777777" w:rsidR="00BE5485" w:rsidRPr="00063401" w:rsidRDefault="00BE5485" w:rsidP="00BE5485">
            <w:pPr>
              <w:pStyle w:val="Compact"/>
              <w:rPr>
                <w:sz w:val="20"/>
                <w:szCs w:val="20"/>
              </w:rPr>
            </w:pPr>
            <w:r w:rsidRPr="00063401">
              <w:rPr>
                <w:sz w:val="20"/>
                <w:szCs w:val="20"/>
              </w:rPr>
              <w:t>covariate</w:t>
            </w:r>
          </w:p>
        </w:tc>
      </w:tr>
      <w:tr w:rsidR="00BE5485" w14:paraId="7EA33BA6" w14:textId="77777777" w:rsidTr="00B25C46">
        <w:trPr>
          <w:trHeight w:val="352"/>
        </w:trPr>
        <w:tc>
          <w:tcPr>
            <w:tcW w:w="3150" w:type="dxa"/>
          </w:tcPr>
          <w:p w14:paraId="30D29C8D" w14:textId="77777777" w:rsidR="00BE5485" w:rsidRPr="00063401" w:rsidRDefault="00BE5485" w:rsidP="00BE5485">
            <w:pPr>
              <w:pStyle w:val="Compact"/>
              <w:rPr>
                <w:sz w:val="20"/>
                <w:szCs w:val="20"/>
              </w:rPr>
            </w:pPr>
            <w:r w:rsidRPr="00063401">
              <w:rPr>
                <w:sz w:val="20"/>
                <w:szCs w:val="20"/>
              </w:rPr>
              <w:t>no2_preg,</w:t>
            </w:r>
          </w:p>
        </w:tc>
        <w:tc>
          <w:tcPr>
            <w:tcW w:w="3150" w:type="dxa"/>
          </w:tcPr>
          <w:p w14:paraId="1ACCA21E"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7742B05" w14:textId="77777777" w:rsidR="00BE5485" w:rsidRPr="00063401" w:rsidRDefault="00BE5485" w:rsidP="00BE5485">
            <w:pPr>
              <w:pStyle w:val="Compact"/>
              <w:rPr>
                <w:sz w:val="20"/>
                <w:szCs w:val="20"/>
              </w:rPr>
            </w:pPr>
            <w:r w:rsidRPr="00063401">
              <w:rPr>
                <w:sz w:val="20"/>
                <w:szCs w:val="20"/>
              </w:rPr>
              <w:t>exposure</w:t>
            </w:r>
          </w:p>
        </w:tc>
      </w:tr>
      <w:tr w:rsidR="00BE5485" w14:paraId="3E0FA265" w14:textId="77777777" w:rsidTr="00B25C46">
        <w:tc>
          <w:tcPr>
            <w:tcW w:w="3150" w:type="dxa"/>
          </w:tcPr>
          <w:p w14:paraId="57345187" w14:textId="77777777" w:rsidR="00BE5485" w:rsidRPr="00063401" w:rsidRDefault="00BE5485" w:rsidP="00BE5485">
            <w:pPr>
              <w:pStyle w:val="Compact"/>
              <w:rPr>
                <w:sz w:val="20"/>
                <w:szCs w:val="20"/>
              </w:rPr>
            </w:pPr>
            <w:r w:rsidRPr="00063401">
              <w:rPr>
                <w:sz w:val="20"/>
                <w:szCs w:val="20"/>
              </w:rPr>
              <w:t>pm25_preg</w:t>
            </w:r>
          </w:p>
        </w:tc>
        <w:tc>
          <w:tcPr>
            <w:tcW w:w="3150" w:type="dxa"/>
          </w:tcPr>
          <w:p w14:paraId="0D289C8F"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6A0ADEBB" w14:textId="77777777" w:rsidR="00BE5485" w:rsidRPr="00063401" w:rsidRDefault="00BE5485" w:rsidP="00BE5485">
            <w:pPr>
              <w:pStyle w:val="Compact"/>
              <w:rPr>
                <w:sz w:val="20"/>
                <w:szCs w:val="20"/>
              </w:rPr>
            </w:pPr>
            <w:r w:rsidRPr="00063401">
              <w:rPr>
                <w:sz w:val="20"/>
                <w:szCs w:val="20"/>
              </w:rPr>
              <w:t>exposure</w:t>
            </w:r>
          </w:p>
        </w:tc>
      </w:tr>
      <w:tr w:rsidR="00BE5485" w14:paraId="19976E2D" w14:textId="77777777" w:rsidTr="00B25C46">
        <w:tc>
          <w:tcPr>
            <w:tcW w:w="3150" w:type="dxa"/>
          </w:tcPr>
          <w:p w14:paraId="78D5DD32" w14:textId="77777777" w:rsidR="00BE5485" w:rsidRPr="00063401" w:rsidRDefault="00BE5485" w:rsidP="00BE5485">
            <w:pPr>
              <w:pStyle w:val="Compact"/>
              <w:rPr>
                <w:sz w:val="20"/>
                <w:szCs w:val="20"/>
              </w:rPr>
            </w:pPr>
            <w:r w:rsidRPr="00063401">
              <w:rPr>
                <w:sz w:val="20"/>
                <w:szCs w:val="20"/>
              </w:rPr>
              <w:t>lden_preg</w:t>
            </w:r>
          </w:p>
        </w:tc>
        <w:tc>
          <w:tcPr>
            <w:tcW w:w="3150" w:type="dxa"/>
          </w:tcPr>
          <w:p w14:paraId="3F93C592"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230F3600" w14:textId="77777777" w:rsidR="00BE5485" w:rsidRPr="00063401" w:rsidRDefault="00BE5485" w:rsidP="00BE5485">
            <w:pPr>
              <w:pStyle w:val="Compact"/>
              <w:rPr>
                <w:sz w:val="20"/>
                <w:szCs w:val="20"/>
              </w:rPr>
            </w:pPr>
            <w:r w:rsidRPr="00063401">
              <w:rPr>
                <w:sz w:val="20"/>
                <w:szCs w:val="20"/>
              </w:rPr>
              <w:t>exposure</w:t>
            </w:r>
          </w:p>
        </w:tc>
      </w:tr>
      <w:tr w:rsidR="00BE5485" w14:paraId="5A32141E" w14:textId="77777777" w:rsidTr="00B25C46">
        <w:tc>
          <w:tcPr>
            <w:tcW w:w="3150" w:type="dxa"/>
          </w:tcPr>
          <w:p w14:paraId="616A7575" w14:textId="77777777" w:rsidR="00BE5485" w:rsidRPr="00063401" w:rsidRDefault="00BE5485" w:rsidP="00BE5485">
            <w:pPr>
              <w:pStyle w:val="Compact"/>
              <w:rPr>
                <w:sz w:val="20"/>
                <w:szCs w:val="20"/>
              </w:rPr>
            </w:pPr>
            <w:r w:rsidRPr="00063401">
              <w:rPr>
                <w:sz w:val="20"/>
                <w:szCs w:val="20"/>
              </w:rPr>
              <w:t>ndvi300_preg</w:t>
            </w:r>
          </w:p>
          <w:p w14:paraId="4C2903C9" w14:textId="77777777" w:rsidR="00BE5485" w:rsidRPr="00063401" w:rsidRDefault="00BE5485" w:rsidP="00BE5485">
            <w:pPr>
              <w:pStyle w:val="Compact"/>
              <w:rPr>
                <w:sz w:val="20"/>
                <w:szCs w:val="20"/>
              </w:rPr>
            </w:pPr>
          </w:p>
        </w:tc>
        <w:tc>
          <w:tcPr>
            <w:tcW w:w="3150" w:type="dxa"/>
          </w:tcPr>
          <w:p w14:paraId="5C8320A4"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2D881FA0" w14:textId="77777777" w:rsidR="00BE5485" w:rsidRPr="00063401" w:rsidRDefault="00BE5485" w:rsidP="00BE5485">
            <w:pPr>
              <w:pStyle w:val="Compact"/>
              <w:rPr>
                <w:sz w:val="20"/>
                <w:szCs w:val="20"/>
              </w:rPr>
            </w:pPr>
            <w:r w:rsidRPr="00063401">
              <w:rPr>
                <w:sz w:val="20"/>
                <w:szCs w:val="20"/>
              </w:rPr>
              <w:t>exposure</w:t>
            </w:r>
          </w:p>
        </w:tc>
      </w:tr>
      <w:tr w:rsidR="00BE5485" w14:paraId="3A4CAD3B" w14:textId="77777777" w:rsidTr="00B25C46">
        <w:tc>
          <w:tcPr>
            <w:tcW w:w="3150" w:type="dxa"/>
          </w:tcPr>
          <w:p w14:paraId="4E3A9851" w14:textId="77777777" w:rsidR="00BE5485" w:rsidRPr="00063401" w:rsidRDefault="00BE5485" w:rsidP="00BE5485">
            <w:pPr>
              <w:pStyle w:val="Compact"/>
              <w:rPr>
                <w:sz w:val="20"/>
                <w:szCs w:val="20"/>
              </w:rPr>
            </w:pPr>
            <w:r w:rsidRPr="00063401">
              <w:rPr>
                <w:sz w:val="20"/>
                <w:szCs w:val="20"/>
              </w:rPr>
              <w:t xml:space="preserve">green_dist_preg, </w:t>
            </w:r>
          </w:p>
          <w:p w14:paraId="38F237F7" w14:textId="77777777" w:rsidR="00BE5485" w:rsidRPr="00063401" w:rsidRDefault="00BE5485" w:rsidP="00BE5485">
            <w:pPr>
              <w:pStyle w:val="Compact"/>
              <w:rPr>
                <w:sz w:val="20"/>
                <w:szCs w:val="20"/>
              </w:rPr>
            </w:pPr>
          </w:p>
        </w:tc>
        <w:tc>
          <w:tcPr>
            <w:tcW w:w="3150" w:type="dxa"/>
          </w:tcPr>
          <w:p w14:paraId="3F59BEB8"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70F67753" w14:textId="77777777" w:rsidR="00BE5485" w:rsidRPr="00063401" w:rsidRDefault="00BE5485" w:rsidP="00BE5485">
            <w:pPr>
              <w:pStyle w:val="Compact"/>
              <w:rPr>
                <w:sz w:val="20"/>
                <w:szCs w:val="20"/>
              </w:rPr>
            </w:pPr>
            <w:r w:rsidRPr="00063401">
              <w:rPr>
                <w:sz w:val="20"/>
                <w:szCs w:val="20"/>
              </w:rPr>
              <w:t>exposure</w:t>
            </w:r>
          </w:p>
        </w:tc>
      </w:tr>
      <w:tr w:rsidR="00BE5485" w14:paraId="5872D937" w14:textId="77777777" w:rsidTr="00B25C46">
        <w:tc>
          <w:tcPr>
            <w:tcW w:w="3150" w:type="dxa"/>
          </w:tcPr>
          <w:p w14:paraId="2A9E7080" w14:textId="77777777" w:rsidR="00BE5485" w:rsidRPr="00063401" w:rsidRDefault="00BE5485" w:rsidP="00BE5485">
            <w:pPr>
              <w:pStyle w:val="Compact"/>
              <w:rPr>
                <w:sz w:val="20"/>
                <w:szCs w:val="20"/>
              </w:rPr>
            </w:pPr>
            <w:r w:rsidRPr="00063401">
              <w:rPr>
                <w:sz w:val="20"/>
                <w:szCs w:val="20"/>
              </w:rPr>
              <w:lastRenderedPageBreak/>
              <w:t xml:space="preserve">blue_dist_preg, </w:t>
            </w:r>
          </w:p>
        </w:tc>
        <w:tc>
          <w:tcPr>
            <w:tcW w:w="3150" w:type="dxa"/>
          </w:tcPr>
          <w:p w14:paraId="1B4E9D98"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2008173" w14:textId="77777777" w:rsidR="00BE5485" w:rsidRPr="00063401" w:rsidRDefault="00BE5485" w:rsidP="00BE5485">
            <w:pPr>
              <w:pStyle w:val="Compact"/>
              <w:rPr>
                <w:sz w:val="20"/>
                <w:szCs w:val="20"/>
              </w:rPr>
            </w:pPr>
            <w:r w:rsidRPr="00063401">
              <w:rPr>
                <w:sz w:val="20"/>
                <w:szCs w:val="20"/>
              </w:rPr>
              <w:t>exposure</w:t>
            </w:r>
          </w:p>
        </w:tc>
      </w:tr>
      <w:tr w:rsidR="00BE5485" w14:paraId="418CC19A" w14:textId="77777777" w:rsidTr="00B25C46">
        <w:tc>
          <w:tcPr>
            <w:tcW w:w="3150" w:type="dxa"/>
          </w:tcPr>
          <w:p w14:paraId="4903F4E9" w14:textId="77777777" w:rsidR="00BE5485" w:rsidRPr="00063401" w:rsidRDefault="00BE5485" w:rsidP="00BE5485">
            <w:pPr>
              <w:pStyle w:val="Compact"/>
              <w:rPr>
                <w:sz w:val="20"/>
                <w:szCs w:val="20"/>
              </w:rPr>
            </w:pPr>
            <w:r w:rsidRPr="00063401">
              <w:rPr>
                <w:sz w:val="20"/>
                <w:szCs w:val="20"/>
              </w:rPr>
              <w:t>cohort_id</w:t>
            </w:r>
          </w:p>
        </w:tc>
        <w:tc>
          <w:tcPr>
            <w:tcW w:w="3150" w:type="dxa"/>
          </w:tcPr>
          <w:p w14:paraId="37D777FF"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602333F2" w14:textId="77777777" w:rsidR="00BE5485" w:rsidRPr="00063401" w:rsidRDefault="00BE5485" w:rsidP="00BE5485">
            <w:pPr>
              <w:pStyle w:val="Compact"/>
              <w:rPr>
                <w:sz w:val="20"/>
                <w:szCs w:val="20"/>
              </w:rPr>
            </w:pPr>
            <w:r w:rsidRPr="00063401">
              <w:rPr>
                <w:sz w:val="20"/>
                <w:szCs w:val="20"/>
              </w:rPr>
              <w:t>meta-data</w:t>
            </w:r>
          </w:p>
        </w:tc>
      </w:tr>
      <w:tr w:rsidR="00BE5485" w14:paraId="42F45C54" w14:textId="77777777" w:rsidTr="00B25C46">
        <w:tc>
          <w:tcPr>
            <w:tcW w:w="3150" w:type="dxa"/>
          </w:tcPr>
          <w:p w14:paraId="4FEBFFFE" w14:textId="77777777" w:rsidR="00BE5485" w:rsidRPr="00063401" w:rsidRDefault="00BE5485" w:rsidP="00BE5485">
            <w:pPr>
              <w:pStyle w:val="Compact"/>
              <w:rPr>
                <w:sz w:val="20"/>
                <w:szCs w:val="20"/>
              </w:rPr>
            </w:pPr>
            <w:r w:rsidRPr="00063401">
              <w:rPr>
                <w:sz w:val="20"/>
                <w:szCs w:val="20"/>
              </w:rPr>
              <w:t>pnd</w:t>
            </w:r>
          </w:p>
        </w:tc>
        <w:tc>
          <w:tcPr>
            <w:tcW w:w="3150" w:type="dxa"/>
          </w:tcPr>
          <w:p w14:paraId="2BC8A551"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4B7AD96F" w14:textId="77777777" w:rsidR="00BE5485" w:rsidRPr="00063401" w:rsidRDefault="00BE5485" w:rsidP="00BE5485">
            <w:pPr>
              <w:pStyle w:val="Compact"/>
              <w:rPr>
                <w:sz w:val="20"/>
                <w:szCs w:val="20"/>
              </w:rPr>
            </w:pPr>
            <w:r w:rsidRPr="00063401">
              <w:rPr>
                <w:sz w:val="20"/>
                <w:szCs w:val="20"/>
              </w:rPr>
              <w:t>outcome</w:t>
            </w:r>
          </w:p>
        </w:tc>
      </w:tr>
      <w:tr w:rsidR="00BE5485" w14:paraId="1C4FD1F8" w14:textId="77777777" w:rsidTr="00B25C46">
        <w:tc>
          <w:tcPr>
            <w:tcW w:w="3150" w:type="dxa"/>
          </w:tcPr>
          <w:p w14:paraId="3386D6A9" w14:textId="77777777" w:rsidR="00BE5485" w:rsidRPr="00063401" w:rsidRDefault="00BE5485" w:rsidP="00BE5485">
            <w:pPr>
              <w:pStyle w:val="Compact"/>
              <w:rPr>
                <w:sz w:val="20"/>
                <w:szCs w:val="20"/>
              </w:rPr>
            </w:pPr>
            <w:r w:rsidRPr="00063401">
              <w:rPr>
                <w:sz w:val="20"/>
                <w:szCs w:val="20"/>
              </w:rPr>
              <w:t>preg_dia</w:t>
            </w:r>
          </w:p>
        </w:tc>
        <w:tc>
          <w:tcPr>
            <w:tcW w:w="3150" w:type="dxa"/>
          </w:tcPr>
          <w:p w14:paraId="56E5EA8F"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4D644FA2" w14:textId="77777777" w:rsidR="00BE5485" w:rsidRPr="00063401" w:rsidRDefault="00BE5485" w:rsidP="00BE5485">
            <w:pPr>
              <w:pStyle w:val="Compact"/>
              <w:rPr>
                <w:sz w:val="20"/>
                <w:szCs w:val="20"/>
              </w:rPr>
            </w:pPr>
            <w:r w:rsidRPr="00063401">
              <w:rPr>
                <w:sz w:val="20"/>
                <w:szCs w:val="20"/>
              </w:rPr>
              <w:t>covariate</w:t>
            </w:r>
          </w:p>
        </w:tc>
      </w:tr>
      <w:tr w:rsidR="00BE5485" w14:paraId="29D8FFCB" w14:textId="77777777" w:rsidTr="00B25C46">
        <w:tc>
          <w:tcPr>
            <w:tcW w:w="3150" w:type="dxa"/>
          </w:tcPr>
          <w:p w14:paraId="3D36E1F3" w14:textId="77777777" w:rsidR="00BE5485" w:rsidRPr="00063401" w:rsidRDefault="00BE5485" w:rsidP="00BE5485">
            <w:pPr>
              <w:pStyle w:val="Compact"/>
              <w:rPr>
                <w:sz w:val="20"/>
                <w:szCs w:val="20"/>
              </w:rPr>
            </w:pPr>
            <w:r w:rsidRPr="00063401">
              <w:rPr>
                <w:sz w:val="20"/>
                <w:szCs w:val="20"/>
              </w:rPr>
              <w:t>preg_ht</w:t>
            </w:r>
          </w:p>
        </w:tc>
        <w:tc>
          <w:tcPr>
            <w:tcW w:w="3150" w:type="dxa"/>
          </w:tcPr>
          <w:p w14:paraId="7D86EC5C" w14:textId="77777777" w:rsidR="00BE5485" w:rsidRPr="00063401" w:rsidRDefault="00BE5485" w:rsidP="00BE5485">
            <w:pPr>
              <w:pStyle w:val="Compact"/>
              <w:rPr>
                <w:sz w:val="20"/>
                <w:szCs w:val="20"/>
              </w:rPr>
            </w:pPr>
            <w:r w:rsidRPr="00063401">
              <w:rPr>
                <w:sz w:val="20"/>
                <w:szCs w:val="20"/>
              </w:rPr>
              <w:t>core non-repeated</w:t>
            </w:r>
          </w:p>
        </w:tc>
        <w:tc>
          <w:tcPr>
            <w:tcW w:w="3150" w:type="dxa"/>
          </w:tcPr>
          <w:p w14:paraId="3C267165" w14:textId="77777777" w:rsidR="00BE5485" w:rsidRPr="00063401" w:rsidRDefault="00BE5485" w:rsidP="00BE5485">
            <w:pPr>
              <w:pStyle w:val="Compact"/>
              <w:rPr>
                <w:sz w:val="20"/>
                <w:szCs w:val="20"/>
              </w:rPr>
            </w:pPr>
            <w:r w:rsidRPr="00063401">
              <w:rPr>
                <w:sz w:val="20"/>
                <w:szCs w:val="20"/>
              </w:rPr>
              <w:t>covariate</w:t>
            </w:r>
          </w:p>
        </w:tc>
      </w:tr>
      <w:tr w:rsidR="00BE5485" w14:paraId="74AD70C2" w14:textId="77777777" w:rsidTr="00B25C46">
        <w:tc>
          <w:tcPr>
            <w:tcW w:w="3150" w:type="dxa"/>
          </w:tcPr>
          <w:p w14:paraId="04D9C8E5" w14:textId="77777777" w:rsidR="00BE5485" w:rsidRPr="00063401" w:rsidRDefault="00BE5485" w:rsidP="00BE5485">
            <w:pPr>
              <w:pStyle w:val="Compact"/>
              <w:rPr>
                <w:sz w:val="20"/>
                <w:szCs w:val="20"/>
              </w:rPr>
            </w:pPr>
            <w:r w:rsidRPr="00063401">
              <w:rPr>
                <w:sz w:val="20"/>
                <w:szCs w:val="20"/>
              </w:rPr>
              <w:t>ga_bj</w:t>
            </w:r>
          </w:p>
        </w:tc>
        <w:tc>
          <w:tcPr>
            <w:tcW w:w="3150" w:type="dxa"/>
          </w:tcPr>
          <w:p w14:paraId="31FCAADF" w14:textId="77777777" w:rsidR="00BE5485" w:rsidRPr="00063401" w:rsidRDefault="00BE5485" w:rsidP="00BE5485">
            <w:pPr>
              <w:pStyle w:val="Compact"/>
              <w:rPr>
                <w:sz w:val="20"/>
                <w:szCs w:val="20"/>
              </w:rPr>
            </w:pPr>
            <w:r w:rsidRPr="00063401">
              <w:rPr>
                <w:sz w:val="20"/>
                <w:szCs w:val="20"/>
              </w:rPr>
              <w:t xml:space="preserve">core non-repeated </w:t>
            </w:r>
          </w:p>
        </w:tc>
        <w:tc>
          <w:tcPr>
            <w:tcW w:w="3150" w:type="dxa"/>
          </w:tcPr>
          <w:p w14:paraId="4533F0E6" w14:textId="77777777" w:rsidR="00BE5485" w:rsidRPr="00063401" w:rsidRDefault="00BE5485" w:rsidP="00BE5485">
            <w:pPr>
              <w:pStyle w:val="Compact"/>
              <w:rPr>
                <w:sz w:val="20"/>
                <w:szCs w:val="20"/>
              </w:rPr>
            </w:pPr>
            <w:r w:rsidRPr="00063401">
              <w:rPr>
                <w:sz w:val="20"/>
                <w:szCs w:val="20"/>
              </w:rPr>
              <w:t>covariate</w:t>
            </w:r>
          </w:p>
        </w:tc>
      </w:tr>
      <w:tr w:rsidR="00BE5485" w14:paraId="48AFD163" w14:textId="77777777" w:rsidTr="00B25C46">
        <w:tc>
          <w:tcPr>
            <w:tcW w:w="3150" w:type="dxa"/>
          </w:tcPr>
          <w:p w14:paraId="3CCBAE13" w14:textId="77777777" w:rsidR="00BE5485" w:rsidRPr="00063401" w:rsidRDefault="00BE5485" w:rsidP="00BE5485">
            <w:pPr>
              <w:pStyle w:val="Compact"/>
              <w:rPr>
                <w:sz w:val="20"/>
                <w:szCs w:val="20"/>
              </w:rPr>
            </w:pPr>
            <w:r w:rsidRPr="00063401">
              <w:rPr>
                <w:sz w:val="20"/>
                <w:szCs w:val="20"/>
              </w:rPr>
              <w:t>prepreg_dep</w:t>
            </w:r>
          </w:p>
        </w:tc>
        <w:tc>
          <w:tcPr>
            <w:tcW w:w="3150" w:type="dxa"/>
          </w:tcPr>
          <w:p w14:paraId="6CE1E272" w14:textId="77777777" w:rsidR="00BE5485" w:rsidRPr="00063401" w:rsidRDefault="00BE5485" w:rsidP="00BE5485">
            <w:pPr>
              <w:pStyle w:val="Compact"/>
              <w:rPr>
                <w:sz w:val="20"/>
                <w:szCs w:val="20"/>
              </w:rPr>
            </w:pPr>
            <w:r w:rsidRPr="00063401">
              <w:rPr>
                <w:sz w:val="20"/>
                <w:szCs w:val="20"/>
              </w:rPr>
              <w:t xml:space="preserve">core non-repeated </w:t>
            </w:r>
          </w:p>
        </w:tc>
        <w:tc>
          <w:tcPr>
            <w:tcW w:w="3150" w:type="dxa"/>
          </w:tcPr>
          <w:p w14:paraId="30B91D8F" w14:textId="77777777" w:rsidR="00BE5485" w:rsidRPr="00063401" w:rsidRDefault="00BE5485" w:rsidP="00BE5485">
            <w:pPr>
              <w:pStyle w:val="Compact"/>
              <w:rPr>
                <w:sz w:val="20"/>
                <w:szCs w:val="20"/>
              </w:rPr>
            </w:pPr>
            <w:r w:rsidRPr="00063401">
              <w:rPr>
                <w:sz w:val="20"/>
                <w:szCs w:val="20"/>
              </w:rPr>
              <w:t>covariate</w:t>
            </w:r>
          </w:p>
        </w:tc>
      </w:tr>
      <w:tr w:rsidR="00BE5485" w14:paraId="5825C490" w14:textId="77777777" w:rsidTr="00B25C46">
        <w:tc>
          <w:tcPr>
            <w:tcW w:w="3150" w:type="dxa"/>
          </w:tcPr>
          <w:p w14:paraId="1C00A606" w14:textId="77777777" w:rsidR="00BE5485" w:rsidRPr="00063401" w:rsidRDefault="00BE5485" w:rsidP="00BE5485">
            <w:pPr>
              <w:pStyle w:val="Compact"/>
              <w:rPr>
                <w:sz w:val="20"/>
                <w:szCs w:val="20"/>
              </w:rPr>
            </w:pPr>
            <w:r w:rsidRPr="00063401">
              <w:rPr>
                <w:sz w:val="20"/>
                <w:szCs w:val="20"/>
              </w:rPr>
              <w:t>child_id</w:t>
            </w:r>
          </w:p>
        </w:tc>
        <w:tc>
          <w:tcPr>
            <w:tcW w:w="3150" w:type="dxa"/>
          </w:tcPr>
          <w:p w14:paraId="5FEDEC99" w14:textId="77777777" w:rsidR="00BE5485" w:rsidRPr="00063401" w:rsidRDefault="00BE5485" w:rsidP="00BE5485">
            <w:pPr>
              <w:pStyle w:val="Compact"/>
              <w:rPr>
                <w:sz w:val="20"/>
                <w:szCs w:val="20"/>
              </w:rPr>
            </w:pPr>
            <w:r w:rsidRPr="00063401">
              <w:rPr>
                <w:sz w:val="20"/>
                <w:szCs w:val="20"/>
              </w:rPr>
              <w:t>core non-repeated, core yearly repeated</w:t>
            </w:r>
          </w:p>
        </w:tc>
        <w:tc>
          <w:tcPr>
            <w:tcW w:w="3150" w:type="dxa"/>
          </w:tcPr>
          <w:p w14:paraId="459AA12B" w14:textId="77777777" w:rsidR="00BE5485" w:rsidRPr="00063401" w:rsidRDefault="00BE5485" w:rsidP="00BE5485">
            <w:pPr>
              <w:pStyle w:val="Compact"/>
              <w:rPr>
                <w:sz w:val="20"/>
                <w:szCs w:val="20"/>
              </w:rPr>
            </w:pPr>
            <w:r w:rsidRPr="00063401">
              <w:rPr>
                <w:sz w:val="20"/>
                <w:szCs w:val="20"/>
              </w:rPr>
              <w:t>meta-data</w:t>
            </w:r>
          </w:p>
        </w:tc>
      </w:tr>
      <w:tr w:rsidR="00BE5485" w14:paraId="4BE8B1D8" w14:textId="77777777" w:rsidTr="00B25C46">
        <w:tc>
          <w:tcPr>
            <w:tcW w:w="3150" w:type="dxa"/>
          </w:tcPr>
          <w:p w14:paraId="3BF2AF44" w14:textId="77777777" w:rsidR="00BE5485" w:rsidRPr="00063401" w:rsidRDefault="00BE5485" w:rsidP="00BE5485">
            <w:pPr>
              <w:pStyle w:val="Compact"/>
              <w:rPr>
                <w:sz w:val="20"/>
                <w:szCs w:val="20"/>
              </w:rPr>
            </w:pPr>
            <w:r w:rsidRPr="00063401">
              <w:rPr>
                <w:sz w:val="20"/>
                <w:szCs w:val="20"/>
              </w:rPr>
              <w:t>edu_m_</w:t>
            </w:r>
          </w:p>
        </w:tc>
        <w:tc>
          <w:tcPr>
            <w:tcW w:w="3150" w:type="dxa"/>
          </w:tcPr>
          <w:p w14:paraId="683A8D35"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29480B5D" w14:textId="77777777" w:rsidR="00BE5485" w:rsidRPr="00063401" w:rsidRDefault="00BE5485" w:rsidP="00BE5485">
            <w:pPr>
              <w:pStyle w:val="Compact"/>
              <w:rPr>
                <w:sz w:val="20"/>
                <w:szCs w:val="20"/>
              </w:rPr>
            </w:pPr>
            <w:r w:rsidRPr="00063401">
              <w:rPr>
                <w:sz w:val="20"/>
                <w:szCs w:val="20"/>
              </w:rPr>
              <w:t>covariate</w:t>
            </w:r>
          </w:p>
        </w:tc>
      </w:tr>
      <w:tr w:rsidR="00BE5485" w14:paraId="4718B926" w14:textId="77777777" w:rsidTr="00B25C46">
        <w:tc>
          <w:tcPr>
            <w:tcW w:w="3150" w:type="dxa"/>
          </w:tcPr>
          <w:p w14:paraId="38FB9B1D" w14:textId="77777777" w:rsidR="00BE5485" w:rsidRPr="00063401" w:rsidRDefault="00BE5485" w:rsidP="00BE5485">
            <w:pPr>
              <w:pStyle w:val="Compact"/>
              <w:rPr>
                <w:sz w:val="20"/>
                <w:szCs w:val="20"/>
              </w:rPr>
            </w:pPr>
            <w:r w:rsidRPr="00063401">
              <w:rPr>
                <w:sz w:val="20"/>
                <w:szCs w:val="20"/>
              </w:rPr>
              <w:t>area_ses_tert_</w:t>
            </w:r>
          </w:p>
        </w:tc>
        <w:tc>
          <w:tcPr>
            <w:tcW w:w="3150" w:type="dxa"/>
          </w:tcPr>
          <w:p w14:paraId="277A73BD"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1FB6E916" w14:textId="77777777" w:rsidR="00BE5485" w:rsidRPr="00063401" w:rsidRDefault="00BE5485" w:rsidP="00BE5485">
            <w:pPr>
              <w:pStyle w:val="Compact"/>
              <w:rPr>
                <w:sz w:val="20"/>
                <w:szCs w:val="20"/>
              </w:rPr>
            </w:pPr>
            <w:r w:rsidRPr="00063401">
              <w:rPr>
                <w:sz w:val="20"/>
                <w:szCs w:val="20"/>
              </w:rPr>
              <w:t>covariate</w:t>
            </w:r>
          </w:p>
        </w:tc>
      </w:tr>
      <w:tr w:rsidR="00BE5485" w14:paraId="46070E82" w14:textId="77777777" w:rsidTr="00B25C46">
        <w:tc>
          <w:tcPr>
            <w:tcW w:w="3150" w:type="dxa"/>
          </w:tcPr>
          <w:p w14:paraId="1A83BD93" w14:textId="77777777" w:rsidR="00BE5485" w:rsidRPr="00063401" w:rsidRDefault="00BE5485" w:rsidP="00BE5485">
            <w:pPr>
              <w:pStyle w:val="Compact"/>
              <w:rPr>
                <w:sz w:val="20"/>
                <w:szCs w:val="20"/>
              </w:rPr>
            </w:pPr>
            <w:r w:rsidRPr="00063401">
              <w:rPr>
                <w:sz w:val="20"/>
                <w:szCs w:val="20"/>
              </w:rPr>
              <w:t>area_ses_quint_</w:t>
            </w:r>
          </w:p>
        </w:tc>
        <w:tc>
          <w:tcPr>
            <w:tcW w:w="3150" w:type="dxa"/>
          </w:tcPr>
          <w:p w14:paraId="4B0C70EA"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3754A9E9" w14:textId="77777777" w:rsidR="00BE5485" w:rsidRPr="00063401" w:rsidRDefault="00BE5485" w:rsidP="00BE5485">
            <w:pPr>
              <w:pStyle w:val="Compact"/>
              <w:rPr>
                <w:sz w:val="20"/>
                <w:szCs w:val="20"/>
              </w:rPr>
            </w:pPr>
            <w:r w:rsidRPr="00063401">
              <w:rPr>
                <w:sz w:val="20"/>
                <w:szCs w:val="20"/>
              </w:rPr>
              <w:t>covariate</w:t>
            </w:r>
          </w:p>
        </w:tc>
      </w:tr>
      <w:tr w:rsidR="00BE5485" w14:paraId="692F3417" w14:textId="77777777" w:rsidTr="00B25C46">
        <w:tc>
          <w:tcPr>
            <w:tcW w:w="3150" w:type="dxa"/>
          </w:tcPr>
          <w:p w14:paraId="17C47A47" w14:textId="77777777" w:rsidR="00BE5485" w:rsidRPr="00063401" w:rsidRDefault="00BE5485" w:rsidP="00BE5485">
            <w:pPr>
              <w:pStyle w:val="Compact"/>
              <w:rPr>
                <w:sz w:val="20"/>
                <w:szCs w:val="20"/>
              </w:rPr>
            </w:pPr>
            <w:r w:rsidRPr="00063401">
              <w:rPr>
                <w:sz w:val="20"/>
                <w:szCs w:val="20"/>
              </w:rPr>
              <w:t>fam_split_up_</w:t>
            </w:r>
          </w:p>
        </w:tc>
        <w:tc>
          <w:tcPr>
            <w:tcW w:w="3150" w:type="dxa"/>
          </w:tcPr>
          <w:p w14:paraId="6793C298"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2A9D2207" w14:textId="77777777" w:rsidR="00BE5485" w:rsidRPr="00063401" w:rsidRDefault="00BE5485" w:rsidP="00BE5485">
            <w:pPr>
              <w:pStyle w:val="Compact"/>
              <w:rPr>
                <w:sz w:val="20"/>
                <w:szCs w:val="20"/>
              </w:rPr>
            </w:pPr>
            <w:r w:rsidRPr="00063401">
              <w:rPr>
                <w:sz w:val="20"/>
                <w:szCs w:val="20"/>
              </w:rPr>
              <w:t>covariate</w:t>
            </w:r>
          </w:p>
        </w:tc>
      </w:tr>
      <w:tr w:rsidR="00BE5485" w14:paraId="31055431" w14:textId="77777777" w:rsidTr="00B25C46">
        <w:tc>
          <w:tcPr>
            <w:tcW w:w="3150" w:type="dxa"/>
          </w:tcPr>
          <w:p w14:paraId="52EE567B" w14:textId="77777777" w:rsidR="00BE5485" w:rsidRPr="00063401" w:rsidRDefault="00BE5485" w:rsidP="00BE5485">
            <w:pPr>
              <w:pStyle w:val="Compact"/>
              <w:rPr>
                <w:sz w:val="20"/>
                <w:szCs w:val="20"/>
              </w:rPr>
            </w:pPr>
            <w:r w:rsidRPr="00063401">
              <w:rPr>
                <w:sz w:val="20"/>
                <w:szCs w:val="20"/>
              </w:rPr>
              <w:t>no2_</w:t>
            </w:r>
          </w:p>
        </w:tc>
        <w:tc>
          <w:tcPr>
            <w:tcW w:w="3150" w:type="dxa"/>
          </w:tcPr>
          <w:p w14:paraId="1C789DC1"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A48AC42" w14:textId="77777777" w:rsidR="00BE5485" w:rsidRPr="00063401" w:rsidRDefault="00BE5485" w:rsidP="00BE5485">
            <w:pPr>
              <w:pStyle w:val="Compact"/>
              <w:rPr>
                <w:sz w:val="20"/>
                <w:szCs w:val="20"/>
              </w:rPr>
            </w:pPr>
            <w:r w:rsidRPr="00063401">
              <w:rPr>
                <w:sz w:val="20"/>
                <w:szCs w:val="20"/>
              </w:rPr>
              <w:t>exposure</w:t>
            </w:r>
          </w:p>
        </w:tc>
      </w:tr>
      <w:tr w:rsidR="00BE5485" w14:paraId="17A3BB37" w14:textId="77777777" w:rsidTr="00B25C46">
        <w:tc>
          <w:tcPr>
            <w:tcW w:w="3150" w:type="dxa"/>
          </w:tcPr>
          <w:p w14:paraId="347BAB13" w14:textId="77777777" w:rsidR="00BE5485" w:rsidRPr="00063401" w:rsidRDefault="00BE5485" w:rsidP="00BE5485">
            <w:pPr>
              <w:pStyle w:val="Compact"/>
              <w:rPr>
                <w:sz w:val="20"/>
                <w:szCs w:val="20"/>
              </w:rPr>
            </w:pPr>
            <w:r w:rsidRPr="00063401">
              <w:rPr>
                <w:sz w:val="20"/>
                <w:szCs w:val="20"/>
              </w:rPr>
              <w:t>pm25_</w:t>
            </w:r>
          </w:p>
        </w:tc>
        <w:tc>
          <w:tcPr>
            <w:tcW w:w="3150" w:type="dxa"/>
          </w:tcPr>
          <w:p w14:paraId="075ED87D"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CA3EC0E" w14:textId="77777777" w:rsidR="00BE5485" w:rsidRPr="00063401" w:rsidRDefault="00BE5485" w:rsidP="00BE5485">
            <w:pPr>
              <w:pStyle w:val="Compact"/>
              <w:rPr>
                <w:sz w:val="20"/>
                <w:szCs w:val="20"/>
              </w:rPr>
            </w:pPr>
            <w:r w:rsidRPr="00063401">
              <w:rPr>
                <w:sz w:val="20"/>
                <w:szCs w:val="20"/>
              </w:rPr>
              <w:t>exposure</w:t>
            </w:r>
          </w:p>
        </w:tc>
      </w:tr>
      <w:tr w:rsidR="00BE5485" w14:paraId="13845193" w14:textId="77777777" w:rsidTr="00B25C46">
        <w:tc>
          <w:tcPr>
            <w:tcW w:w="3150" w:type="dxa"/>
          </w:tcPr>
          <w:p w14:paraId="7F51F68E" w14:textId="77777777" w:rsidR="00BE5485" w:rsidRPr="00063401" w:rsidRDefault="00BE5485" w:rsidP="00BE5485">
            <w:pPr>
              <w:pStyle w:val="Compact"/>
              <w:rPr>
                <w:sz w:val="20"/>
                <w:szCs w:val="20"/>
              </w:rPr>
            </w:pPr>
            <w:r w:rsidRPr="00063401">
              <w:rPr>
                <w:sz w:val="20"/>
                <w:szCs w:val="20"/>
              </w:rPr>
              <w:t>lden_</w:t>
            </w:r>
          </w:p>
        </w:tc>
        <w:tc>
          <w:tcPr>
            <w:tcW w:w="3150" w:type="dxa"/>
          </w:tcPr>
          <w:p w14:paraId="066CB407"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13432F90" w14:textId="77777777" w:rsidR="00BE5485" w:rsidRPr="00063401" w:rsidRDefault="00BE5485" w:rsidP="00BE5485">
            <w:pPr>
              <w:pStyle w:val="Compact"/>
              <w:rPr>
                <w:sz w:val="20"/>
                <w:szCs w:val="20"/>
              </w:rPr>
            </w:pPr>
            <w:r w:rsidRPr="00063401">
              <w:rPr>
                <w:sz w:val="20"/>
                <w:szCs w:val="20"/>
              </w:rPr>
              <w:t>exposure</w:t>
            </w:r>
          </w:p>
        </w:tc>
      </w:tr>
      <w:tr w:rsidR="00BE5485" w14:paraId="4EE2393A" w14:textId="77777777" w:rsidTr="00B25C46">
        <w:tc>
          <w:tcPr>
            <w:tcW w:w="3150" w:type="dxa"/>
          </w:tcPr>
          <w:p w14:paraId="563A38F6" w14:textId="77777777" w:rsidR="00BE5485" w:rsidRPr="00063401" w:rsidRDefault="00BE5485" w:rsidP="00BE5485">
            <w:pPr>
              <w:pStyle w:val="Compact"/>
              <w:rPr>
                <w:sz w:val="20"/>
                <w:szCs w:val="20"/>
              </w:rPr>
            </w:pPr>
            <w:r w:rsidRPr="00063401">
              <w:rPr>
                <w:sz w:val="20"/>
                <w:szCs w:val="20"/>
              </w:rPr>
              <w:t>ndvi300_</w:t>
            </w:r>
          </w:p>
        </w:tc>
        <w:tc>
          <w:tcPr>
            <w:tcW w:w="3150" w:type="dxa"/>
          </w:tcPr>
          <w:p w14:paraId="12A816ED"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584489B" w14:textId="77777777" w:rsidR="00BE5485" w:rsidRPr="00063401" w:rsidRDefault="00BE5485" w:rsidP="00BE5485">
            <w:pPr>
              <w:pStyle w:val="Compact"/>
              <w:rPr>
                <w:sz w:val="20"/>
                <w:szCs w:val="20"/>
              </w:rPr>
            </w:pPr>
            <w:r w:rsidRPr="00063401">
              <w:rPr>
                <w:sz w:val="20"/>
                <w:szCs w:val="20"/>
              </w:rPr>
              <w:t>exposure</w:t>
            </w:r>
          </w:p>
        </w:tc>
      </w:tr>
      <w:tr w:rsidR="00BE5485" w14:paraId="3279E455" w14:textId="77777777" w:rsidTr="00B25C46">
        <w:tc>
          <w:tcPr>
            <w:tcW w:w="3150" w:type="dxa"/>
          </w:tcPr>
          <w:p w14:paraId="57BA3485" w14:textId="77777777" w:rsidR="00BE5485" w:rsidRPr="00063401" w:rsidRDefault="00BE5485" w:rsidP="00BE5485">
            <w:pPr>
              <w:pStyle w:val="Compact"/>
              <w:rPr>
                <w:sz w:val="20"/>
                <w:szCs w:val="20"/>
              </w:rPr>
            </w:pPr>
            <w:r w:rsidRPr="00063401">
              <w:rPr>
                <w:sz w:val="20"/>
                <w:szCs w:val="20"/>
              </w:rPr>
              <w:t>green_dist_</w:t>
            </w:r>
          </w:p>
        </w:tc>
        <w:tc>
          <w:tcPr>
            <w:tcW w:w="3150" w:type="dxa"/>
          </w:tcPr>
          <w:p w14:paraId="1D7DB2FA"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7A47E06E" w14:textId="77777777" w:rsidR="00BE5485" w:rsidRPr="00063401" w:rsidRDefault="00BE5485" w:rsidP="00BE5485">
            <w:pPr>
              <w:pStyle w:val="Compact"/>
              <w:rPr>
                <w:sz w:val="20"/>
                <w:szCs w:val="20"/>
              </w:rPr>
            </w:pPr>
            <w:r w:rsidRPr="00063401">
              <w:rPr>
                <w:sz w:val="20"/>
                <w:szCs w:val="20"/>
              </w:rPr>
              <w:t>exposure</w:t>
            </w:r>
          </w:p>
        </w:tc>
      </w:tr>
      <w:tr w:rsidR="00BE5485" w14:paraId="3A21A648" w14:textId="77777777" w:rsidTr="00B25C46">
        <w:tc>
          <w:tcPr>
            <w:tcW w:w="3150" w:type="dxa"/>
          </w:tcPr>
          <w:p w14:paraId="09395AD6" w14:textId="77777777" w:rsidR="00BE5485" w:rsidRPr="00063401" w:rsidRDefault="00BE5485" w:rsidP="00BE5485">
            <w:pPr>
              <w:pStyle w:val="Compact"/>
              <w:rPr>
                <w:sz w:val="20"/>
                <w:szCs w:val="20"/>
              </w:rPr>
            </w:pPr>
            <w:r w:rsidRPr="00063401">
              <w:rPr>
                <w:sz w:val="20"/>
                <w:szCs w:val="20"/>
              </w:rPr>
              <w:t>blue_dist_</w:t>
            </w:r>
          </w:p>
        </w:tc>
        <w:tc>
          <w:tcPr>
            <w:tcW w:w="3150" w:type="dxa"/>
          </w:tcPr>
          <w:p w14:paraId="785E81EE"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CAB7E85" w14:textId="77777777" w:rsidR="00BE5485" w:rsidRPr="00063401" w:rsidRDefault="00BE5485" w:rsidP="00BE5485">
            <w:pPr>
              <w:pStyle w:val="Compact"/>
              <w:rPr>
                <w:sz w:val="20"/>
                <w:szCs w:val="20"/>
              </w:rPr>
            </w:pPr>
            <w:r w:rsidRPr="00063401">
              <w:rPr>
                <w:sz w:val="20"/>
                <w:szCs w:val="20"/>
              </w:rPr>
              <w:t>exposure</w:t>
            </w:r>
          </w:p>
        </w:tc>
      </w:tr>
      <w:tr w:rsidR="00BE5485" w14:paraId="053A5A2D" w14:textId="77777777" w:rsidTr="00B25C46">
        <w:tc>
          <w:tcPr>
            <w:tcW w:w="3150" w:type="dxa"/>
          </w:tcPr>
          <w:p w14:paraId="37F4FC90" w14:textId="77777777" w:rsidR="00BE5485" w:rsidRPr="00063401" w:rsidRDefault="00BE5485" w:rsidP="00BE5485">
            <w:pPr>
              <w:pStyle w:val="Compact"/>
              <w:rPr>
                <w:sz w:val="20"/>
                <w:szCs w:val="20"/>
              </w:rPr>
            </w:pPr>
            <w:r w:rsidRPr="00063401">
              <w:rPr>
                <w:sz w:val="20"/>
                <w:szCs w:val="20"/>
              </w:rPr>
              <w:t>age_years</w:t>
            </w:r>
          </w:p>
        </w:tc>
        <w:tc>
          <w:tcPr>
            <w:tcW w:w="3150" w:type="dxa"/>
          </w:tcPr>
          <w:p w14:paraId="4C89E313"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60D923AC" w14:textId="77777777" w:rsidR="00BE5485" w:rsidRPr="00063401" w:rsidRDefault="00BE5485" w:rsidP="00BE5485">
            <w:pPr>
              <w:pStyle w:val="Compact"/>
              <w:rPr>
                <w:sz w:val="20"/>
                <w:szCs w:val="20"/>
              </w:rPr>
            </w:pPr>
            <w:r w:rsidRPr="00063401">
              <w:rPr>
                <w:sz w:val="20"/>
                <w:szCs w:val="20"/>
              </w:rPr>
              <w:t>meta-data</w:t>
            </w:r>
          </w:p>
        </w:tc>
      </w:tr>
      <w:tr w:rsidR="00BE5485" w14:paraId="35D7F67B" w14:textId="77777777" w:rsidTr="00B25C46">
        <w:tc>
          <w:tcPr>
            <w:tcW w:w="3150" w:type="dxa"/>
          </w:tcPr>
          <w:p w14:paraId="2AA217E9" w14:textId="77777777" w:rsidR="00BE5485" w:rsidRPr="00063401" w:rsidRDefault="00BE5485" w:rsidP="00BE5485">
            <w:pPr>
              <w:pStyle w:val="Compact"/>
              <w:rPr>
                <w:sz w:val="20"/>
                <w:szCs w:val="20"/>
              </w:rPr>
            </w:pPr>
            <w:r w:rsidRPr="00063401">
              <w:rPr>
                <w:sz w:val="20"/>
                <w:szCs w:val="20"/>
              </w:rPr>
              <w:t>age_months</w:t>
            </w:r>
          </w:p>
        </w:tc>
        <w:tc>
          <w:tcPr>
            <w:tcW w:w="3150" w:type="dxa"/>
          </w:tcPr>
          <w:p w14:paraId="277C1BE4" w14:textId="77777777" w:rsidR="00BE5485" w:rsidRPr="00063401" w:rsidRDefault="00BE5485" w:rsidP="00BE5485">
            <w:pPr>
              <w:pStyle w:val="Compact"/>
              <w:rPr>
                <w:sz w:val="20"/>
                <w:szCs w:val="20"/>
              </w:rPr>
            </w:pPr>
            <w:r w:rsidRPr="00063401">
              <w:rPr>
                <w:sz w:val="20"/>
                <w:szCs w:val="20"/>
              </w:rPr>
              <w:t>core yearly repeated</w:t>
            </w:r>
          </w:p>
        </w:tc>
        <w:tc>
          <w:tcPr>
            <w:tcW w:w="3150" w:type="dxa"/>
          </w:tcPr>
          <w:p w14:paraId="5F46AFED" w14:textId="77777777" w:rsidR="00BE5485" w:rsidRPr="00063401" w:rsidRDefault="00BE5485" w:rsidP="00BE5485">
            <w:pPr>
              <w:pStyle w:val="Compact"/>
              <w:rPr>
                <w:sz w:val="20"/>
                <w:szCs w:val="20"/>
              </w:rPr>
            </w:pPr>
            <w:r w:rsidRPr="00063401">
              <w:rPr>
                <w:sz w:val="20"/>
                <w:szCs w:val="20"/>
              </w:rPr>
              <w:t>meta-data</w:t>
            </w:r>
          </w:p>
        </w:tc>
      </w:tr>
      <w:tr w:rsidR="00BE5485" w14:paraId="693BBB1B" w14:textId="77777777" w:rsidTr="00B25C46">
        <w:tc>
          <w:tcPr>
            <w:tcW w:w="3150" w:type="dxa"/>
          </w:tcPr>
          <w:p w14:paraId="407ED936" w14:textId="3A77C746" w:rsidR="00BE5485" w:rsidRPr="00063401" w:rsidRDefault="00BE5485" w:rsidP="00BE5485">
            <w:pPr>
              <w:pStyle w:val="Compact"/>
              <w:rPr>
                <w:sz w:val="20"/>
                <w:szCs w:val="20"/>
              </w:rPr>
            </w:pPr>
            <w:r w:rsidRPr="00063401">
              <w:rPr>
                <w:sz w:val="20"/>
                <w:szCs w:val="20"/>
              </w:rPr>
              <w:t>child_no</w:t>
            </w:r>
          </w:p>
        </w:tc>
        <w:tc>
          <w:tcPr>
            <w:tcW w:w="3150" w:type="dxa"/>
          </w:tcPr>
          <w:p w14:paraId="5D5FBEAA" w14:textId="0E344F1C" w:rsidR="00BE5485" w:rsidRPr="00063401" w:rsidRDefault="00BE5485" w:rsidP="00BE5485">
            <w:pPr>
              <w:pStyle w:val="Compact"/>
              <w:rPr>
                <w:sz w:val="20"/>
                <w:szCs w:val="20"/>
              </w:rPr>
            </w:pPr>
            <w:r w:rsidRPr="00063401">
              <w:rPr>
                <w:sz w:val="20"/>
                <w:szCs w:val="20"/>
              </w:rPr>
              <w:t>core non-repeated</w:t>
            </w:r>
          </w:p>
        </w:tc>
        <w:tc>
          <w:tcPr>
            <w:tcW w:w="3150" w:type="dxa"/>
          </w:tcPr>
          <w:p w14:paraId="3D2255A0" w14:textId="160FD562" w:rsidR="00BE5485" w:rsidRPr="00063401" w:rsidRDefault="00BE5485" w:rsidP="00BE5485">
            <w:pPr>
              <w:pStyle w:val="Compact"/>
              <w:rPr>
                <w:sz w:val="20"/>
                <w:szCs w:val="20"/>
              </w:rPr>
            </w:pPr>
            <w:r w:rsidRPr="00063401">
              <w:rPr>
                <w:sz w:val="20"/>
                <w:szCs w:val="20"/>
              </w:rPr>
              <w:t>meta-data</w:t>
            </w:r>
          </w:p>
        </w:tc>
      </w:tr>
      <w:tr w:rsidR="00BE5485" w14:paraId="7E33A25C" w14:textId="77777777" w:rsidTr="00B25C46">
        <w:tc>
          <w:tcPr>
            <w:tcW w:w="3150" w:type="dxa"/>
          </w:tcPr>
          <w:p w14:paraId="71C7699B" w14:textId="37C2AAA1" w:rsidR="00BE5485" w:rsidRPr="00063401" w:rsidRDefault="00BE5485" w:rsidP="00BE5485">
            <w:pPr>
              <w:pStyle w:val="Compact"/>
              <w:rPr>
                <w:sz w:val="20"/>
                <w:szCs w:val="20"/>
              </w:rPr>
            </w:pPr>
            <w:r w:rsidRPr="00063401">
              <w:rPr>
                <w:sz w:val="20"/>
                <w:szCs w:val="20"/>
              </w:rPr>
              <w:t>preg_no</w:t>
            </w:r>
          </w:p>
        </w:tc>
        <w:tc>
          <w:tcPr>
            <w:tcW w:w="3150" w:type="dxa"/>
          </w:tcPr>
          <w:p w14:paraId="0A2B5001" w14:textId="07CBA64A" w:rsidR="00BE5485" w:rsidRPr="00063401" w:rsidRDefault="00BE5485" w:rsidP="00BE5485">
            <w:pPr>
              <w:pStyle w:val="Compact"/>
              <w:rPr>
                <w:sz w:val="20"/>
                <w:szCs w:val="20"/>
              </w:rPr>
            </w:pPr>
            <w:r w:rsidRPr="00063401">
              <w:rPr>
                <w:sz w:val="20"/>
                <w:szCs w:val="20"/>
              </w:rPr>
              <w:t>core non-repeated</w:t>
            </w:r>
          </w:p>
        </w:tc>
        <w:tc>
          <w:tcPr>
            <w:tcW w:w="3150" w:type="dxa"/>
          </w:tcPr>
          <w:p w14:paraId="3AA8F108" w14:textId="7879BFBA" w:rsidR="00BE5485" w:rsidRPr="00063401" w:rsidRDefault="00BE5485" w:rsidP="00BE5485">
            <w:pPr>
              <w:pStyle w:val="Compact"/>
              <w:rPr>
                <w:sz w:val="20"/>
                <w:szCs w:val="20"/>
              </w:rPr>
            </w:pPr>
            <w:r w:rsidRPr="00063401">
              <w:rPr>
                <w:sz w:val="20"/>
                <w:szCs w:val="20"/>
              </w:rPr>
              <w:t>meta-data</w:t>
            </w:r>
          </w:p>
        </w:tc>
      </w:tr>
      <w:tr w:rsidR="00BE5485" w14:paraId="2F451DB8" w14:textId="77777777" w:rsidTr="00B25C46">
        <w:tc>
          <w:tcPr>
            <w:tcW w:w="3150" w:type="dxa"/>
          </w:tcPr>
          <w:p w14:paraId="0743E641" w14:textId="475A3294" w:rsidR="00BE5485" w:rsidRPr="00063401" w:rsidRDefault="00BE5485" w:rsidP="00BE5485">
            <w:pPr>
              <w:pStyle w:val="Compact"/>
              <w:rPr>
                <w:sz w:val="20"/>
                <w:szCs w:val="20"/>
              </w:rPr>
            </w:pPr>
            <w:r w:rsidRPr="00063401">
              <w:rPr>
                <w:sz w:val="20"/>
                <w:szCs w:val="20"/>
              </w:rPr>
              <w:t>mother_id</w:t>
            </w:r>
          </w:p>
        </w:tc>
        <w:tc>
          <w:tcPr>
            <w:tcW w:w="3150" w:type="dxa"/>
          </w:tcPr>
          <w:p w14:paraId="52E50409" w14:textId="2AB71271" w:rsidR="00BE5485" w:rsidRPr="00063401" w:rsidRDefault="00BE5485" w:rsidP="00BE5485">
            <w:pPr>
              <w:pStyle w:val="Compact"/>
              <w:rPr>
                <w:sz w:val="20"/>
                <w:szCs w:val="20"/>
              </w:rPr>
            </w:pPr>
            <w:r w:rsidRPr="00063401">
              <w:rPr>
                <w:sz w:val="20"/>
                <w:szCs w:val="20"/>
              </w:rPr>
              <w:t>core non-repeated</w:t>
            </w:r>
          </w:p>
        </w:tc>
        <w:tc>
          <w:tcPr>
            <w:tcW w:w="3150" w:type="dxa"/>
          </w:tcPr>
          <w:p w14:paraId="36D89E7E" w14:textId="71BD4C70" w:rsidR="00BE5485" w:rsidRPr="00063401" w:rsidRDefault="00BE5485" w:rsidP="00BE5485">
            <w:pPr>
              <w:pStyle w:val="Compact"/>
              <w:rPr>
                <w:sz w:val="20"/>
                <w:szCs w:val="20"/>
              </w:rPr>
            </w:pPr>
            <w:r w:rsidRPr="00063401">
              <w:rPr>
                <w:sz w:val="20"/>
                <w:szCs w:val="20"/>
              </w:rPr>
              <w:t>meta-data</w:t>
            </w:r>
          </w:p>
        </w:tc>
      </w:tr>
      <w:tr w:rsidR="00BE5485" w14:paraId="5FAE56D9" w14:textId="77777777" w:rsidTr="00B25C46">
        <w:tc>
          <w:tcPr>
            <w:tcW w:w="3150" w:type="dxa"/>
          </w:tcPr>
          <w:p w14:paraId="4B2508C1" w14:textId="3EA95C18" w:rsidR="00BE5485" w:rsidRPr="00063401" w:rsidRDefault="00BE5485" w:rsidP="00BE5485">
            <w:pPr>
              <w:pStyle w:val="Compact"/>
              <w:rPr>
                <w:sz w:val="20"/>
                <w:szCs w:val="20"/>
              </w:rPr>
            </w:pPr>
            <w:r w:rsidRPr="00063401">
              <w:rPr>
                <w:sz w:val="20"/>
                <w:szCs w:val="20"/>
              </w:rPr>
              <w:t>outcome</w:t>
            </w:r>
          </w:p>
        </w:tc>
        <w:tc>
          <w:tcPr>
            <w:tcW w:w="3150" w:type="dxa"/>
          </w:tcPr>
          <w:p w14:paraId="66CDBECF" w14:textId="4FA5F21B" w:rsidR="00BE5485" w:rsidRPr="00063401" w:rsidRDefault="00BE5485" w:rsidP="00BE5485">
            <w:pPr>
              <w:pStyle w:val="Compact"/>
              <w:rPr>
                <w:sz w:val="20"/>
                <w:szCs w:val="20"/>
              </w:rPr>
            </w:pPr>
            <w:r w:rsidRPr="00063401">
              <w:rPr>
                <w:sz w:val="20"/>
                <w:szCs w:val="20"/>
              </w:rPr>
              <w:t>core non-repeated</w:t>
            </w:r>
          </w:p>
        </w:tc>
        <w:tc>
          <w:tcPr>
            <w:tcW w:w="3150" w:type="dxa"/>
          </w:tcPr>
          <w:p w14:paraId="7E1DFE36" w14:textId="707C807D" w:rsidR="00BE5485" w:rsidRPr="00063401" w:rsidRDefault="00BE5485" w:rsidP="00BE5485">
            <w:pPr>
              <w:pStyle w:val="Compact"/>
              <w:rPr>
                <w:sz w:val="20"/>
                <w:szCs w:val="20"/>
              </w:rPr>
            </w:pPr>
            <w:r w:rsidRPr="00063401">
              <w:rPr>
                <w:sz w:val="20"/>
                <w:szCs w:val="20"/>
              </w:rPr>
              <w:t>meta-data</w:t>
            </w:r>
          </w:p>
        </w:tc>
      </w:tr>
      <w:tr w:rsidR="00BE5485" w14:paraId="02AF8E0C" w14:textId="77777777" w:rsidTr="00B25C46">
        <w:tc>
          <w:tcPr>
            <w:tcW w:w="3150" w:type="dxa"/>
          </w:tcPr>
          <w:p w14:paraId="3E9D0989" w14:textId="5F18BAF5" w:rsidR="00BE5485" w:rsidRPr="00063401" w:rsidRDefault="00BE5485" w:rsidP="00BE5485">
            <w:pPr>
              <w:pStyle w:val="Compact"/>
              <w:rPr>
                <w:sz w:val="20"/>
                <w:szCs w:val="20"/>
              </w:rPr>
            </w:pPr>
            <w:r w:rsidRPr="00063401">
              <w:rPr>
                <w:sz w:val="20"/>
                <w:szCs w:val="20"/>
              </w:rPr>
              <w:t>con_anomalies</w:t>
            </w:r>
          </w:p>
        </w:tc>
        <w:tc>
          <w:tcPr>
            <w:tcW w:w="3150" w:type="dxa"/>
          </w:tcPr>
          <w:p w14:paraId="29839DEB" w14:textId="6E640823" w:rsidR="00BE5485" w:rsidRPr="00063401" w:rsidRDefault="00BE5485" w:rsidP="00BE5485">
            <w:pPr>
              <w:pStyle w:val="Compact"/>
              <w:rPr>
                <w:sz w:val="20"/>
                <w:szCs w:val="20"/>
              </w:rPr>
            </w:pPr>
            <w:r w:rsidRPr="00063401">
              <w:rPr>
                <w:sz w:val="20"/>
                <w:szCs w:val="20"/>
              </w:rPr>
              <w:t>core non-repeated</w:t>
            </w:r>
          </w:p>
        </w:tc>
        <w:tc>
          <w:tcPr>
            <w:tcW w:w="3150" w:type="dxa"/>
          </w:tcPr>
          <w:p w14:paraId="394E0F59" w14:textId="6EE26D3F" w:rsidR="00BE5485" w:rsidRPr="00063401" w:rsidRDefault="00BE5485" w:rsidP="00BE5485">
            <w:pPr>
              <w:pStyle w:val="Compact"/>
              <w:rPr>
                <w:sz w:val="20"/>
                <w:szCs w:val="20"/>
              </w:rPr>
            </w:pPr>
            <w:r w:rsidRPr="00063401">
              <w:rPr>
                <w:sz w:val="20"/>
                <w:szCs w:val="20"/>
              </w:rPr>
              <w:t>covariate</w:t>
            </w:r>
          </w:p>
        </w:tc>
      </w:tr>
      <w:tr w:rsidR="00BE5485" w14:paraId="2B50EDFC" w14:textId="77777777" w:rsidTr="00B25C46">
        <w:tc>
          <w:tcPr>
            <w:tcW w:w="3150" w:type="dxa"/>
          </w:tcPr>
          <w:p w14:paraId="4E2473DC" w14:textId="2795D2B0" w:rsidR="00BE5485" w:rsidRPr="00063401" w:rsidRDefault="00BE5485" w:rsidP="00BE5485">
            <w:pPr>
              <w:pStyle w:val="Compact"/>
              <w:rPr>
                <w:sz w:val="20"/>
                <w:szCs w:val="20"/>
              </w:rPr>
            </w:pPr>
            <w:r w:rsidRPr="00063401">
              <w:rPr>
                <w:sz w:val="20"/>
                <w:szCs w:val="20"/>
              </w:rPr>
              <w:t>cohab_0</w:t>
            </w:r>
          </w:p>
        </w:tc>
        <w:tc>
          <w:tcPr>
            <w:tcW w:w="3150" w:type="dxa"/>
          </w:tcPr>
          <w:p w14:paraId="677D9D8E" w14:textId="77579822" w:rsidR="00BE5485" w:rsidRPr="00063401" w:rsidRDefault="00BE5485" w:rsidP="00BE5485">
            <w:pPr>
              <w:pStyle w:val="Compact"/>
              <w:rPr>
                <w:sz w:val="20"/>
                <w:szCs w:val="20"/>
              </w:rPr>
            </w:pPr>
            <w:r w:rsidRPr="00063401">
              <w:rPr>
                <w:sz w:val="20"/>
                <w:szCs w:val="20"/>
              </w:rPr>
              <w:t>core non-repeated</w:t>
            </w:r>
          </w:p>
        </w:tc>
        <w:tc>
          <w:tcPr>
            <w:tcW w:w="3150" w:type="dxa"/>
          </w:tcPr>
          <w:p w14:paraId="59123A3C" w14:textId="7F85EFEF" w:rsidR="00BE5485" w:rsidRPr="00063401" w:rsidRDefault="00BE5485" w:rsidP="00BE5485">
            <w:pPr>
              <w:pStyle w:val="Compact"/>
              <w:rPr>
                <w:sz w:val="20"/>
                <w:szCs w:val="20"/>
              </w:rPr>
            </w:pPr>
            <w:r w:rsidRPr="00063401">
              <w:rPr>
                <w:sz w:val="20"/>
                <w:szCs w:val="20"/>
              </w:rPr>
              <w:t>covariate</w:t>
            </w:r>
          </w:p>
        </w:tc>
      </w:tr>
      <w:tr w:rsidR="00BE5485" w14:paraId="37A73481" w14:textId="77777777" w:rsidTr="00B25C46">
        <w:tc>
          <w:tcPr>
            <w:tcW w:w="3150" w:type="dxa"/>
          </w:tcPr>
          <w:p w14:paraId="0069E546" w14:textId="2938DEB8" w:rsidR="00BE5485" w:rsidRPr="00063401" w:rsidRDefault="00BE5485" w:rsidP="00BE5485">
            <w:pPr>
              <w:pStyle w:val="Compact"/>
              <w:rPr>
                <w:sz w:val="20"/>
                <w:szCs w:val="20"/>
              </w:rPr>
            </w:pPr>
            <w:r w:rsidRPr="00063401">
              <w:rPr>
                <w:sz w:val="20"/>
                <w:szCs w:val="20"/>
              </w:rPr>
              <w:t>cohab_1</w:t>
            </w:r>
          </w:p>
        </w:tc>
        <w:tc>
          <w:tcPr>
            <w:tcW w:w="3150" w:type="dxa"/>
          </w:tcPr>
          <w:p w14:paraId="798D52C4" w14:textId="452CAED3" w:rsidR="00BE5485" w:rsidRPr="00063401" w:rsidRDefault="00BE5485" w:rsidP="00BE5485">
            <w:pPr>
              <w:pStyle w:val="Compact"/>
              <w:rPr>
                <w:sz w:val="20"/>
                <w:szCs w:val="20"/>
              </w:rPr>
            </w:pPr>
            <w:r w:rsidRPr="00063401">
              <w:rPr>
                <w:sz w:val="20"/>
                <w:szCs w:val="20"/>
              </w:rPr>
              <w:t>core non-repeated</w:t>
            </w:r>
          </w:p>
        </w:tc>
        <w:tc>
          <w:tcPr>
            <w:tcW w:w="3150" w:type="dxa"/>
          </w:tcPr>
          <w:p w14:paraId="3DAD2D14" w14:textId="5052B350" w:rsidR="00BE5485" w:rsidRPr="00063401" w:rsidRDefault="00BE5485" w:rsidP="00BE5485">
            <w:pPr>
              <w:pStyle w:val="Compact"/>
              <w:rPr>
                <w:sz w:val="20"/>
                <w:szCs w:val="20"/>
              </w:rPr>
            </w:pPr>
            <w:r w:rsidRPr="00063401">
              <w:rPr>
                <w:sz w:val="20"/>
                <w:szCs w:val="20"/>
              </w:rPr>
              <w:t>covariate</w:t>
            </w:r>
          </w:p>
        </w:tc>
      </w:tr>
    </w:tbl>
    <w:p w14:paraId="0BA634B9" w14:textId="77777777" w:rsidR="00A86C0E" w:rsidRDefault="00A86C0E" w:rsidP="00936C13">
      <w:pPr>
        <w:pStyle w:val="BodyText"/>
      </w:pPr>
    </w:p>
    <w:p w14:paraId="20CE4758" w14:textId="1D3E2CBD" w:rsidR="00936C13" w:rsidRPr="00936C13" w:rsidRDefault="00936C13" w:rsidP="00936C13">
      <w:pPr>
        <w:pStyle w:val="BodyText"/>
      </w:pPr>
    </w:p>
    <w:sectPr w:rsidR="00936C13" w:rsidRPr="00936C13" w:rsidSect="000E4E83">
      <w:headerReference w:type="even" r:id="rId16"/>
      <w:headerReference w:type="default" r:id="rId17"/>
      <w:footerReference w:type="even" r:id="rId18"/>
      <w:footerReference w:type="default" r:id="rId19"/>
      <w:pgSz w:w="12240" w:h="15840"/>
      <w:pgMar w:top="794" w:right="794" w:bottom="119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rie Pedersen" w:date="2020-12-14T09:40:00Z" w:initials="MP">
    <w:p w14:paraId="10F5BCDB" w14:textId="7496B8F6" w:rsidR="00766305" w:rsidRDefault="00766305">
      <w:pPr>
        <w:pStyle w:val="CommentText"/>
      </w:pPr>
      <w:r>
        <w:rPr>
          <w:rStyle w:val="CommentReference"/>
        </w:rPr>
        <w:annotationRef/>
      </w:r>
      <w:r>
        <w:t>Often we also examine noise from railways and airports too but I think numbers of exposed will be too low for Lifecycle</w:t>
      </w:r>
    </w:p>
  </w:comment>
  <w:comment w:id="5" w:author="Tim Cadman" w:date="2020-12-17T10:38:00Z" w:initials="TC">
    <w:p w14:paraId="6B195CDB" w14:textId="66E3CE96" w:rsidR="002F30EB" w:rsidRDefault="00356FCE">
      <w:pPr>
        <w:pStyle w:val="CommentText"/>
      </w:pPr>
      <w:r>
        <w:t xml:space="preserve">I’ve checked and </w:t>
      </w:r>
      <w:r w:rsidR="002F30EB">
        <w:rPr>
          <w:rStyle w:val="CommentReference"/>
        </w:rPr>
        <w:annotationRef/>
      </w:r>
      <w:r>
        <w:t>t</w:t>
      </w:r>
      <w:r w:rsidR="002F30EB">
        <w:t>his</w:t>
      </w:r>
      <w:r>
        <w:t xml:space="preserve"> isn’t</w:t>
      </w:r>
      <w:r w:rsidR="002F30EB">
        <w:t xml:space="preserve"> available in LifeCycle</w:t>
      </w:r>
      <w:r>
        <w:t>.</w:t>
      </w:r>
    </w:p>
  </w:comment>
  <w:comment w:id="7" w:author="Tim Cadman" w:date="2021-01-04T14:17:00Z" w:initials="TC">
    <w:p w14:paraId="28E5E9F7" w14:textId="160167CA" w:rsidR="00BB7BA8" w:rsidRDefault="00BB7BA8">
      <w:pPr>
        <w:pStyle w:val="CommentText"/>
      </w:pPr>
      <w:r>
        <w:rPr>
          <w:rStyle w:val="CommentReference"/>
        </w:rPr>
        <w:annotationRef/>
      </w:r>
      <w:r>
        <w:t>I’ve reduced this section and moved the tables to the appendix to make it more concise</w:t>
      </w:r>
    </w:p>
  </w:comment>
  <w:comment w:id="8" w:author="Marie Pedersen" w:date="2020-12-14T09:53:00Z" w:initials="MP">
    <w:p w14:paraId="06C4380F" w14:textId="77777777" w:rsidR="00BC6EF8" w:rsidRDefault="00BC6EF8" w:rsidP="00BC6EF8">
      <w:pPr>
        <w:pStyle w:val="CommentText"/>
      </w:pPr>
      <w:r>
        <w:rPr>
          <w:rStyle w:val="CommentReference"/>
        </w:rPr>
        <w:annotationRef/>
      </w:r>
      <w:r>
        <w:t>If I recall correct only NO2 is available for DNBC, if other cohorts are missing PM2.5 too add a table like the ones you have for the other exposures</w:t>
      </w:r>
    </w:p>
    <w:p w14:paraId="30A75185" w14:textId="77777777" w:rsidR="00BC6EF8" w:rsidRDefault="00BC6EF8" w:rsidP="00BC6EF8">
      <w:pPr>
        <w:pStyle w:val="CommentText"/>
      </w:pPr>
    </w:p>
    <w:p w14:paraId="1DEF2C64" w14:textId="77777777" w:rsidR="00BC6EF8" w:rsidRDefault="00BC6EF8" w:rsidP="00BC6EF8">
      <w:pPr>
        <w:pStyle w:val="CommentText"/>
      </w:pPr>
      <w:r>
        <w:t>Sorry – cant recall why we didn’t include traffic density variables – could you remind why we didn’t do so?</w:t>
      </w:r>
    </w:p>
  </w:comment>
  <w:comment w:id="9" w:author="Tim Cadman" w:date="2020-12-17T11:10:00Z" w:initials="TC">
    <w:p w14:paraId="652E1089" w14:textId="0BEA37B4" w:rsidR="000F255C" w:rsidRDefault="000F255C">
      <w:pPr>
        <w:pStyle w:val="CommentText"/>
      </w:pPr>
      <w:r>
        <w:rPr>
          <w:rStyle w:val="CommentReference"/>
        </w:rPr>
        <w:annotationRef/>
      </w:r>
      <w:r w:rsidR="00B46693">
        <w:t>I’ve added traffic density</w:t>
      </w:r>
      <w:r w:rsidR="002E0D93">
        <w:t>, plus tables for air pollutants in appendix. From documentation it looks like both N02 and PM2.5 are available, but back extrapolation of PM2.5 is mostly based on NO2 values. Possible I’ve misunderstood…</w:t>
      </w:r>
      <w:r w:rsidR="00B4669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F5BCDB" w15:done="0"/>
  <w15:commentEx w15:paraId="6B195CDB" w15:paraIdParent="10F5BCDB" w15:done="0"/>
  <w15:commentEx w15:paraId="28E5E9F7" w15:done="0"/>
  <w15:commentEx w15:paraId="1DEF2C64" w15:done="0"/>
  <w15:commentEx w15:paraId="652E1089" w15:paraIdParent="1DEF2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B3A6" w16cex:dateUtc="2020-12-17T10:38:00Z"/>
  <w16cex:commentExtensible w16cex:durableId="239DA1FD" w16cex:dateUtc="2021-01-04T14:17:00Z"/>
  <w16cex:commentExtensible w16cex:durableId="2385BB23" w16cex:dateUtc="2020-12-17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F5BCDB" w16cid:durableId="2381B1A9"/>
  <w16cid:commentId w16cid:paraId="6B195CDB" w16cid:durableId="2385B3A6"/>
  <w16cid:commentId w16cid:paraId="28E5E9F7" w16cid:durableId="239DA1FD"/>
  <w16cid:commentId w16cid:paraId="1DEF2C64" w16cid:durableId="2381B496"/>
  <w16cid:commentId w16cid:paraId="652E1089" w16cid:durableId="2385BB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79304" w14:textId="77777777" w:rsidR="00E6434C" w:rsidRDefault="00E6434C">
      <w:pPr>
        <w:spacing w:after="0"/>
      </w:pPr>
      <w:r>
        <w:separator/>
      </w:r>
    </w:p>
    <w:p w14:paraId="5AAFCB61" w14:textId="77777777" w:rsidR="00E6434C" w:rsidRDefault="00E6434C"/>
  </w:endnote>
  <w:endnote w:type="continuationSeparator" w:id="0">
    <w:p w14:paraId="7A490084" w14:textId="77777777" w:rsidR="00E6434C" w:rsidRDefault="00E6434C">
      <w:pPr>
        <w:spacing w:after="0"/>
      </w:pPr>
      <w:r>
        <w:continuationSeparator/>
      </w:r>
    </w:p>
    <w:p w14:paraId="5DA5BEB7" w14:textId="77777777" w:rsidR="00E6434C" w:rsidRDefault="00E64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kzidenz Grotesk BE Light">
    <w:altName w:val="Calibri"/>
    <w:charset w:val="00"/>
    <w:family w:val="auto"/>
    <w:pitch w:val="variable"/>
    <w:sig w:usb0="8000002F" w:usb1="40000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nhem">
    <w:altName w:val="Calibri"/>
    <w:panose1 w:val="00000000000000000000"/>
    <w:charset w:val="00"/>
    <w:family w:val="modern"/>
    <w:notTrueType/>
    <w:pitch w:val="variable"/>
    <w:sig w:usb0="A00000AF" w:usb1="40002048" w:usb2="00000000" w:usb3="00000000" w:csb0="00000111"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kzidenz Grotesk BE Md">
    <w:altName w:val="Calibri"/>
    <w:charset w:val="00"/>
    <w:family w:val="auto"/>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E8D3" w14:textId="77777777" w:rsidR="0005613D" w:rsidRDefault="0005613D">
    <w:pPr>
      <w:pStyle w:val="Footer"/>
    </w:pPr>
  </w:p>
  <w:p w14:paraId="60738C6E" w14:textId="77777777" w:rsidR="0005613D" w:rsidRDefault="000561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714045"/>
      <w:docPartObj>
        <w:docPartGallery w:val="Page Numbers (Bottom of Page)"/>
        <w:docPartUnique/>
      </w:docPartObj>
    </w:sdtPr>
    <w:sdtEndPr>
      <w:rPr>
        <w:noProof/>
      </w:rPr>
    </w:sdtEndPr>
    <w:sdtContent>
      <w:p w14:paraId="55319BE8" w14:textId="59424A3C" w:rsidR="0005613D" w:rsidRDefault="0005613D">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B36FDE7" w14:textId="77777777" w:rsidR="0005613D" w:rsidRDefault="0005613D">
    <w:pPr>
      <w:pStyle w:val="Footer"/>
    </w:pPr>
  </w:p>
  <w:p w14:paraId="358EC84C" w14:textId="77777777" w:rsidR="0005613D" w:rsidRDefault="000561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82A7B" w14:textId="77777777" w:rsidR="00E6434C" w:rsidRDefault="00E6434C">
      <w:r>
        <w:separator/>
      </w:r>
    </w:p>
    <w:p w14:paraId="79425CAA" w14:textId="77777777" w:rsidR="00E6434C" w:rsidRDefault="00E6434C"/>
  </w:footnote>
  <w:footnote w:type="continuationSeparator" w:id="0">
    <w:p w14:paraId="02FD1927" w14:textId="77777777" w:rsidR="00E6434C" w:rsidRDefault="00E6434C">
      <w:r>
        <w:continuationSeparator/>
      </w:r>
    </w:p>
    <w:p w14:paraId="42BAA3DE" w14:textId="77777777" w:rsidR="00E6434C" w:rsidRDefault="00E643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35C" w14:textId="77777777" w:rsidR="0005613D" w:rsidRDefault="0005613D">
    <w:pPr>
      <w:pStyle w:val="Header"/>
    </w:pPr>
  </w:p>
  <w:p w14:paraId="1B3D5E3B" w14:textId="77777777" w:rsidR="0005613D" w:rsidRDefault="000561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7B281" w14:textId="77777777" w:rsidR="0005613D" w:rsidRDefault="0005613D">
    <w:pPr>
      <w:pStyle w:val="Header"/>
    </w:pPr>
  </w:p>
  <w:p w14:paraId="0709BEB1" w14:textId="77777777" w:rsidR="0005613D" w:rsidRDefault="000561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178F3"/>
    <w:multiLevelType w:val="multilevel"/>
    <w:tmpl w:val="302207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5343B6B"/>
    <w:multiLevelType w:val="hybridMultilevel"/>
    <w:tmpl w:val="E80E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91A6C"/>
    <w:multiLevelType w:val="multilevel"/>
    <w:tmpl w:val="48FC5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Cadman">
    <w15:presenceInfo w15:providerId="None" w15:userId="Tim Ca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Footnote fellowship&lt;/Style&gt;&lt;LeftDelim&gt;{&lt;/LeftDelim&gt;&lt;RightDelim&gt;}&lt;/RightDelim&gt;&lt;FontName&gt;Akzidenz Grotesk BE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a5ez2fk2fp5ee2e9q5929dx0w9wrpxvape&quot;&gt;library 26.02.19&lt;record-ids&gt;&lt;item&gt;1&lt;/item&gt;&lt;item&gt;1140&lt;/item&gt;&lt;item&gt;1156&lt;/item&gt;&lt;item&gt;1158&lt;/item&gt;&lt;item&gt;1172&lt;/item&gt;&lt;item&gt;1197&lt;/item&gt;&lt;item&gt;1198&lt;/item&gt;&lt;item&gt;1200&lt;/item&gt;&lt;item&gt;1202&lt;/item&gt;&lt;item&gt;1203&lt;/item&gt;&lt;item&gt;1204&lt;/item&gt;&lt;item&gt;1205&lt;/item&gt;&lt;item&gt;1207&lt;/item&gt;&lt;item&gt;1208&lt;/item&gt;&lt;item&gt;1210&lt;/item&gt;&lt;item&gt;1211&lt;/item&gt;&lt;item&gt;1212&lt;/item&gt;&lt;item&gt;1213&lt;/item&gt;&lt;item&gt;1214&lt;/item&gt;&lt;item&gt;1239&lt;/item&gt;&lt;item&gt;1240&lt;/item&gt;&lt;item&gt;1241&lt;/item&gt;&lt;/record-ids&gt;&lt;/item&gt;&lt;/Libraries&gt;"/>
  </w:docVars>
  <w:rsids>
    <w:rsidRoot w:val="00590D07"/>
    <w:rsid w:val="000001AE"/>
    <w:rsid w:val="00001BA3"/>
    <w:rsid w:val="000022AC"/>
    <w:rsid w:val="000058F8"/>
    <w:rsid w:val="00006DDF"/>
    <w:rsid w:val="000113A3"/>
    <w:rsid w:val="00011C8B"/>
    <w:rsid w:val="00011E3A"/>
    <w:rsid w:val="00013485"/>
    <w:rsid w:val="00015F94"/>
    <w:rsid w:val="000174DC"/>
    <w:rsid w:val="00020451"/>
    <w:rsid w:val="000234DA"/>
    <w:rsid w:val="00026722"/>
    <w:rsid w:val="00027580"/>
    <w:rsid w:val="0003471F"/>
    <w:rsid w:val="0003543C"/>
    <w:rsid w:val="00041741"/>
    <w:rsid w:val="000464FB"/>
    <w:rsid w:val="00047C88"/>
    <w:rsid w:val="00052B94"/>
    <w:rsid w:val="00054DC4"/>
    <w:rsid w:val="00054E1D"/>
    <w:rsid w:val="00055B48"/>
    <w:rsid w:val="0005613D"/>
    <w:rsid w:val="00062FF4"/>
    <w:rsid w:val="00063401"/>
    <w:rsid w:val="00066170"/>
    <w:rsid w:val="0006688D"/>
    <w:rsid w:val="00066F26"/>
    <w:rsid w:val="0007025C"/>
    <w:rsid w:val="00071778"/>
    <w:rsid w:val="000721B5"/>
    <w:rsid w:val="00083483"/>
    <w:rsid w:val="00085E06"/>
    <w:rsid w:val="000917D5"/>
    <w:rsid w:val="000947C3"/>
    <w:rsid w:val="000A04BE"/>
    <w:rsid w:val="000A04E2"/>
    <w:rsid w:val="000A19A4"/>
    <w:rsid w:val="000A1AE9"/>
    <w:rsid w:val="000A2519"/>
    <w:rsid w:val="000A3EE0"/>
    <w:rsid w:val="000A5746"/>
    <w:rsid w:val="000A586C"/>
    <w:rsid w:val="000B67B2"/>
    <w:rsid w:val="000C0830"/>
    <w:rsid w:val="000C1A73"/>
    <w:rsid w:val="000C32B3"/>
    <w:rsid w:val="000C618B"/>
    <w:rsid w:val="000D01E8"/>
    <w:rsid w:val="000D15F9"/>
    <w:rsid w:val="000D1A03"/>
    <w:rsid w:val="000D1E5B"/>
    <w:rsid w:val="000D4032"/>
    <w:rsid w:val="000D4CA0"/>
    <w:rsid w:val="000D6C86"/>
    <w:rsid w:val="000D6F9F"/>
    <w:rsid w:val="000E3821"/>
    <w:rsid w:val="000E4A51"/>
    <w:rsid w:val="000E4E83"/>
    <w:rsid w:val="000F0AB2"/>
    <w:rsid w:val="000F255C"/>
    <w:rsid w:val="000F7695"/>
    <w:rsid w:val="00100EBB"/>
    <w:rsid w:val="0010157C"/>
    <w:rsid w:val="00102F6A"/>
    <w:rsid w:val="00103AB4"/>
    <w:rsid w:val="00104E03"/>
    <w:rsid w:val="00105F52"/>
    <w:rsid w:val="001066C8"/>
    <w:rsid w:val="001127F8"/>
    <w:rsid w:val="00115F8C"/>
    <w:rsid w:val="001215FB"/>
    <w:rsid w:val="0012290F"/>
    <w:rsid w:val="001241FF"/>
    <w:rsid w:val="00125908"/>
    <w:rsid w:val="00125950"/>
    <w:rsid w:val="00126B28"/>
    <w:rsid w:val="00126CB7"/>
    <w:rsid w:val="0013071A"/>
    <w:rsid w:val="00132B71"/>
    <w:rsid w:val="0013380A"/>
    <w:rsid w:val="00134584"/>
    <w:rsid w:val="001415B0"/>
    <w:rsid w:val="001444CC"/>
    <w:rsid w:val="00144826"/>
    <w:rsid w:val="001453A4"/>
    <w:rsid w:val="00145B32"/>
    <w:rsid w:val="001478C2"/>
    <w:rsid w:val="00151149"/>
    <w:rsid w:val="00151467"/>
    <w:rsid w:val="00151C7E"/>
    <w:rsid w:val="001532F9"/>
    <w:rsid w:val="00157BAB"/>
    <w:rsid w:val="0016027A"/>
    <w:rsid w:val="001612E3"/>
    <w:rsid w:val="001627F7"/>
    <w:rsid w:val="00164D05"/>
    <w:rsid w:val="00164EEE"/>
    <w:rsid w:val="00174855"/>
    <w:rsid w:val="001753D7"/>
    <w:rsid w:val="0018679C"/>
    <w:rsid w:val="001900FD"/>
    <w:rsid w:val="001A0477"/>
    <w:rsid w:val="001A0A45"/>
    <w:rsid w:val="001A0FCA"/>
    <w:rsid w:val="001A5271"/>
    <w:rsid w:val="001B37F1"/>
    <w:rsid w:val="001B48BC"/>
    <w:rsid w:val="001B7EA1"/>
    <w:rsid w:val="001C004A"/>
    <w:rsid w:val="001C1E1C"/>
    <w:rsid w:val="001C253E"/>
    <w:rsid w:val="001C2E5B"/>
    <w:rsid w:val="001C5B27"/>
    <w:rsid w:val="001C5E3F"/>
    <w:rsid w:val="001D129D"/>
    <w:rsid w:val="001D6296"/>
    <w:rsid w:val="001D6FD8"/>
    <w:rsid w:val="001E07B4"/>
    <w:rsid w:val="001E28D8"/>
    <w:rsid w:val="001E29E3"/>
    <w:rsid w:val="001E3318"/>
    <w:rsid w:val="001E34B7"/>
    <w:rsid w:val="001E4EC9"/>
    <w:rsid w:val="001F03E8"/>
    <w:rsid w:val="001F2502"/>
    <w:rsid w:val="001F2F9C"/>
    <w:rsid w:val="001F4A30"/>
    <w:rsid w:val="001F53E7"/>
    <w:rsid w:val="001F6B40"/>
    <w:rsid w:val="0020107A"/>
    <w:rsid w:val="002014E6"/>
    <w:rsid w:val="002056A9"/>
    <w:rsid w:val="00213110"/>
    <w:rsid w:val="00215E3E"/>
    <w:rsid w:val="00221F15"/>
    <w:rsid w:val="00222DF8"/>
    <w:rsid w:val="00223A04"/>
    <w:rsid w:val="00224734"/>
    <w:rsid w:val="002253FE"/>
    <w:rsid w:val="00227A80"/>
    <w:rsid w:val="00230CD2"/>
    <w:rsid w:val="00231DE3"/>
    <w:rsid w:val="0023354B"/>
    <w:rsid w:val="00235AB8"/>
    <w:rsid w:val="00235ECC"/>
    <w:rsid w:val="00236E2E"/>
    <w:rsid w:val="0024182B"/>
    <w:rsid w:val="00256A04"/>
    <w:rsid w:val="00271933"/>
    <w:rsid w:val="002722CC"/>
    <w:rsid w:val="002733D0"/>
    <w:rsid w:val="0027762B"/>
    <w:rsid w:val="00283092"/>
    <w:rsid w:val="002834E2"/>
    <w:rsid w:val="00285738"/>
    <w:rsid w:val="002937CC"/>
    <w:rsid w:val="00294963"/>
    <w:rsid w:val="00295244"/>
    <w:rsid w:val="0029536B"/>
    <w:rsid w:val="00296553"/>
    <w:rsid w:val="002A1745"/>
    <w:rsid w:val="002A7427"/>
    <w:rsid w:val="002B4E62"/>
    <w:rsid w:val="002B7356"/>
    <w:rsid w:val="002C2123"/>
    <w:rsid w:val="002C6AEF"/>
    <w:rsid w:val="002D092E"/>
    <w:rsid w:val="002D1403"/>
    <w:rsid w:val="002D2CE7"/>
    <w:rsid w:val="002D322A"/>
    <w:rsid w:val="002D3D7B"/>
    <w:rsid w:val="002D70C6"/>
    <w:rsid w:val="002D7867"/>
    <w:rsid w:val="002E089D"/>
    <w:rsid w:val="002E0B2E"/>
    <w:rsid w:val="002E0D93"/>
    <w:rsid w:val="002E1511"/>
    <w:rsid w:val="002E2349"/>
    <w:rsid w:val="002E2C18"/>
    <w:rsid w:val="002E58A1"/>
    <w:rsid w:val="002E62FC"/>
    <w:rsid w:val="002F28C1"/>
    <w:rsid w:val="002F2AA9"/>
    <w:rsid w:val="002F30EB"/>
    <w:rsid w:val="002F4C89"/>
    <w:rsid w:val="00300A73"/>
    <w:rsid w:val="00301319"/>
    <w:rsid w:val="003028DD"/>
    <w:rsid w:val="00304F6D"/>
    <w:rsid w:val="00310FC9"/>
    <w:rsid w:val="003123F7"/>
    <w:rsid w:val="003157A5"/>
    <w:rsid w:val="00316BB0"/>
    <w:rsid w:val="0032033E"/>
    <w:rsid w:val="00322122"/>
    <w:rsid w:val="003246A5"/>
    <w:rsid w:val="00331D45"/>
    <w:rsid w:val="00335830"/>
    <w:rsid w:val="00344E81"/>
    <w:rsid w:val="00347BB1"/>
    <w:rsid w:val="0035296F"/>
    <w:rsid w:val="00353084"/>
    <w:rsid w:val="00354B42"/>
    <w:rsid w:val="003557FE"/>
    <w:rsid w:val="0035633B"/>
    <w:rsid w:val="003563B2"/>
    <w:rsid w:val="00356FCE"/>
    <w:rsid w:val="003573B4"/>
    <w:rsid w:val="00362832"/>
    <w:rsid w:val="00367B5D"/>
    <w:rsid w:val="00375807"/>
    <w:rsid w:val="00376885"/>
    <w:rsid w:val="003768D8"/>
    <w:rsid w:val="003814EA"/>
    <w:rsid w:val="00381D08"/>
    <w:rsid w:val="003828F8"/>
    <w:rsid w:val="00382F39"/>
    <w:rsid w:val="00383D29"/>
    <w:rsid w:val="00384A10"/>
    <w:rsid w:val="003908A2"/>
    <w:rsid w:val="00392155"/>
    <w:rsid w:val="0039588B"/>
    <w:rsid w:val="003A5604"/>
    <w:rsid w:val="003A69B0"/>
    <w:rsid w:val="003A721A"/>
    <w:rsid w:val="003B0CAE"/>
    <w:rsid w:val="003C3999"/>
    <w:rsid w:val="003C3ECC"/>
    <w:rsid w:val="003D60B5"/>
    <w:rsid w:val="003E09E4"/>
    <w:rsid w:val="003E2223"/>
    <w:rsid w:val="003E2269"/>
    <w:rsid w:val="003E2F8A"/>
    <w:rsid w:val="003E30D2"/>
    <w:rsid w:val="003E3F10"/>
    <w:rsid w:val="003E595C"/>
    <w:rsid w:val="003E7213"/>
    <w:rsid w:val="003F3BFB"/>
    <w:rsid w:val="003F43CE"/>
    <w:rsid w:val="003F5AEC"/>
    <w:rsid w:val="003F5E65"/>
    <w:rsid w:val="003F7B8E"/>
    <w:rsid w:val="00400C29"/>
    <w:rsid w:val="00403196"/>
    <w:rsid w:val="0040569F"/>
    <w:rsid w:val="0041037C"/>
    <w:rsid w:val="00411065"/>
    <w:rsid w:val="00411220"/>
    <w:rsid w:val="00413080"/>
    <w:rsid w:val="00415B12"/>
    <w:rsid w:val="00417663"/>
    <w:rsid w:val="004203CC"/>
    <w:rsid w:val="00421138"/>
    <w:rsid w:val="004218E1"/>
    <w:rsid w:val="00424CA6"/>
    <w:rsid w:val="0042588B"/>
    <w:rsid w:val="00426181"/>
    <w:rsid w:val="004266A3"/>
    <w:rsid w:val="0042742D"/>
    <w:rsid w:val="004274E4"/>
    <w:rsid w:val="00427AC4"/>
    <w:rsid w:val="00430D39"/>
    <w:rsid w:val="00432906"/>
    <w:rsid w:val="00443644"/>
    <w:rsid w:val="00444B3B"/>
    <w:rsid w:val="00444F8A"/>
    <w:rsid w:val="0044685B"/>
    <w:rsid w:val="0044759D"/>
    <w:rsid w:val="00450A26"/>
    <w:rsid w:val="00452C80"/>
    <w:rsid w:val="0045507C"/>
    <w:rsid w:val="00456C0A"/>
    <w:rsid w:val="004611F3"/>
    <w:rsid w:val="00465ABF"/>
    <w:rsid w:val="00465E2F"/>
    <w:rsid w:val="00465EC7"/>
    <w:rsid w:val="00467D72"/>
    <w:rsid w:val="00471DF8"/>
    <w:rsid w:val="0047394C"/>
    <w:rsid w:val="00476496"/>
    <w:rsid w:val="0047698B"/>
    <w:rsid w:val="00483173"/>
    <w:rsid w:val="0048471E"/>
    <w:rsid w:val="00485AB8"/>
    <w:rsid w:val="00485E7E"/>
    <w:rsid w:val="00491038"/>
    <w:rsid w:val="00493228"/>
    <w:rsid w:val="00494062"/>
    <w:rsid w:val="00494AC4"/>
    <w:rsid w:val="00495459"/>
    <w:rsid w:val="00495A1F"/>
    <w:rsid w:val="00495A5D"/>
    <w:rsid w:val="004A082D"/>
    <w:rsid w:val="004A4CF2"/>
    <w:rsid w:val="004A558A"/>
    <w:rsid w:val="004A6895"/>
    <w:rsid w:val="004B4615"/>
    <w:rsid w:val="004B517F"/>
    <w:rsid w:val="004B60FB"/>
    <w:rsid w:val="004B7C12"/>
    <w:rsid w:val="004C122B"/>
    <w:rsid w:val="004C281A"/>
    <w:rsid w:val="004C33D4"/>
    <w:rsid w:val="004C404A"/>
    <w:rsid w:val="004C6416"/>
    <w:rsid w:val="004D11AC"/>
    <w:rsid w:val="004D4634"/>
    <w:rsid w:val="004D5EF0"/>
    <w:rsid w:val="004D71CC"/>
    <w:rsid w:val="004E29B3"/>
    <w:rsid w:val="004E4434"/>
    <w:rsid w:val="004F2F7C"/>
    <w:rsid w:val="004F30D0"/>
    <w:rsid w:val="004F55D9"/>
    <w:rsid w:val="004F7121"/>
    <w:rsid w:val="004F7224"/>
    <w:rsid w:val="00501F0C"/>
    <w:rsid w:val="005028E2"/>
    <w:rsid w:val="005030DD"/>
    <w:rsid w:val="005034D4"/>
    <w:rsid w:val="005046B8"/>
    <w:rsid w:val="00504AA2"/>
    <w:rsid w:val="00505689"/>
    <w:rsid w:val="00506CAE"/>
    <w:rsid w:val="00506DC4"/>
    <w:rsid w:val="00506E75"/>
    <w:rsid w:val="005070F4"/>
    <w:rsid w:val="00511A94"/>
    <w:rsid w:val="005123E9"/>
    <w:rsid w:val="00513033"/>
    <w:rsid w:val="00513ECB"/>
    <w:rsid w:val="00514387"/>
    <w:rsid w:val="00515C3F"/>
    <w:rsid w:val="0052284F"/>
    <w:rsid w:val="00523E47"/>
    <w:rsid w:val="005267A4"/>
    <w:rsid w:val="00526C2A"/>
    <w:rsid w:val="00527A35"/>
    <w:rsid w:val="00530E63"/>
    <w:rsid w:val="00532728"/>
    <w:rsid w:val="00536606"/>
    <w:rsid w:val="00536E5C"/>
    <w:rsid w:val="00537D78"/>
    <w:rsid w:val="00543CB7"/>
    <w:rsid w:val="005471E5"/>
    <w:rsid w:val="00551C65"/>
    <w:rsid w:val="0055586A"/>
    <w:rsid w:val="005565FF"/>
    <w:rsid w:val="00557790"/>
    <w:rsid w:val="00561738"/>
    <w:rsid w:val="00565FBA"/>
    <w:rsid w:val="00566A60"/>
    <w:rsid w:val="00572396"/>
    <w:rsid w:val="00575A86"/>
    <w:rsid w:val="00576F86"/>
    <w:rsid w:val="00577BF1"/>
    <w:rsid w:val="005803B7"/>
    <w:rsid w:val="00580CF2"/>
    <w:rsid w:val="00581F2E"/>
    <w:rsid w:val="00582703"/>
    <w:rsid w:val="00590B9C"/>
    <w:rsid w:val="00590D07"/>
    <w:rsid w:val="00591E89"/>
    <w:rsid w:val="00592189"/>
    <w:rsid w:val="005923F0"/>
    <w:rsid w:val="00595AE1"/>
    <w:rsid w:val="00597EF4"/>
    <w:rsid w:val="005A0564"/>
    <w:rsid w:val="005A150B"/>
    <w:rsid w:val="005A246F"/>
    <w:rsid w:val="005A6FFC"/>
    <w:rsid w:val="005A7E92"/>
    <w:rsid w:val="005B0131"/>
    <w:rsid w:val="005B0A63"/>
    <w:rsid w:val="005B1449"/>
    <w:rsid w:val="005B4A45"/>
    <w:rsid w:val="005B662A"/>
    <w:rsid w:val="005B662B"/>
    <w:rsid w:val="005B744D"/>
    <w:rsid w:val="005B7766"/>
    <w:rsid w:val="005C01D6"/>
    <w:rsid w:val="005C042D"/>
    <w:rsid w:val="005C0441"/>
    <w:rsid w:val="005C080E"/>
    <w:rsid w:val="005C1A85"/>
    <w:rsid w:val="005C372F"/>
    <w:rsid w:val="005C3948"/>
    <w:rsid w:val="005C3FA1"/>
    <w:rsid w:val="005C50EA"/>
    <w:rsid w:val="005D0297"/>
    <w:rsid w:val="005D35E7"/>
    <w:rsid w:val="005D6B2F"/>
    <w:rsid w:val="005D6E55"/>
    <w:rsid w:val="005D7035"/>
    <w:rsid w:val="005E0F6E"/>
    <w:rsid w:val="005E148D"/>
    <w:rsid w:val="005E18F1"/>
    <w:rsid w:val="005E63CE"/>
    <w:rsid w:val="005E68B9"/>
    <w:rsid w:val="005F13F9"/>
    <w:rsid w:val="005F1CF7"/>
    <w:rsid w:val="005F7DD3"/>
    <w:rsid w:val="00600A5F"/>
    <w:rsid w:val="00602C35"/>
    <w:rsid w:val="006031D5"/>
    <w:rsid w:val="0060366F"/>
    <w:rsid w:val="00603A95"/>
    <w:rsid w:val="00604972"/>
    <w:rsid w:val="0060627F"/>
    <w:rsid w:val="0060763B"/>
    <w:rsid w:val="00607D97"/>
    <w:rsid w:val="006105A9"/>
    <w:rsid w:val="00613C59"/>
    <w:rsid w:val="006165EA"/>
    <w:rsid w:val="0062489E"/>
    <w:rsid w:val="0062508D"/>
    <w:rsid w:val="006261FF"/>
    <w:rsid w:val="0062627D"/>
    <w:rsid w:val="00627752"/>
    <w:rsid w:val="00631D76"/>
    <w:rsid w:val="00632C04"/>
    <w:rsid w:val="00633ADC"/>
    <w:rsid w:val="0064001B"/>
    <w:rsid w:val="00640996"/>
    <w:rsid w:val="00641845"/>
    <w:rsid w:val="006428E3"/>
    <w:rsid w:val="00645932"/>
    <w:rsid w:val="006472EC"/>
    <w:rsid w:val="00647DC1"/>
    <w:rsid w:val="00654C5F"/>
    <w:rsid w:val="00671EF3"/>
    <w:rsid w:val="006734E6"/>
    <w:rsid w:val="00677692"/>
    <w:rsid w:val="00683E4A"/>
    <w:rsid w:val="00685091"/>
    <w:rsid w:val="00685190"/>
    <w:rsid w:val="0068530D"/>
    <w:rsid w:val="00692AA0"/>
    <w:rsid w:val="00693A2E"/>
    <w:rsid w:val="0069692A"/>
    <w:rsid w:val="006A3FF6"/>
    <w:rsid w:val="006A539A"/>
    <w:rsid w:val="006C059C"/>
    <w:rsid w:val="006C1D15"/>
    <w:rsid w:val="006C39B0"/>
    <w:rsid w:val="006C3D71"/>
    <w:rsid w:val="006C4D42"/>
    <w:rsid w:val="006C5B22"/>
    <w:rsid w:val="006D09C2"/>
    <w:rsid w:val="006D0E48"/>
    <w:rsid w:val="006D3EC2"/>
    <w:rsid w:val="006D6AEB"/>
    <w:rsid w:val="006E144C"/>
    <w:rsid w:val="006E2253"/>
    <w:rsid w:val="006E6968"/>
    <w:rsid w:val="006E6996"/>
    <w:rsid w:val="006E7033"/>
    <w:rsid w:val="006E796D"/>
    <w:rsid w:val="006F37E6"/>
    <w:rsid w:val="006F4D5F"/>
    <w:rsid w:val="00701469"/>
    <w:rsid w:val="00703594"/>
    <w:rsid w:val="007038E2"/>
    <w:rsid w:val="00705FFA"/>
    <w:rsid w:val="007137C5"/>
    <w:rsid w:val="00713EE9"/>
    <w:rsid w:val="00716536"/>
    <w:rsid w:val="00717FCD"/>
    <w:rsid w:val="00721BDB"/>
    <w:rsid w:val="00722745"/>
    <w:rsid w:val="00722D2E"/>
    <w:rsid w:val="00727756"/>
    <w:rsid w:val="007316D5"/>
    <w:rsid w:val="00733474"/>
    <w:rsid w:val="00733D68"/>
    <w:rsid w:val="00736EC2"/>
    <w:rsid w:val="00737070"/>
    <w:rsid w:val="007420BC"/>
    <w:rsid w:val="007470FC"/>
    <w:rsid w:val="00751699"/>
    <w:rsid w:val="00751987"/>
    <w:rsid w:val="00751FC1"/>
    <w:rsid w:val="00755594"/>
    <w:rsid w:val="007563DD"/>
    <w:rsid w:val="007572FE"/>
    <w:rsid w:val="00760B7F"/>
    <w:rsid w:val="0076146E"/>
    <w:rsid w:val="0076252F"/>
    <w:rsid w:val="00766305"/>
    <w:rsid w:val="00770589"/>
    <w:rsid w:val="0077097A"/>
    <w:rsid w:val="0077100E"/>
    <w:rsid w:val="0077176D"/>
    <w:rsid w:val="007755EC"/>
    <w:rsid w:val="00777E50"/>
    <w:rsid w:val="00783607"/>
    <w:rsid w:val="00783F78"/>
    <w:rsid w:val="0078487B"/>
    <w:rsid w:val="00784D58"/>
    <w:rsid w:val="007852F0"/>
    <w:rsid w:val="00790FF7"/>
    <w:rsid w:val="00792011"/>
    <w:rsid w:val="007923D2"/>
    <w:rsid w:val="007A1CA5"/>
    <w:rsid w:val="007A4D1B"/>
    <w:rsid w:val="007A7182"/>
    <w:rsid w:val="007B0A6F"/>
    <w:rsid w:val="007B0B75"/>
    <w:rsid w:val="007B0BF0"/>
    <w:rsid w:val="007B4A5D"/>
    <w:rsid w:val="007B5EF3"/>
    <w:rsid w:val="007C13B1"/>
    <w:rsid w:val="007C1751"/>
    <w:rsid w:val="007C48E1"/>
    <w:rsid w:val="007C524E"/>
    <w:rsid w:val="007D177D"/>
    <w:rsid w:val="007D34D1"/>
    <w:rsid w:val="007D6F36"/>
    <w:rsid w:val="007E51EE"/>
    <w:rsid w:val="007E6F6E"/>
    <w:rsid w:val="007F30B4"/>
    <w:rsid w:val="007F373E"/>
    <w:rsid w:val="007F7E92"/>
    <w:rsid w:val="00803ED2"/>
    <w:rsid w:val="00811A8E"/>
    <w:rsid w:val="00812875"/>
    <w:rsid w:val="008154B2"/>
    <w:rsid w:val="00816787"/>
    <w:rsid w:val="00817A50"/>
    <w:rsid w:val="00822E10"/>
    <w:rsid w:val="00823ABD"/>
    <w:rsid w:val="00823B05"/>
    <w:rsid w:val="008240AD"/>
    <w:rsid w:val="00825DA1"/>
    <w:rsid w:val="0082700F"/>
    <w:rsid w:val="00832CB9"/>
    <w:rsid w:val="00835A5D"/>
    <w:rsid w:val="00835C2E"/>
    <w:rsid w:val="00844FA9"/>
    <w:rsid w:val="0084704E"/>
    <w:rsid w:val="00850F40"/>
    <w:rsid w:val="00851F6D"/>
    <w:rsid w:val="00853CA2"/>
    <w:rsid w:val="00855BEF"/>
    <w:rsid w:val="00857DB1"/>
    <w:rsid w:val="008634E5"/>
    <w:rsid w:val="00863BD8"/>
    <w:rsid w:val="00864DEC"/>
    <w:rsid w:val="00865AC9"/>
    <w:rsid w:val="00867782"/>
    <w:rsid w:val="00867919"/>
    <w:rsid w:val="00870E32"/>
    <w:rsid w:val="00871158"/>
    <w:rsid w:val="00871800"/>
    <w:rsid w:val="008722DA"/>
    <w:rsid w:val="00874084"/>
    <w:rsid w:val="008765B5"/>
    <w:rsid w:val="00876B66"/>
    <w:rsid w:val="00877BCE"/>
    <w:rsid w:val="00884FBF"/>
    <w:rsid w:val="008855F9"/>
    <w:rsid w:val="008862CD"/>
    <w:rsid w:val="00886D8A"/>
    <w:rsid w:val="00890F2F"/>
    <w:rsid w:val="00892CF5"/>
    <w:rsid w:val="00894D8D"/>
    <w:rsid w:val="00896339"/>
    <w:rsid w:val="008A294E"/>
    <w:rsid w:val="008A4957"/>
    <w:rsid w:val="008A6612"/>
    <w:rsid w:val="008B2D4B"/>
    <w:rsid w:val="008C45F2"/>
    <w:rsid w:val="008C7BD6"/>
    <w:rsid w:val="008D2794"/>
    <w:rsid w:val="008D4208"/>
    <w:rsid w:val="008D42CA"/>
    <w:rsid w:val="008D445B"/>
    <w:rsid w:val="008D4CFB"/>
    <w:rsid w:val="008D6863"/>
    <w:rsid w:val="008E0C20"/>
    <w:rsid w:val="008E2069"/>
    <w:rsid w:val="008E36E0"/>
    <w:rsid w:val="008E3B61"/>
    <w:rsid w:val="008E45D4"/>
    <w:rsid w:val="008E76C4"/>
    <w:rsid w:val="008F1896"/>
    <w:rsid w:val="008F5BCF"/>
    <w:rsid w:val="00900E51"/>
    <w:rsid w:val="00902B67"/>
    <w:rsid w:val="00903DB7"/>
    <w:rsid w:val="00907B58"/>
    <w:rsid w:val="00910770"/>
    <w:rsid w:val="00914F32"/>
    <w:rsid w:val="00915759"/>
    <w:rsid w:val="00915A2D"/>
    <w:rsid w:val="009259AD"/>
    <w:rsid w:val="00930782"/>
    <w:rsid w:val="00931D0A"/>
    <w:rsid w:val="009346C9"/>
    <w:rsid w:val="00936C13"/>
    <w:rsid w:val="00937413"/>
    <w:rsid w:val="0094462A"/>
    <w:rsid w:val="00946824"/>
    <w:rsid w:val="0095113F"/>
    <w:rsid w:val="00951260"/>
    <w:rsid w:val="0095315D"/>
    <w:rsid w:val="00953E5A"/>
    <w:rsid w:val="009561B0"/>
    <w:rsid w:val="00961634"/>
    <w:rsid w:val="00961E89"/>
    <w:rsid w:val="00962BBD"/>
    <w:rsid w:val="00962D6B"/>
    <w:rsid w:val="00963F2C"/>
    <w:rsid w:val="009653DF"/>
    <w:rsid w:val="00965CD4"/>
    <w:rsid w:val="00967711"/>
    <w:rsid w:val="0097202F"/>
    <w:rsid w:val="0097264D"/>
    <w:rsid w:val="00973694"/>
    <w:rsid w:val="00976650"/>
    <w:rsid w:val="00976A88"/>
    <w:rsid w:val="0097799F"/>
    <w:rsid w:val="0098338B"/>
    <w:rsid w:val="0098400F"/>
    <w:rsid w:val="009841E3"/>
    <w:rsid w:val="00985A8A"/>
    <w:rsid w:val="0098621F"/>
    <w:rsid w:val="00990930"/>
    <w:rsid w:val="009928D4"/>
    <w:rsid w:val="0099317B"/>
    <w:rsid w:val="00995BF2"/>
    <w:rsid w:val="009A0846"/>
    <w:rsid w:val="009A0C32"/>
    <w:rsid w:val="009A1624"/>
    <w:rsid w:val="009A297C"/>
    <w:rsid w:val="009A318F"/>
    <w:rsid w:val="009A40BB"/>
    <w:rsid w:val="009A601F"/>
    <w:rsid w:val="009A752E"/>
    <w:rsid w:val="009B1CE1"/>
    <w:rsid w:val="009B228F"/>
    <w:rsid w:val="009B2CBF"/>
    <w:rsid w:val="009C3BD1"/>
    <w:rsid w:val="009C4931"/>
    <w:rsid w:val="009C5C5C"/>
    <w:rsid w:val="009C6B2F"/>
    <w:rsid w:val="009C747A"/>
    <w:rsid w:val="009D01AE"/>
    <w:rsid w:val="009D2B19"/>
    <w:rsid w:val="009D5645"/>
    <w:rsid w:val="009E4A05"/>
    <w:rsid w:val="009E76D4"/>
    <w:rsid w:val="009F47F7"/>
    <w:rsid w:val="009F4EED"/>
    <w:rsid w:val="009F5A10"/>
    <w:rsid w:val="00A04CF0"/>
    <w:rsid w:val="00A07625"/>
    <w:rsid w:val="00A121C0"/>
    <w:rsid w:val="00A128E9"/>
    <w:rsid w:val="00A137AB"/>
    <w:rsid w:val="00A2021C"/>
    <w:rsid w:val="00A20F18"/>
    <w:rsid w:val="00A22B81"/>
    <w:rsid w:val="00A24BCA"/>
    <w:rsid w:val="00A25F57"/>
    <w:rsid w:val="00A27C5B"/>
    <w:rsid w:val="00A30361"/>
    <w:rsid w:val="00A335F1"/>
    <w:rsid w:val="00A33D01"/>
    <w:rsid w:val="00A36187"/>
    <w:rsid w:val="00A40B5F"/>
    <w:rsid w:val="00A41C0E"/>
    <w:rsid w:val="00A4244F"/>
    <w:rsid w:val="00A4305B"/>
    <w:rsid w:val="00A4346F"/>
    <w:rsid w:val="00A479C8"/>
    <w:rsid w:val="00A507F7"/>
    <w:rsid w:val="00A5107E"/>
    <w:rsid w:val="00A548CB"/>
    <w:rsid w:val="00A54E8B"/>
    <w:rsid w:val="00A5657E"/>
    <w:rsid w:val="00A56A42"/>
    <w:rsid w:val="00A57870"/>
    <w:rsid w:val="00A60543"/>
    <w:rsid w:val="00A606CF"/>
    <w:rsid w:val="00A61E01"/>
    <w:rsid w:val="00A6315F"/>
    <w:rsid w:val="00A6795D"/>
    <w:rsid w:val="00A72609"/>
    <w:rsid w:val="00A755CC"/>
    <w:rsid w:val="00A75B56"/>
    <w:rsid w:val="00A81184"/>
    <w:rsid w:val="00A81C9E"/>
    <w:rsid w:val="00A82566"/>
    <w:rsid w:val="00A83AA9"/>
    <w:rsid w:val="00A840B5"/>
    <w:rsid w:val="00A86C0E"/>
    <w:rsid w:val="00A87160"/>
    <w:rsid w:val="00A9156B"/>
    <w:rsid w:val="00A946C8"/>
    <w:rsid w:val="00A96634"/>
    <w:rsid w:val="00A978CB"/>
    <w:rsid w:val="00AA0B4A"/>
    <w:rsid w:val="00AA0D72"/>
    <w:rsid w:val="00AA23F5"/>
    <w:rsid w:val="00AA2A92"/>
    <w:rsid w:val="00AA2F15"/>
    <w:rsid w:val="00AA5075"/>
    <w:rsid w:val="00AA62DA"/>
    <w:rsid w:val="00AA79A0"/>
    <w:rsid w:val="00AB417B"/>
    <w:rsid w:val="00AB711D"/>
    <w:rsid w:val="00AC5693"/>
    <w:rsid w:val="00AD1949"/>
    <w:rsid w:val="00AD6BFB"/>
    <w:rsid w:val="00AE0113"/>
    <w:rsid w:val="00AE2593"/>
    <w:rsid w:val="00AE7AFF"/>
    <w:rsid w:val="00AF00B5"/>
    <w:rsid w:val="00AF2782"/>
    <w:rsid w:val="00AF3C63"/>
    <w:rsid w:val="00AF3CD8"/>
    <w:rsid w:val="00AF4D50"/>
    <w:rsid w:val="00AF70CA"/>
    <w:rsid w:val="00B00BF8"/>
    <w:rsid w:val="00B01950"/>
    <w:rsid w:val="00B02046"/>
    <w:rsid w:val="00B0468B"/>
    <w:rsid w:val="00B04A05"/>
    <w:rsid w:val="00B055A6"/>
    <w:rsid w:val="00B056F1"/>
    <w:rsid w:val="00B108A5"/>
    <w:rsid w:val="00B1749B"/>
    <w:rsid w:val="00B17A7D"/>
    <w:rsid w:val="00B24BE4"/>
    <w:rsid w:val="00B25642"/>
    <w:rsid w:val="00B25C46"/>
    <w:rsid w:val="00B30B2B"/>
    <w:rsid w:val="00B34597"/>
    <w:rsid w:val="00B37475"/>
    <w:rsid w:val="00B41332"/>
    <w:rsid w:val="00B42A8F"/>
    <w:rsid w:val="00B43060"/>
    <w:rsid w:val="00B45582"/>
    <w:rsid w:val="00B45DD5"/>
    <w:rsid w:val="00B46693"/>
    <w:rsid w:val="00B4714B"/>
    <w:rsid w:val="00B52112"/>
    <w:rsid w:val="00B522B5"/>
    <w:rsid w:val="00B54BC2"/>
    <w:rsid w:val="00B54BC7"/>
    <w:rsid w:val="00B55599"/>
    <w:rsid w:val="00B5631C"/>
    <w:rsid w:val="00B57A7A"/>
    <w:rsid w:val="00B61886"/>
    <w:rsid w:val="00B61AAC"/>
    <w:rsid w:val="00B630F9"/>
    <w:rsid w:val="00B67CF8"/>
    <w:rsid w:val="00B71375"/>
    <w:rsid w:val="00B72814"/>
    <w:rsid w:val="00B7441B"/>
    <w:rsid w:val="00B819DC"/>
    <w:rsid w:val="00B82CC1"/>
    <w:rsid w:val="00B857EE"/>
    <w:rsid w:val="00B8611C"/>
    <w:rsid w:val="00B86382"/>
    <w:rsid w:val="00B86B75"/>
    <w:rsid w:val="00B915FC"/>
    <w:rsid w:val="00B91716"/>
    <w:rsid w:val="00B92EC3"/>
    <w:rsid w:val="00B933EF"/>
    <w:rsid w:val="00B946F5"/>
    <w:rsid w:val="00B95EAF"/>
    <w:rsid w:val="00B96CC4"/>
    <w:rsid w:val="00BA0EEC"/>
    <w:rsid w:val="00BA230D"/>
    <w:rsid w:val="00BA2D23"/>
    <w:rsid w:val="00BA6500"/>
    <w:rsid w:val="00BA75E3"/>
    <w:rsid w:val="00BB0E57"/>
    <w:rsid w:val="00BB102A"/>
    <w:rsid w:val="00BB221A"/>
    <w:rsid w:val="00BB6A32"/>
    <w:rsid w:val="00BB7BA8"/>
    <w:rsid w:val="00BC0197"/>
    <w:rsid w:val="00BC2196"/>
    <w:rsid w:val="00BC48D5"/>
    <w:rsid w:val="00BC55BF"/>
    <w:rsid w:val="00BC6EF8"/>
    <w:rsid w:val="00BD662D"/>
    <w:rsid w:val="00BD682C"/>
    <w:rsid w:val="00BD6F4E"/>
    <w:rsid w:val="00BE5485"/>
    <w:rsid w:val="00BF095B"/>
    <w:rsid w:val="00BF146B"/>
    <w:rsid w:val="00BF2651"/>
    <w:rsid w:val="00BF2A4A"/>
    <w:rsid w:val="00BF3B82"/>
    <w:rsid w:val="00BF78B7"/>
    <w:rsid w:val="00C01B19"/>
    <w:rsid w:val="00C056FF"/>
    <w:rsid w:val="00C072ED"/>
    <w:rsid w:val="00C1096F"/>
    <w:rsid w:val="00C1189C"/>
    <w:rsid w:val="00C137E3"/>
    <w:rsid w:val="00C16C2C"/>
    <w:rsid w:val="00C21185"/>
    <w:rsid w:val="00C21C3B"/>
    <w:rsid w:val="00C25E96"/>
    <w:rsid w:val="00C26B41"/>
    <w:rsid w:val="00C36279"/>
    <w:rsid w:val="00C401DE"/>
    <w:rsid w:val="00C41C21"/>
    <w:rsid w:val="00C4388A"/>
    <w:rsid w:val="00C44DE8"/>
    <w:rsid w:val="00C47F7C"/>
    <w:rsid w:val="00C50B11"/>
    <w:rsid w:val="00C50C0A"/>
    <w:rsid w:val="00C51ABA"/>
    <w:rsid w:val="00C5281D"/>
    <w:rsid w:val="00C54E9A"/>
    <w:rsid w:val="00C62E1D"/>
    <w:rsid w:val="00C70B13"/>
    <w:rsid w:val="00C710A6"/>
    <w:rsid w:val="00C727F2"/>
    <w:rsid w:val="00C74275"/>
    <w:rsid w:val="00C80D2D"/>
    <w:rsid w:val="00C869ED"/>
    <w:rsid w:val="00C9068D"/>
    <w:rsid w:val="00C9174C"/>
    <w:rsid w:val="00C9550D"/>
    <w:rsid w:val="00C9587A"/>
    <w:rsid w:val="00C96575"/>
    <w:rsid w:val="00C97F3B"/>
    <w:rsid w:val="00CA0ED0"/>
    <w:rsid w:val="00CA39ED"/>
    <w:rsid w:val="00CB00DB"/>
    <w:rsid w:val="00CB4B09"/>
    <w:rsid w:val="00CB6842"/>
    <w:rsid w:val="00CC1FFD"/>
    <w:rsid w:val="00CC31DD"/>
    <w:rsid w:val="00CC4922"/>
    <w:rsid w:val="00CC4B21"/>
    <w:rsid w:val="00CC549A"/>
    <w:rsid w:val="00CC5A2D"/>
    <w:rsid w:val="00CC5BD4"/>
    <w:rsid w:val="00CC69F5"/>
    <w:rsid w:val="00CC6D0E"/>
    <w:rsid w:val="00CD0903"/>
    <w:rsid w:val="00CE0CF4"/>
    <w:rsid w:val="00CE1DEB"/>
    <w:rsid w:val="00CE29AB"/>
    <w:rsid w:val="00CE358C"/>
    <w:rsid w:val="00CE6837"/>
    <w:rsid w:val="00CF104C"/>
    <w:rsid w:val="00CF3E27"/>
    <w:rsid w:val="00CF44F5"/>
    <w:rsid w:val="00CF580C"/>
    <w:rsid w:val="00CF66C6"/>
    <w:rsid w:val="00CF7221"/>
    <w:rsid w:val="00D00166"/>
    <w:rsid w:val="00D007A8"/>
    <w:rsid w:val="00D008E0"/>
    <w:rsid w:val="00D0254A"/>
    <w:rsid w:val="00D0493D"/>
    <w:rsid w:val="00D0599D"/>
    <w:rsid w:val="00D05C96"/>
    <w:rsid w:val="00D06925"/>
    <w:rsid w:val="00D14D64"/>
    <w:rsid w:val="00D172F9"/>
    <w:rsid w:val="00D21464"/>
    <w:rsid w:val="00D21CE9"/>
    <w:rsid w:val="00D24D31"/>
    <w:rsid w:val="00D27FF1"/>
    <w:rsid w:val="00D329EC"/>
    <w:rsid w:val="00D32BD5"/>
    <w:rsid w:val="00D330B4"/>
    <w:rsid w:val="00D3694D"/>
    <w:rsid w:val="00D372D5"/>
    <w:rsid w:val="00D41BE7"/>
    <w:rsid w:val="00D42DC7"/>
    <w:rsid w:val="00D43360"/>
    <w:rsid w:val="00D43367"/>
    <w:rsid w:val="00D45528"/>
    <w:rsid w:val="00D45C21"/>
    <w:rsid w:val="00D53A8B"/>
    <w:rsid w:val="00D57843"/>
    <w:rsid w:val="00D57BA6"/>
    <w:rsid w:val="00D610AC"/>
    <w:rsid w:val="00D62431"/>
    <w:rsid w:val="00D67A64"/>
    <w:rsid w:val="00D708D0"/>
    <w:rsid w:val="00D74484"/>
    <w:rsid w:val="00D826B7"/>
    <w:rsid w:val="00D8408B"/>
    <w:rsid w:val="00D85905"/>
    <w:rsid w:val="00D87B18"/>
    <w:rsid w:val="00D87DF5"/>
    <w:rsid w:val="00D90A12"/>
    <w:rsid w:val="00D90D22"/>
    <w:rsid w:val="00D90E5F"/>
    <w:rsid w:val="00D97DA9"/>
    <w:rsid w:val="00DA2AD1"/>
    <w:rsid w:val="00DA6535"/>
    <w:rsid w:val="00DB02C2"/>
    <w:rsid w:val="00DB5D3C"/>
    <w:rsid w:val="00DB7054"/>
    <w:rsid w:val="00DC0798"/>
    <w:rsid w:val="00DC128A"/>
    <w:rsid w:val="00DC2559"/>
    <w:rsid w:val="00DC3201"/>
    <w:rsid w:val="00DC4C10"/>
    <w:rsid w:val="00DC7267"/>
    <w:rsid w:val="00DD2B8B"/>
    <w:rsid w:val="00DD45FE"/>
    <w:rsid w:val="00DD4AC4"/>
    <w:rsid w:val="00DD4EB9"/>
    <w:rsid w:val="00DD71E8"/>
    <w:rsid w:val="00DD7479"/>
    <w:rsid w:val="00DD777C"/>
    <w:rsid w:val="00DD7CB6"/>
    <w:rsid w:val="00DE2B8B"/>
    <w:rsid w:val="00DE55B6"/>
    <w:rsid w:val="00DE5818"/>
    <w:rsid w:val="00DE59A5"/>
    <w:rsid w:val="00DE764C"/>
    <w:rsid w:val="00DF3063"/>
    <w:rsid w:val="00DF52DE"/>
    <w:rsid w:val="00DF5A28"/>
    <w:rsid w:val="00DF7EB8"/>
    <w:rsid w:val="00E0478B"/>
    <w:rsid w:val="00E101E5"/>
    <w:rsid w:val="00E12E40"/>
    <w:rsid w:val="00E15796"/>
    <w:rsid w:val="00E167D2"/>
    <w:rsid w:val="00E243AB"/>
    <w:rsid w:val="00E249C2"/>
    <w:rsid w:val="00E254E7"/>
    <w:rsid w:val="00E26B8E"/>
    <w:rsid w:val="00E27779"/>
    <w:rsid w:val="00E315A3"/>
    <w:rsid w:val="00E34547"/>
    <w:rsid w:val="00E360A3"/>
    <w:rsid w:val="00E36510"/>
    <w:rsid w:val="00E43D2A"/>
    <w:rsid w:val="00E45CC3"/>
    <w:rsid w:val="00E47B4C"/>
    <w:rsid w:val="00E47B9C"/>
    <w:rsid w:val="00E50A62"/>
    <w:rsid w:val="00E5298F"/>
    <w:rsid w:val="00E549D7"/>
    <w:rsid w:val="00E54BF2"/>
    <w:rsid w:val="00E54CD0"/>
    <w:rsid w:val="00E5598D"/>
    <w:rsid w:val="00E573D3"/>
    <w:rsid w:val="00E60878"/>
    <w:rsid w:val="00E62A18"/>
    <w:rsid w:val="00E6434C"/>
    <w:rsid w:val="00E64678"/>
    <w:rsid w:val="00E64BF1"/>
    <w:rsid w:val="00E65E07"/>
    <w:rsid w:val="00E66A6F"/>
    <w:rsid w:val="00E778A2"/>
    <w:rsid w:val="00E8072F"/>
    <w:rsid w:val="00E821A5"/>
    <w:rsid w:val="00E83CF4"/>
    <w:rsid w:val="00E85EC5"/>
    <w:rsid w:val="00E92886"/>
    <w:rsid w:val="00E93227"/>
    <w:rsid w:val="00E93295"/>
    <w:rsid w:val="00E9334C"/>
    <w:rsid w:val="00E93D50"/>
    <w:rsid w:val="00E95611"/>
    <w:rsid w:val="00EA1874"/>
    <w:rsid w:val="00EA4DC8"/>
    <w:rsid w:val="00EA5ABB"/>
    <w:rsid w:val="00EA5E71"/>
    <w:rsid w:val="00EA7830"/>
    <w:rsid w:val="00EB2129"/>
    <w:rsid w:val="00EB39C1"/>
    <w:rsid w:val="00EB3B0C"/>
    <w:rsid w:val="00EB49AC"/>
    <w:rsid w:val="00EB4DAE"/>
    <w:rsid w:val="00EB634E"/>
    <w:rsid w:val="00EB731D"/>
    <w:rsid w:val="00EB7679"/>
    <w:rsid w:val="00EC0514"/>
    <w:rsid w:val="00EC0DEF"/>
    <w:rsid w:val="00EC1A34"/>
    <w:rsid w:val="00ED142A"/>
    <w:rsid w:val="00ED2FBE"/>
    <w:rsid w:val="00ED45C4"/>
    <w:rsid w:val="00ED5860"/>
    <w:rsid w:val="00ED6922"/>
    <w:rsid w:val="00EE2E98"/>
    <w:rsid w:val="00EE5A8E"/>
    <w:rsid w:val="00EE77B3"/>
    <w:rsid w:val="00EF3D74"/>
    <w:rsid w:val="00EF3EDC"/>
    <w:rsid w:val="00EF7E13"/>
    <w:rsid w:val="00F02EA7"/>
    <w:rsid w:val="00F03F05"/>
    <w:rsid w:val="00F07A6E"/>
    <w:rsid w:val="00F151AE"/>
    <w:rsid w:val="00F21529"/>
    <w:rsid w:val="00F27934"/>
    <w:rsid w:val="00F316C2"/>
    <w:rsid w:val="00F33F4E"/>
    <w:rsid w:val="00F362B7"/>
    <w:rsid w:val="00F55E18"/>
    <w:rsid w:val="00F6066C"/>
    <w:rsid w:val="00F658E5"/>
    <w:rsid w:val="00F65EFB"/>
    <w:rsid w:val="00F662A4"/>
    <w:rsid w:val="00F67A27"/>
    <w:rsid w:val="00F67BE9"/>
    <w:rsid w:val="00F67E4B"/>
    <w:rsid w:val="00F71033"/>
    <w:rsid w:val="00F7209F"/>
    <w:rsid w:val="00F72DE1"/>
    <w:rsid w:val="00F81097"/>
    <w:rsid w:val="00F81A44"/>
    <w:rsid w:val="00F83EC5"/>
    <w:rsid w:val="00F8625C"/>
    <w:rsid w:val="00F90A74"/>
    <w:rsid w:val="00F916B2"/>
    <w:rsid w:val="00F93B09"/>
    <w:rsid w:val="00F95598"/>
    <w:rsid w:val="00F97F5A"/>
    <w:rsid w:val="00FB05ED"/>
    <w:rsid w:val="00FB2406"/>
    <w:rsid w:val="00FB34AF"/>
    <w:rsid w:val="00FB47C9"/>
    <w:rsid w:val="00FB5C28"/>
    <w:rsid w:val="00FC1A05"/>
    <w:rsid w:val="00FC32D4"/>
    <w:rsid w:val="00FC3E5C"/>
    <w:rsid w:val="00FC79A7"/>
    <w:rsid w:val="00FD098F"/>
    <w:rsid w:val="00FD1A45"/>
    <w:rsid w:val="00FD25E6"/>
    <w:rsid w:val="00FD7047"/>
    <w:rsid w:val="00FE17BC"/>
    <w:rsid w:val="00FE4CC0"/>
    <w:rsid w:val="00FE64E3"/>
    <w:rsid w:val="00FF0D4A"/>
    <w:rsid w:val="00FF30AC"/>
    <w:rsid w:val="00FF4AF5"/>
    <w:rsid w:val="00FF550D"/>
    <w:rsid w:val="00FF619A"/>
    <w:rsid w:val="00FF799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2892F8"/>
  <w15:docId w15:val="{353424C9-7976-4E8B-91B2-2CEB2615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lang w:val="en-GB"/>
    </w:rPr>
  </w:style>
  <w:style w:type="paragraph" w:styleId="Heading1">
    <w:name w:val="heading 1"/>
    <w:basedOn w:val="Normal"/>
    <w:next w:val="BodyText"/>
    <w:autoRedefine/>
    <w:uiPriority w:val="9"/>
    <w:qFormat/>
    <w:rsid w:val="003E2223"/>
    <w:pPr>
      <w:keepNext/>
      <w:keepLines/>
      <w:numPr>
        <w:numId w:val="1"/>
      </w:numPr>
      <w:pBdr>
        <w:top w:val="single" w:sz="4" w:space="1" w:color="00385A"/>
      </w:pBdr>
      <w:spacing w:before="400" w:after="500"/>
      <w:outlineLvl w:val="0"/>
    </w:pPr>
    <w:rPr>
      <w:rFonts w:ascii="Times New Roman" w:eastAsiaTheme="majorEastAsia" w:hAnsi="Times New Roman" w:cs="Times New Roman"/>
      <w:b/>
      <w:bCs/>
      <w:color w:val="00385A"/>
      <w:sz w:val="32"/>
      <w:szCs w:val="32"/>
    </w:rPr>
  </w:style>
  <w:style w:type="paragraph" w:styleId="Heading2">
    <w:name w:val="heading 2"/>
    <w:basedOn w:val="Normal"/>
    <w:next w:val="BodyText"/>
    <w:uiPriority w:val="9"/>
    <w:unhideWhenUsed/>
    <w:qFormat/>
    <w:rsid w:val="003E3F10"/>
    <w:pPr>
      <w:keepNext/>
      <w:keepLines/>
      <w:numPr>
        <w:ilvl w:val="1"/>
        <w:numId w:val="1"/>
      </w:numPr>
      <w:spacing w:before="520"/>
      <w:outlineLvl w:val="1"/>
    </w:pPr>
    <w:rPr>
      <w:rFonts w:asciiTheme="majorHAnsi" w:eastAsiaTheme="majorEastAsia" w:hAnsiTheme="majorHAnsi" w:cstheme="majorHAnsi"/>
      <w:b/>
      <w:bCs/>
      <w:sz w:val="24"/>
    </w:rPr>
  </w:style>
  <w:style w:type="paragraph" w:styleId="Heading3">
    <w:name w:val="heading 3"/>
    <w:basedOn w:val="Normal"/>
    <w:next w:val="BodyText"/>
    <w:uiPriority w:val="9"/>
    <w:unhideWhenUsed/>
    <w:qFormat/>
    <w:rsid w:val="009B2CBF"/>
    <w:pPr>
      <w:keepNext/>
      <w:keepLines/>
      <w:numPr>
        <w:ilvl w:val="2"/>
        <w:numId w:val="1"/>
      </w:numPr>
      <w:spacing w:before="380" w:after="0"/>
      <w:outlineLvl w:val="2"/>
    </w:pPr>
    <w:rPr>
      <w:rFonts w:asciiTheme="majorHAnsi" w:eastAsiaTheme="majorEastAsia" w:hAnsiTheme="majorHAnsi" w:cstheme="majorHAnsi"/>
      <w:i/>
      <w:iCs/>
      <w:sz w:val="24"/>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32B3"/>
    <w:pPr>
      <w:spacing w:before="240" w:after="240"/>
    </w:pPr>
    <w:rPr>
      <w:rFonts w:asciiTheme="majorHAnsi" w:hAnsiTheme="majorHAnsi" w:cstheme="majorHAnsi"/>
      <w:sz w:val="24"/>
    </w:rPr>
  </w:style>
  <w:style w:type="paragraph" w:customStyle="1" w:styleId="FirstParagraph">
    <w:name w:val="First Paragraph"/>
    <w:basedOn w:val="BodyText"/>
    <w:next w:val="BodyText"/>
    <w:qFormat/>
    <w:rsid w:val="003E3F10"/>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85EC5"/>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0C32B3"/>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paragraph" w:styleId="Header">
    <w:name w:val="header"/>
    <w:basedOn w:val="Normal"/>
    <w:link w:val="HeaderChar"/>
    <w:unhideWhenUsed/>
    <w:rsid w:val="00E85EC5"/>
    <w:pPr>
      <w:tabs>
        <w:tab w:val="center" w:pos="4513"/>
        <w:tab w:val="right" w:pos="9026"/>
      </w:tabs>
      <w:spacing w:after="0"/>
    </w:pPr>
  </w:style>
  <w:style w:type="character" w:customStyle="1" w:styleId="HeaderChar">
    <w:name w:val="Header Char"/>
    <w:basedOn w:val="DefaultParagraphFont"/>
    <w:link w:val="Header"/>
    <w:rsid w:val="00E85EC5"/>
    <w:rPr>
      <w:rFonts w:ascii="Akzidenz Grotesk BE Light" w:hAnsi="Akzidenz Grotesk BE Light"/>
      <w:sz w:val="26"/>
    </w:rPr>
  </w:style>
  <w:style w:type="paragraph" w:styleId="Footer">
    <w:name w:val="footer"/>
    <w:basedOn w:val="Normal"/>
    <w:link w:val="FooterChar"/>
    <w:uiPriority w:val="99"/>
    <w:unhideWhenUsed/>
    <w:rsid w:val="00E85EC5"/>
    <w:pPr>
      <w:tabs>
        <w:tab w:val="center" w:pos="4513"/>
        <w:tab w:val="right" w:pos="9026"/>
      </w:tabs>
      <w:spacing w:after="0"/>
    </w:pPr>
  </w:style>
  <w:style w:type="character" w:customStyle="1" w:styleId="FooterChar">
    <w:name w:val="Footer Char"/>
    <w:basedOn w:val="DefaultParagraphFont"/>
    <w:link w:val="Footer"/>
    <w:uiPriority w:val="99"/>
    <w:rsid w:val="00E85EC5"/>
    <w:rPr>
      <w:rFonts w:ascii="Akzidenz Grotesk BE Light" w:hAnsi="Akzidenz Grotesk BE Light"/>
      <w:sz w:val="26"/>
    </w:rPr>
  </w:style>
  <w:style w:type="character" w:styleId="PlaceholderText">
    <w:name w:val="Placeholder Text"/>
    <w:basedOn w:val="DefaultParagraphFont"/>
    <w:semiHidden/>
    <w:rsid w:val="00E85EC5"/>
    <w:rPr>
      <w:color w:val="808080"/>
    </w:rPr>
  </w:style>
  <w:style w:type="character" w:customStyle="1" w:styleId="BodyTextChar">
    <w:name w:val="Body Text Char"/>
    <w:basedOn w:val="DefaultParagraphFont"/>
    <w:link w:val="BodyText"/>
    <w:rsid w:val="000C32B3"/>
    <w:rPr>
      <w:rFonts w:asciiTheme="majorHAnsi" w:hAnsiTheme="majorHAnsi" w:cstheme="majorHAnsi"/>
    </w:rPr>
  </w:style>
  <w:style w:type="character" w:styleId="CommentReference">
    <w:name w:val="annotation reference"/>
    <w:basedOn w:val="DefaultParagraphFont"/>
    <w:uiPriority w:val="99"/>
    <w:semiHidden/>
    <w:unhideWhenUsed/>
    <w:qFormat/>
    <w:rsid w:val="00D0254A"/>
    <w:rPr>
      <w:sz w:val="16"/>
      <w:szCs w:val="16"/>
    </w:rPr>
  </w:style>
  <w:style w:type="paragraph" w:styleId="CommentText">
    <w:name w:val="annotation text"/>
    <w:basedOn w:val="Normal"/>
    <w:link w:val="CommentTextChar"/>
    <w:uiPriority w:val="99"/>
    <w:unhideWhenUsed/>
    <w:rsid w:val="00D0254A"/>
    <w:rPr>
      <w:sz w:val="20"/>
      <w:szCs w:val="20"/>
    </w:rPr>
  </w:style>
  <w:style w:type="character" w:customStyle="1" w:styleId="CommentTextChar">
    <w:name w:val="Comment Text Char"/>
    <w:basedOn w:val="DefaultParagraphFont"/>
    <w:link w:val="CommentText"/>
    <w:uiPriority w:val="99"/>
    <w:rsid w:val="00D0254A"/>
    <w:rPr>
      <w:rFonts w:ascii="Akzidenz Grotesk BE Light" w:hAnsi="Akzidenz Grotesk BE Light"/>
      <w:sz w:val="20"/>
      <w:szCs w:val="20"/>
    </w:rPr>
  </w:style>
  <w:style w:type="paragraph" w:styleId="CommentSubject">
    <w:name w:val="annotation subject"/>
    <w:basedOn w:val="CommentText"/>
    <w:next w:val="CommentText"/>
    <w:link w:val="CommentSubjectChar"/>
    <w:semiHidden/>
    <w:unhideWhenUsed/>
    <w:rsid w:val="00D0254A"/>
    <w:rPr>
      <w:b/>
      <w:bCs/>
    </w:rPr>
  </w:style>
  <w:style w:type="character" w:customStyle="1" w:styleId="CommentSubjectChar">
    <w:name w:val="Comment Subject Char"/>
    <w:basedOn w:val="CommentTextChar"/>
    <w:link w:val="CommentSubject"/>
    <w:semiHidden/>
    <w:rsid w:val="00D0254A"/>
    <w:rPr>
      <w:rFonts w:ascii="Akzidenz Grotesk BE Light" w:hAnsi="Akzidenz Grotesk BE Light"/>
      <w:b/>
      <w:bCs/>
      <w:sz w:val="20"/>
      <w:szCs w:val="20"/>
    </w:rPr>
  </w:style>
  <w:style w:type="paragraph" w:styleId="BalloonText">
    <w:name w:val="Balloon Text"/>
    <w:basedOn w:val="Normal"/>
    <w:link w:val="BalloonTextChar"/>
    <w:semiHidden/>
    <w:unhideWhenUsed/>
    <w:rsid w:val="00D025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0254A"/>
    <w:rPr>
      <w:rFonts w:ascii="Segoe UI" w:hAnsi="Segoe UI" w:cs="Segoe UI"/>
      <w:sz w:val="18"/>
      <w:szCs w:val="18"/>
    </w:rPr>
  </w:style>
  <w:style w:type="table" w:styleId="TableGrid">
    <w:name w:val="Table Grid"/>
    <w:basedOn w:val="TableNormal"/>
    <w:rsid w:val="000C3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0C32B3"/>
    <w:pPr>
      <w:ind w:left="720"/>
      <w:contextualSpacing/>
    </w:pPr>
  </w:style>
  <w:style w:type="paragraph" w:customStyle="1" w:styleId="EndNoteBibliographyTitle">
    <w:name w:val="EndNote Bibliography Title"/>
    <w:basedOn w:val="Normal"/>
    <w:link w:val="EndNoteBibliographyTitleChar"/>
    <w:rsid w:val="00551C65"/>
    <w:pPr>
      <w:spacing w:after="0"/>
      <w:jc w:val="center"/>
    </w:pPr>
    <w:rPr>
      <w:noProof/>
    </w:rPr>
  </w:style>
  <w:style w:type="character" w:customStyle="1" w:styleId="EndNoteBibliographyTitleChar">
    <w:name w:val="EndNote Bibliography Title Char"/>
    <w:basedOn w:val="BodyTextChar"/>
    <w:link w:val="EndNoteBibliographyTitle"/>
    <w:rsid w:val="00551C65"/>
    <w:rPr>
      <w:rFonts w:ascii="Akzidenz Grotesk BE Light" w:hAnsi="Akzidenz Grotesk BE Light" w:cstheme="majorHAnsi"/>
      <w:noProof/>
      <w:sz w:val="26"/>
      <w:lang w:val="en-GB"/>
    </w:rPr>
  </w:style>
  <w:style w:type="paragraph" w:customStyle="1" w:styleId="EndNoteBibliography">
    <w:name w:val="EndNote Bibliography"/>
    <w:basedOn w:val="Normal"/>
    <w:link w:val="EndNoteBibliographyChar"/>
    <w:rsid w:val="00551C65"/>
    <w:rPr>
      <w:noProof/>
    </w:rPr>
  </w:style>
  <w:style w:type="character" w:customStyle="1" w:styleId="EndNoteBibliographyChar">
    <w:name w:val="EndNote Bibliography Char"/>
    <w:basedOn w:val="BodyTextChar"/>
    <w:link w:val="EndNoteBibliography"/>
    <w:rsid w:val="00551C65"/>
    <w:rPr>
      <w:rFonts w:ascii="Akzidenz Grotesk BE Light" w:hAnsi="Akzidenz Grotesk BE Light" w:cstheme="majorHAnsi"/>
      <w:noProof/>
      <w:sz w:val="26"/>
      <w:lang w:val="en-GB"/>
    </w:rPr>
  </w:style>
  <w:style w:type="character" w:customStyle="1" w:styleId="UnresolvedMention1">
    <w:name w:val="Unresolved Mention1"/>
    <w:basedOn w:val="DefaultParagraphFont"/>
    <w:uiPriority w:val="99"/>
    <w:semiHidden/>
    <w:unhideWhenUsed/>
    <w:rsid w:val="00551C65"/>
    <w:rPr>
      <w:color w:val="605E5C"/>
      <w:shd w:val="clear" w:color="auto" w:fill="E1DFDD"/>
    </w:rPr>
  </w:style>
  <w:style w:type="character" w:styleId="FollowedHyperlink">
    <w:name w:val="FollowedHyperlink"/>
    <w:basedOn w:val="DefaultParagraphFont"/>
    <w:semiHidden/>
    <w:unhideWhenUsed/>
    <w:rsid w:val="00047C88"/>
    <w:rPr>
      <w:color w:val="800080" w:themeColor="followedHyperlink"/>
      <w:u w:val="single"/>
    </w:rPr>
  </w:style>
  <w:style w:type="paragraph" w:customStyle="1" w:styleId="Text">
    <w:name w:val="Text"/>
    <w:basedOn w:val="Normal"/>
    <w:qFormat/>
    <w:rsid w:val="00DD7479"/>
    <w:pPr>
      <w:spacing w:after="60"/>
      <w:ind w:firstLine="357"/>
      <w:jc w:val="both"/>
    </w:pPr>
    <w:rPr>
      <w:rFonts w:ascii="Times New Roman" w:hAnsi="Times New Roman" w:cs="Times New Roman"/>
      <w:sz w:val="22"/>
      <w:szCs w:val="22"/>
    </w:rPr>
  </w:style>
  <w:style w:type="character" w:styleId="UnresolvedMention">
    <w:name w:val="Unresolved Mention"/>
    <w:basedOn w:val="DefaultParagraphFont"/>
    <w:uiPriority w:val="99"/>
    <w:semiHidden/>
    <w:unhideWhenUsed/>
    <w:rsid w:val="00D90A12"/>
    <w:rPr>
      <w:color w:val="605E5C"/>
      <w:shd w:val="clear" w:color="auto" w:fill="E1DFDD"/>
    </w:rPr>
  </w:style>
  <w:style w:type="paragraph" w:styleId="Revision">
    <w:name w:val="Revision"/>
    <w:hidden/>
    <w:semiHidden/>
    <w:rsid w:val="003E595C"/>
    <w:pPr>
      <w:spacing w:after="0"/>
    </w:pPr>
    <w:rPr>
      <w:rFonts w:ascii="Akzidenz Grotesk BE Light" w:hAnsi="Akzidenz Grotesk BE Light"/>
      <w:sz w:val="26"/>
    </w:rPr>
  </w:style>
  <w:style w:type="paragraph" w:styleId="NormalWeb">
    <w:name w:val="Normal (Web)"/>
    <w:basedOn w:val="Normal"/>
    <w:uiPriority w:val="99"/>
    <w:unhideWhenUsed/>
    <w:rsid w:val="00766305"/>
    <w:pPr>
      <w:spacing w:before="100" w:beforeAutospacing="1" w:after="100" w:afterAutospacing="1"/>
    </w:pPr>
    <w:rPr>
      <w:rFonts w:ascii="Times New Roman" w:eastAsia="Times New Roman" w:hAnsi="Times New Roman" w:cs="Times New Roman"/>
      <w:sz w:val="24"/>
      <w:lang w:val="da-DK" w:eastAsia="zh-CN"/>
    </w:rPr>
  </w:style>
  <w:style w:type="character" w:customStyle="1" w:styleId="acopre">
    <w:name w:val="acopre"/>
    <w:basedOn w:val="DefaultParagraphFont"/>
    <w:rsid w:val="00951260"/>
  </w:style>
  <w:style w:type="paragraph" w:customStyle="1" w:styleId="Normal1">
    <w:name w:val="Normal1"/>
    <w:link w:val="normalCar"/>
    <w:rsid w:val="00903DB7"/>
    <w:pPr>
      <w:pBdr>
        <w:top w:val="nil"/>
        <w:left w:val="nil"/>
        <w:bottom w:val="nil"/>
        <w:right w:val="nil"/>
        <w:between w:val="nil"/>
      </w:pBdr>
      <w:spacing w:after="120"/>
      <w:jc w:val="both"/>
    </w:pPr>
    <w:rPr>
      <w:rFonts w:ascii="Arial" w:eastAsia="Arial" w:hAnsi="Arial" w:cs="Arial"/>
      <w:color w:val="000000"/>
      <w:lang w:val="en-GB"/>
    </w:rPr>
  </w:style>
  <w:style w:type="character" w:customStyle="1" w:styleId="normalCar">
    <w:name w:val="normal Car"/>
    <w:link w:val="Normal1"/>
    <w:rsid w:val="00903DB7"/>
    <w:rPr>
      <w:rFonts w:ascii="Arial" w:eastAsia="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255">
      <w:bodyDiv w:val="1"/>
      <w:marLeft w:val="0"/>
      <w:marRight w:val="0"/>
      <w:marTop w:val="0"/>
      <w:marBottom w:val="0"/>
      <w:divBdr>
        <w:top w:val="none" w:sz="0" w:space="0" w:color="auto"/>
        <w:left w:val="none" w:sz="0" w:space="0" w:color="auto"/>
        <w:bottom w:val="none" w:sz="0" w:space="0" w:color="auto"/>
        <w:right w:val="none" w:sz="0" w:space="0" w:color="auto"/>
      </w:divBdr>
    </w:div>
    <w:div w:id="582102065">
      <w:bodyDiv w:val="1"/>
      <w:marLeft w:val="0"/>
      <w:marRight w:val="0"/>
      <w:marTop w:val="0"/>
      <w:marBottom w:val="0"/>
      <w:divBdr>
        <w:top w:val="none" w:sz="0" w:space="0" w:color="auto"/>
        <w:left w:val="none" w:sz="0" w:space="0" w:color="auto"/>
        <w:bottom w:val="none" w:sz="0" w:space="0" w:color="auto"/>
        <w:right w:val="none" w:sz="0" w:space="0" w:color="auto"/>
      </w:divBdr>
      <w:divsChild>
        <w:div w:id="1823232503">
          <w:marLeft w:val="0"/>
          <w:marRight w:val="0"/>
          <w:marTop w:val="0"/>
          <w:marBottom w:val="0"/>
          <w:divBdr>
            <w:top w:val="none" w:sz="0" w:space="0" w:color="auto"/>
            <w:left w:val="none" w:sz="0" w:space="0" w:color="auto"/>
            <w:bottom w:val="none" w:sz="0" w:space="0" w:color="auto"/>
            <w:right w:val="none" w:sz="0" w:space="0" w:color="auto"/>
          </w:divBdr>
          <w:divsChild>
            <w:div w:id="88897083">
              <w:marLeft w:val="0"/>
              <w:marRight w:val="0"/>
              <w:marTop w:val="0"/>
              <w:marBottom w:val="0"/>
              <w:divBdr>
                <w:top w:val="none" w:sz="0" w:space="0" w:color="auto"/>
                <w:left w:val="none" w:sz="0" w:space="0" w:color="auto"/>
                <w:bottom w:val="none" w:sz="0" w:space="0" w:color="auto"/>
                <w:right w:val="none" w:sz="0" w:space="0" w:color="auto"/>
              </w:divBdr>
              <w:divsChild>
                <w:div w:id="14745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2751">
      <w:bodyDiv w:val="1"/>
      <w:marLeft w:val="0"/>
      <w:marRight w:val="0"/>
      <w:marTop w:val="0"/>
      <w:marBottom w:val="0"/>
      <w:divBdr>
        <w:top w:val="none" w:sz="0" w:space="0" w:color="auto"/>
        <w:left w:val="none" w:sz="0" w:space="0" w:color="auto"/>
        <w:bottom w:val="none" w:sz="0" w:space="0" w:color="auto"/>
        <w:right w:val="none" w:sz="0" w:space="0" w:color="auto"/>
      </w:divBdr>
    </w:div>
    <w:div w:id="1006443329">
      <w:bodyDiv w:val="1"/>
      <w:marLeft w:val="0"/>
      <w:marRight w:val="0"/>
      <w:marTop w:val="0"/>
      <w:marBottom w:val="0"/>
      <w:divBdr>
        <w:top w:val="none" w:sz="0" w:space="0" w:color="auto"/>
        <w:left w:val="none" w:sz="0" w:space="0" w:color="auto"/>
        <w:bottom w:val="none" w:sz="0" w:space="0" w:color="auto"/>
        <w:right w:val="none" w:sz="0" w:space="0" w:color="auto"/>
      </w:divBdr>
    </w:div>
    <w:div w:id="1146820840">
      <w:bodyDiv w:val="1"/>
      <w:marLeft w:val="0"/>
      <w:marRight w:val="0"/>
      <w:marTop w:val="0"/>
      <w:marBottom w:val="0"/>
      <w:divBdr>
        <w:top w:val="none" w:sz="0" w:space="0" w:color="auto"/>
        <w:left w:val="none" w:sz="0" w:space="0" w:color="auto"/>
        <w:bottom w:val="none" w:sz="0" w:space="0" w:color="auto"/>
        <w:right w:val="none" w:sz="0" w:space="0" w:color="auto"/>
      </w:divBdr>
      <w:divsChild>
        <w:div w:id="1557353823">
          <w:marLeft w:val="0"/>
          <w:marRight w:val="0"/>
          <w:marTop w:val="0"/>
          <w:marBottom w:val="0"/>
          <w:divBdr>
            <w:top w:val="none" w:sz="0" w:space="0" w:color="auto"/>
            <w:left w:val="none" w:sz="0" w:space="0" w:color="auto"/>
            <w:bottom w:val="none" w:sz="0" w:space="0" w:color="auto"/>
            <w:right w:val="none" w:sz="0" w:space="0" w:color="auto"/>
          </w:divBdr>
          <w:divsChild>
            <w:div w:id="1634022596">
              <w:marLeft w:val="0"/>
              <w:marRight w:val="0"/>
              <w:marTop w:val="0"/>
              <w:marBottom w:val="0"/>
              <w:divBdr>
                <w:top w:val="none" w:sz="0" w:space="0" w:color="auto"/>
                <w:left w:val="none" w:sz="0" w:space="0" w:color="auto"/>
                <w:bottom w:val="none" w:sz="0" w:space="0" w:color="auto"/>
                <w:right w:val="none" w:sz="0" w:space="0" w:color="auto"/>
              </w:divBdr>
              <w:divsChild>
                <w:div w:id="177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9064">
      <w:bodyDiv w:val="1"/>
      <w:marLeft w:val="0"/>
      <w:marRight w:val="0"/>
      <w:marTop w:val="0"/>
      <w:marBottom w:val="0"/>
      <w:divBdr>
        <w:top w:val="none" w:sz="0" w:space="0" w:color="auto"/>
        <w:left w:val="none" w:sz="0" w:space="0" w:color="auto"/>
        <w:bottom w:val="none" w:sz="0" w:space="0" w:color="auto"/>
        <w:right w:val="none" w:sz="0" w:space="0" w:color="auto"/>
      </w:divBdr>
    </w:div>
    <w:div w:id="1481507246">
      <w:bodyDiv w:val="1"/>
      <w:marLeft w:val="0"/>
      <w:marRight w:val="0"/>
      <w:marTop w:val="0"/>
      <w:marBottom w:val="0"/>
      <w:divBdr>
        <w:top w:val="none" w:sz="0" w:space="0" w:color="auto"/>
        <w:left w:val="none" w:sz="0" w:space="0" w:color="auto"/>
        <w:bottom w:val="none" w:sz="0" w:space="0" w:color="auto"/>
        <w:right w:val="none" w:sz="0" w:space="0" w:color="auto"/>
      </w:divBdr>
      <w:divsChild>
        <w:div w:id="654332649">
          <w:marLeft w:val="0"/>
          <w:marRight w:val="0"/>
          <w:marTop w:val="0"/>
          <w:marBottom w:val="0"/>
          <w:divBdr>
            <w:top w:val="none" w:sz="0" w:space="0" w:color="auto"/>
            <w:left w:val="none" w:sz="0" w:space="0" w:color="auto"/>
            <w:bottom w:val="none" w:sz="0" w:space="0" w:color="auto"/>
            <w:right w:val="none" w:sz="0" w:space="0" w:color="auto"/>
          </w:divBdr>
          <w:divsChild>
            <w:div w:id="2075009137">
              <w:marLeft w:val="0"/>
              <w:marRight w:val="0"/>
              <w:marTop w:val="0"/>
              <w:marBottom w:val="0"/>
              <w:divBdr>
                <w:top w:val="none" w:sz="0" w:space="0" w:color="auto"/>
                <w:left w:val="none" w:sz="0" w:space="0" w:color="auto"/>
                <w:bottom w:val="none" w:sz="0" w:space="0" w:color="auto"/>
                <w:right w:val="none" w:sz="0" w:space="0" w:color="auto"/>
              </w:divBdr>
              <w:divsChild>
                <w:div w:id="15291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1894">
      <w:bodyDiv w:val="1"/>
      <w:marLeft w:val="0"/>
      <w:marRight w:val="0"/>
      <w:marTop w:val="0"/>
      <w:marBottom w:val="0"/>
      <w:divBdr>
        <w:top w:val="none" w:sz="0" w:space="0" w:color="auto"/>
        <w:left w:val="none" w:sz="0" w:space="0" w:color="auto"/>
        <w:bottom w:val="none" w:sz="0" w:space="0" w:color="auto"/>
        <w:right w:val="none" w:sz="0" w:space="0" w:color="auto"/>
      </w:divBdr>
    </w:div>
    <w:div w:id="2046908770">
      <w:bodyDiv w:val="1"/>
      <w:marLeft w:val="0"/>
      <w:marRight w:val="0"/>
      <w:marTop w:val="0"/>
      <w:marBottom w:val="0"/>
      <w:divBdr>
        <w:top w:val="none" w:sz="0" w:space="0" w:color="auto"/>
        <w:left w:val="none" w:sz="0" w:space="0" w:color="auto"/>
        <w:bottom w:val="none" w:sz="0" w:space="0" w:color="auto"/>
        <w:right w:val="none" w:sz="0" w:space="0" w:color="auto"/>
      </w:divBdr>
      <w:divsChild>
        <w:div w:id="66265854">
          <w:marLeft w:val="0"/>
          <w:marRight w:val="0"/>
          <w:marTop w:val="0"/>
          <w:marBottom w:val="0"/>
          <w:divBdr>
            <w:top w:val="none" w:sz="0" w:space="0" w:color="auto"/>
            <w:left w:val="none" w:sz="0" w:space="0" w:color="auto"/>
            <w:bottom w:val="none" w:sz="0" w:space="0" w:color="auto"/>
            <w:right w:val="none" w:sz="0" w:space="0" w:color="auto"/>
          </w:divBdr>
          <w:divsChild>
            <w:div w:id="2587970">
              <w:marLeft w:val="0"/>
              <w:marRight w:val="0"/>
              <w:marTop w:val="0"/>
              <w:marBottom w:val="0"/>
              <w:divBdr>
                <w:top w:val="none" w:sz="0" w:space="0" w:color="auto"/>
                <w:left w:val="none" w:sz="0" w:space="0" w:color="auto"/>
                <w:bottom w:val="none" w:sz="0" w:space="0" w:color="auto"/>
                <w:right w:val="none" w:sz="0" w:space="0" w:color="auto"/>
              </w:divBdr>
              <w:divsChild>
                <w:div w:id="9076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921CB-B01C-4B56-9BB2-D01E15DD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FCC78-4897-4807-83D6-372E8D581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391D1C-2B54-49FC-99E0-C2FDD092CEDD}">
  <ds:schemaRefs>
    <ds:schemaRef ds:uri="http://schemas.microsoft.com/sharepoint/v3/contenttype/forms"/>
  </ds:schemaRefs>
</ds:datastoreItem>
</file>

<file path=customXml/itemProps4.xml><?xml version="1.0" encoding="utf-8"?>
<ds:datastoreItem xmlns:ds="http://schemas.openxmlformats.org/officeDocument/2006/customXml" ds:itemID="{94C782CB-790D-5B42-89DE-72BDFA0F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15</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subject/>
  <dc:creator>Tim Cadman 9th May 2019</dc:creator>
  <cp:keywords/>
  <dc:description/>
  <cp:lastModifiedBy>Tim Cadman</cp:lastModifiedBy>
  <cp:revision>184</cp:revision>
  <dcterms:created xsi:type="dcterms:W3CDTF">2020-12-17T10:21:00Z</dcterms:created>
  <dcterms:modified xsi:type="dcterms:W3CDTF">2021-01-05T11:33:00Z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y fmtid="{D5CDD505-2E9C-101B-9397-08002B2CF9AE}" pid="5" name="ContentTypeId">
    <vt:lpwstr>0x010100B574F21EE459804898C26619F73BFFBD</vt:lpwstr>
  </property>
  <property fmtid="{D5CDD505-2E9C-101B-9397-08002B2CF9AE}" pid="6" name="ContentRemapped">
    <vt:lpwstr>true</vt:lpwstr>
  </property>
</Properties>
</file>