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91CBC" w14:textId="77777777" w:rsidR="00241C76" w:rsidRPr="00BB1428" w:rsidRDefault="00241C76" w:rsidP="00241C76">
      <w:pPr>
        <w:spacing w:line="480" w:lineRule="auto"/>
        <w:rPr>
          <w:rFonts w:ascii="Arial" w:hAnsi="Arial" w:cs="Arial"/>
        </w:rPr>
      </w:pPr>
      <w:r w:rsidRPr="00BB1428">
        <w:rPr>
          <w:rFonts w:ascii="Arial" w:hAnsi="Arial" w:cs="Arial"/>
          <w:b/>
          <w:bCs/>
        </w:rPr>
        <w:t>Title:</w:t>
      </w:r>
      <w:r w:rsidRPr="00BB1428">
        <w:rPr>
          <w:rFonts w:ascii="Arial" w:hAnsi="Arial" w:cs="Arial"/>
        </w:rPr>
        <w:t xml:space="preserve"> Maternal exposure to urban environmental stressors and depression in the postnatal period: evidence from the EU Child Cohort Network</w:t>
      </w:r>
    </w:p>
    <w:p w14:paraId="1E5006D4" w14:textId="77777777" w:rsidR="00241C76" w:rsidRPr="00BB1428" w:rsidRDefault="00241C76" w:rsidP="00241C76">
      <w:pPr>
        <w:spacing w:line="480" w:lineRule="auto"/>
        <w:rPr>
          <w:rFonts w:ascii="Arial" w:hAnsi="Arial" w:cs="Arial"/>
        </w:rPr>
      </w:pPr>
      <w:r w:rsidRPr="00BB1428">
        <w:rPr>
          <w:rFonts w:ascii="Arial" w:hAnsi="Arial" w:cs="Arial"/>
          <w:b/>
          <w:bCs/>
        </w:rPr>
        <w:t xml:space="preserve">Summary: </w:t>
      </w:r>
      <w:r w:rsidRPr="00BB1428">
        <w:rPr>
          <w:rFonts w:ascii="Arial" w:hAnsi="Arial" w:cs="Arial"/>
        </w:rPr>
        <w:t xml:space="preserve">Maternal postnatal depression is characterised by symptoms of depressed mood, anxiety and anhedonia </w:t>
      </w:r>
      <w:r w:rsidRPr="00BB1428">
        <w:rPr>
          <w:rFonts w:ascii="Arial" w:hAnsi="Arial" w:cs="Arial"/>
        </w:rPr>
        <w:fldChar w:fldCharType="begin">
          <w:fldData xml:space="preserve">PEVuZE5vdGU+PENpdGU+PEF1dGhvcj5QdXRuYW08L0F1dGhvcj48WWVhcj4yMDE3PC9ZZWFyPjxS
ZWNOdW0+MTE5ODwvUmVjTnVtPjxEaXNwbGF5VGV4dD4oMSk8L0Rpc3BsYXlUZXh0PjxyZWNvcmQ+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PEVuZE5vdGU+PENpdGU+PEF1dGhvcj5QdXRuYW08L0F1dGhvcj48WWVhcj4yMDE3PC9ZZWFyPjxS
ZWNOdW0+MTE5ODwvUmVjTnVtPjxEaXNwbGF5VGV4dD4oMSk8L0Rpc3BsYXlUZXh0PjxyZWNvcmQ+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fldChar w:fldCharType="end"/>
      </w:r>
      <w:r w:rsidRPr="00BB1428">
        <w:rPr>
          <w:rFonts w:ascii="Arial" w:hAnsi="Arial" w:cs="Arial"/>
        </w:rPr>
        <w:t>in the year following birth and is estimated to affect 6 – 38% of women in high income countries.</w:t>
      </w:r>
      <w:r w:rsidRPr="00BB1428">
        <w:rPr>
          <w:rFonts w:ascii="Arial" w:hAnsi="Arial" w:cs="Arial"/>
        </w:rPr>
        <w:fldChar w:fldCharType="begin">
          <w:fldData xml:space="preserve">PEVuZE5vdGU+PENpdGU+PEF1dGhvcj5QdXRuYW08L0F1dGhvcj48WWVhcj4yMDE3PC9ZZWFyPjxS
ZWNOdW0+MTE5ODwvUmVjTnVtPjxEaXNwbGF5VGV4dD4oMSwgMik8L0Rpc3BsYXlUZXh0PjxyZWNv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PEVuZE5vdGU+PENpdGU+PEF1dGhvcj5QdXRuYW08L0F1dGhvcj48WWVhcj4yMDE3PC9ZZWFyPjxS
ZWNOdW0+MTE5ODwvUmVjTnVtPjxEaXNwbGF5VGV4dD4oMSwgMik8L0Rpc3BsYXlUZXh0PjxyZWNv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r>
      <w:r w:rsidRPr="00BB1428">
        <w:rPr>
          <w:rFonts w:ascii="Arial" w:hAnsi="Arial" w:cs="Arial"/>
        </w:rPr>
        <w:fldChar w:fldCharType="separate"/>
      </w:r>
      <w:r w:rsidRPr="00BB1428">
        <w:rPr>
          <w:rFonts w:ascii="Arial" w:hAnsi="Arial" w:cs="Arial"/>
          <w:noProof/>
        </w:rPr>
        <w:t>(1, 2)</w:t>
      </w:r>
      <w:r w:rsidRPr="00BB1428">
        <w:rPr>
          <w:rFonts w:ascii="Arial" w:hAnsi="Arial" w:cs="Arial"/>
        </w:rPr>
        <w:fldChar w:fldCharType="end"/>
      </w:r>
      <w:r w:rsidRPr="00BB1428">
        <w:rPr>
          <w:rFonts w:ascii="Arial" w:hAnsi="Arial" w:cs="Arial"/>
        </w:rPr>
        <w:t xml:space="preserve"> Not only is it by nature distressing, postnatal depression may interfere with the mother’s ability to care for the baby and handle other daily tasks and is a risk factor for child mental health problems.</w:t>
      </w:r>
      <w:r w:rsidRPr="00BB1428">
        <w:rPr>
          <w:rFonts w:ascii="Arial" w:hAnsi="Arial" w:cs="Arial"/>
        </w:rPr>
        <w:fldChar w:fldCharType="begin"/>
      </w:r>
      <w:r w:rsidRPr="00BB1428">
        <w:rPr>
          <w:rFonts w:ascii="Arial" w:hAnsi="Arial" w:cs="Arial"/>
        </w:rPr>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rPr>
          <w:rFonts w:ascii="Arial" w:hAnsi="Arial" w:cs="Arial"/>
        </w:rPr>
        <w:fldChar w:fldCharType="separate"/>
      </w:r>
      <w:r w:rsidRPr="00BB1428">
        <w:rPr>
          <w:rFonts w:ascii="Arial" w:hAnsi="Arial" w:cs="Arial"/>
          <w:noProof/>
        </w:rPr>
        <w:t>(3)</w:t>
      </w:r>
      <w:r w:rsidRPr="00BB1428">
        <w:rPr>
          <w:rFonts w:ascii="Arial" w:hAnsi="Arial" w:cs="Arial"/>
        </w:rPr>
        <w:fldChar w:fldCharType="end"/>
      </w:r>
      <w:r w:rsidRPr="00BB1428">
        <w:rPr>
          <w:rFonts w:ascii="Arial" w:hAnsi="Arial" w:cs="Arial"/>
        </w:rPr>
        <w:t xml:space="preserve"> It is vital therefore to identify potentially modifiable risk factors to inform policy and interventions.</w:t>
      </w:r>
    </w:p>
    <w:p w14:paraId="7F22C522" w14:textId="77777777" w:rsidR="00241C76" w:rsidRPr="00BB1428" w:rsidRDefault="00241C76" w:rsidP="00241C76">
      <w:pPr>
        <w:pStyle w:val="Text"/>
        <w:spacing w:line="480" w:lineRule="auto"/>
        <w:ind w:firstLine="0"/>
        <w:rPr>
          <w:rFonts w:ascii="Arial" w:hAnsi="Arial" w:cs="Arial"/>
          <w:lang w:eastAsia="zh-TW"/>
        </w:rPr>
      </w:pPr>
      <w:r w:rsidRPr="00BB1428">
        <w:rPr>
          <w:rFonts w:ascii="Arial" w:hAnsi="Arial" w:cs="Arial"/>
        </w:rPr>
        <w:t xml:space="preserve">With an ever-increasing proportion of EU citizens living in cities, increasing attention is turning to the role of urban environmental stressors such as ambient air pollution, road traffic noise and lack of access to natural spaces on mental health. </w:t>
      </w:r>
      <w:r w:rsidRPr="00BB1428">
        <w:rPr>
          <w:rFonts w:ascii="Arial" w:hAnsi="Arial" w:cs="Arial"/>
        </w:rPr>
        <w:fldChar w:fldCharType="begin">
          <w:fldData xml:space="preserve">PEVuZE5vdGU+PENpdGU+PEF1dGhvcj5Ueml2aWFuPC9BdXRob3I+PFllYXI+MjAxNTwvWWVhcj48
UmVjTnVtPjEyMDc8L1JlY051bT48RGlzcGxheVRleHQ+KDQtOCk8L0Rpc3BsYXlUZXh0PjxyZWNv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PEVuZE5vdGU+PENpdGU+PEF1dGhvcj5Ueml2aWFuPC9BdXRob3I+PFllYXI+MjAxNTwvWWVhcj48
UmVjTnVtPjEyMDc8L1JlY051bT48RGlzcGxheVRleHQ+KDQtOCk8L0Rpc3BsYXlUZXh0PjxyZWNv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r>
      <w:r w:rsidRPr="00BB1428">
        <w:rPr>
          <w:rFonts w:ascii="Arial" w:hAnsi="Arial" w:cs="Arial"/>
        </w:rPr>
        <w:fldChar w:fldCharType="separate"/>
      </w:r>
      <w:r w:rsidRPr="00BB1428">
        <w:rPr>
          <w:rFonts w:ascii="Arial" w:hAnsi="Arial" w:cs="Arial"/>
          <w:noProof/>
        </w:rPr>
        <w:t>(4-8)</w:t>
      </w:r>
      <w:r w:rsidRPr="00BB1428">
        <w:rPr>
          <w:rFonts w:ascii="Arial" w:hAnsi="Arial" w:cs="Arial"/>
        </w:rPr>
        <w:fldChar w:fldCharType="end"/>
      </w:r>
      <w:r w:rsidRPr="00BB1428">
        <w:rPr>
          <w:rFonts w:ascii="Arial" w:hAnsi="Arial" w:cs="Arial"/>
        </w:rPr>
        <w:t xml:space="preserve"> These stressors could impact maternal mental health through biological routes (e.g. neurotoxic effects of air pollution), </w:t>
      </w:r>
      <w:r w:rsidRPr="00BB1428">
        <w:rPr>
          <w:rFonts w:ascii="Arial" w:hAnsi="Arial" w:cs="Arial"/>
        </w:rPr>
        <w:fldChar w:fldCharType="begin"/>
      </w:r>
      <w:r w:rsidRPr="00BB1428">
        <w:rPr>
          <w:rFonts w:ascii="Arial" w:hAnsi="Arial" w:cs="Arial"/>
        </w:rPr>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rPr>
          <w:rFonts w:ascii="Arial" w:hAnsi="Arial" w:cs="Arial"/>
        </w:rPr>
        <w:fldChar w:fldCharType="separate"/>
      </w:r>
      <w:r w:rsidRPr="00BB1428">
        <w:rPr>
          <w:rFonts w:ascii="Arial" w:hAnsi="Arial" w:cs="Arial"/>
          <w:noProof/>
        </w:rPr>
        <w:t>(9)</w:t>
      </w:r>
      <w:r w:rsidRPr="00BB1428">
        <w:rPr>
          <w:rFonts w:ascii="Arial" w:hAnsi="Arial" w:cs="Arial"/>
        </w:rPr>
        <w:fldChar w:fldCharType="end"/>
      </w:r>
      <w:r w:rsidRPr="00BB1428">
        <w:rPr>
          <w:rFonts w:ascii="Arial" w:hAnsi="Arial" w:cs="Arial"/>
        </w:rPr>
        <w:t xml:space="preserve"> or as psychosocial stressors (e.g. disrupted sleep due to noise, annoyance, limited natural spaces to relax, exercise and socialise). </w:t>
      </w:r>
      <w:r w:rsidRPr="00BB1428">
        <w:rPr>
          <w:rFonts w:ascii="Arial" w:hAnsi="Arial" w:cs="Arial"/>
        </w:rPr>
        <w:fldChar w:fldCharType="begin">
          <w:fldData xml:space="preserve">PEVuZE5vdGU+PENpdGU+PEF1dGhvcj5QaXJyZXJhPC9BdXRob3I+PFllYXI+MjAxMDwvWWVhcj48
UmVjTnVtPjExNTg8L1JlY051bT48RGlzcGxheVRleHQ+KDEwLCAxMSk8L0Rpc3BsYXlUZXh0Pjxy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PEVuZE5vdGU+PENpdGU+PEF1dGhvcj5QaXJyZXJhPC9BdXRob3I+PFllYXI+MjAxMDwvWWVhcj48
UmVjTnVtPjExNTg8L1JlY051bT48RGlzcGxheVRleHQ+KDEwLCAxMSk8L0Rpc3BsYXlUZXh0Pjxy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r>
      <w:r w:rsidRPr="00BB1428">
        <w:rPr>
          <w:rFonts w:ascii="Arial" w:hAnsi="Arial" w:cs="Arial"/>
        </w:rPr>
        <w:fldChar w:fldCharType="separate"/>
      </w:r>
      <w:r w:rsidRPr="00BB1428">
        <w:rPr>
          <w:rFonts w:ascii="Arial" w:hAnsi="Arial" w:cs="Arial"/>
          <w:noProof/>
        </w:rPr>
        <w:t>(10, 11)</w:t>
      </w:r>
      <w:r w:rsidRPr="00BB1428">
        <w:rPr>
          <w:rFonts w:ascii="Arial" w:hAnsi="Arial" w:cs="Arial"/>
        </w:rPr>
        <w:fldChar w:fldCharType="end"/>
      </w:r>
      <w:r w:rsidRPr="00BB1428">
        <w:rPr>
          <w:rFonts w:ascii="Arial" w:hAnsi="Arial" w:cs="Arial"/>
          <w:lang w:eastAsia="zh-TW"/>
        </w:rPr>
        <w:t xml:space="preserve"> </w:t>
      </w:r>
    </w:p>
    <w:p w14:paraId="73F1B80D" w14:textId="77777777" w:rsidR="00241C76" w:rsidRPr="00BB1428" w:rsidRDefault="00241C76" w:rsidP="00241C76">
      <w:pPr>
        <w:pStyle w:val="Text"/>
        <w:spacing w:line="480" w:lineRule="auto"/>
        <w:ind w:firstLine="0"/>
        <w:rPr>
          <w:rFonts w:ascii="Arial" w:hAnsi="Arial" w:cs="Arial"/>
          <w:color w:val="FF0000"/>
        </w:rPr>
      </w:pPr>
      <w:r w:rsidRPr="00BB1428">
        <w:rPr>
          <w:rFonts w:ascii="Arial" w:hAnsi="Arial" w:cs="Arial"/>
          <w:lang w:eastAsia="zh-TW"/>
        </w:rPr>
        <w:t xml:space="preserve">Whilst experimental studies provide evidence </w:t>
      </w:r>
      <w:r>
        <w:rPr>
          <w:rFonts w:ascii="Arial" w:hAnsi="Arial" w:cs="Arial"/>
          <w:lang w:eastAsia="zh-TW"/>
        </w:rPr>
        <w:t xml:space="preserve">in support </w:t>
      </w:r>
      <w:r w:rsidRPr="00BB1428">
        <w:rPr>
          <w:rFonts w:ascii="Arial" w:hAnsi="Arial" w:cs="Arial"/>
          <w:lang w:eastAsia="zh-TW"/>
        </w:rPr>
        <w:t>of the mechanisms</w:t>
      </w:r>
      <w:r>
        <w:rPr>
          <w:rFonts w:ascii="Arial" w:hAnsi="Arial" w:cs="Arial"/>
          <w:lang w:eastAsia="zh-TW"/>
        </w:rPr>
        <w:t xml:space="preserve"> through</w:t>
      </w:r>
      <w:r w:rsidRPr="00BB1428">
        <w:rPr>
          <w:rFonts w:ascii="Arial" w:hAnsi="Arial" w:cs="Arial"/>
          <w:lang w:eastAsia="zh-TW"/>
        </w:rPr>
        <w:t xml:space="preserve"> which </w:t>
      </w:r>
      <w:r>
        <w:rPr>
          <w:rFonts w:ascii="Arial" w:hAnsi="Arial" w:cs="Arial"/>
          <w:lang w:eastAsia="zh-TW"/>
        </w:rPr>
        <w:t>en</w:t>
      </w:r>
      <w:r w:rsidRPr="00BB1428">
        <w:rPr>
          <w:rFonts w:ascii="Arial" w:hAnsi="Arial" w:cs="Arial"/>
          <w:lang w:eastAsia="zh-TW"/>
        </w:rPr>
        <w:t xml:space="preserve">vironmental stressors could cause maternal </w:t>
      </w:r>
      <w:commentRangeStart w:id="0"/>
      <w:r w:rsidRPr="00BB1428">
        <w:rPr>
          <w:rFonts w:ascii="Arial" w:hAnsi="Arial" w:cs="Arial"/>
          <w:lang w:eastAsia="zh-TW"/>
        </w:rPr>
        <w:t>depression</w:t>
      </w:r>
      <w:commentRangeEnd w:id="0"/>
      <w:r w:rsidRPr="00BB1428">
        <w:rPr>
          <w:rStyle w:val="CommentReference"/>
          <w:rFonts w:ascii="Arial" w:eastAsia="Times New Roman" w:hAnsi="Arial" w:cs="Arial"/>
          <w:sz w:val="22"/>
          <w:lang w:eastAsia="en-GB"/>
        </w:rPr>
        <w:commentReference w:id="0"/>
      </w:r>
      <w:r w:rsidRPr="00BB1428">
        <w:rPr>
          <w:rFonts w:ascii="Arial" w:hAnsi="Arial" w:cs="Arial"/>
          <w:lang w:eastAsia="zh-TW"/>
        </w:rPr>
        <w:t>, the epidemiological evidence is very limited. One small study reported a positive association between exposure to particulate matter during pregnancy and postnatal d</w:t>
      </w:r>
      <w:r w:rsidRPr="00BB1428">
        <w:rPr>
          <w:rFonts w:ascii="Arial" w:hAnsi="Arial" w:cs="Arial"/>
          <w:lang w:eastAsia="ko-KR"/>
        </w:rPr>
        <w:t xml:space="preserve">epression at 6 months, </w:t>
      </w:r>
      <w:r w:rsidRPr="00BB1428">
        <w:rPr>
          <w:rFonts w:ascii="Arial" w:hAnsi="Arial" w:cs="Arial"/>
        </w:rPr>
        <w:fldChar w:fldCharType="begin"/>
      </w:r>
      <w:r w:rsidRPr="00BB1428">
        <w:rPr>
          <w:rFonts w:ascii="Arial" w:hAnsi="Arial" w:cs="Arial"/>
        </w:rPr>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rPr>
          <w:rFonts w:ascii="Arial" w:hAnsi="Arial" w:cs="Arial"/>
        </w:rPr>
        <w:fldChar w:fldCharType="separate"/>
      </w:r>
      <w:r w:rsidRPr="00BB1428">
        <w:rPr>
          <w:rFonts w:ascii="Arial" w:hAnsi="Arial" w:cs="Arial"/>
          <w:noProof/>
        </w:rPr>
        <w:t>(12)</w:t>
      </w:r>
      <w:r w:rsidRPr="00BB1428">
        <w:rPr>
          <w:rFonts w:ascii="Arial" w:hAnsi="Arial" w:cs="Arial"/>
        </w:rPr>
        <w:fldChar w:fldCharType="end"/>
      </w:r>
      <w:r w:rsidRPr="00BB1428">
        <w:rPr>
          <w:rFonts w:ascii="Arial" w:hAnsi="Arial" w:cs="Arial"/>
        </w:rPr>
        <w:t xml:space="preserve"> whilst a second reported associations close to null. </w:t>
      </w:r>
      <w:r w:rsidRPr="00BB1428">
        <w:rPr>
          <w:rFonts w:ascii="Arial" w:hAnsi="Arial" w:cs="Arial"/>
        </w:rPr>
        <w:fldChar w:fldCharType="begin">
          <w:fldData xml:space="preserve">PEVuZE5vdGU+PENpdGU+PEF1dGhvcj5TaGVmZmllbGQ8L0F1dGhvcj48WWVhcj4yMDE4PC9ZZWFy
PjxSZWNOdW0+MTIwNTwvUmVjTnVtPjxEaXNwbGF5VGV4dD4oMTMpPC9EaXNwbGF5VGV4dD48cmVj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PEVuZE5vdGU+PENpdGU+PEF1dGhvcj5TaGVmZmllbGQ8L0F1dGhvcj48WWVhcj4yMDE4PC9ZZWFy
PjxSZWNOdW0+MTIwNTwvUmVjTnVtPjxEaXNwbGF5VGV4dD4oMTMpPC9EaXNwbGF5VGV4dD48cmVj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r>
      <w:r w:rsidRPr="00BB1428">
        <w:rPr>
          <w:rFonts w:ascii="Arial" w:hAnsi="Arial" w:cs="Arial"/>
        </w:rPr>
        <w:fldChar w:fldCharType="separate"/>
      </w:r>
      <w:r w:rsidRPr="00BB1428">
        <w:rPr>
          <w:rFonts w:ascii="Arial" w:hAnsi="Arial" w:cs="Arial"/>
          <w:noProof/>
        </w:rPr>
        <w:t>(13)</w:t>
      </w:r>
      <w:r w:rsidRPr="00BB1428">
        <w:rPr>
          <w:rFonts w:ascii="Arial" w:hAnsi="Arial" w:cs="Arial"/>
        </w:rPr>
        <w:fldChar w:fldCharType="end"/>
      </w:r>
      <w:r w:rsidRPr="00BB1428">
        <w:rPr>
          <w:rFonts w:ascii="Arial" w:hAnsi="Arial" w:cs="Arial"/>
        </w:rPr>
        <w:t xml:space="preserve"> To our knowledge only one study has examined the association between residential noise and postnatal depression, finding an increased risk of hospitalisation. </w:t>
      </w:r>
      <w:r w:rsidRPr="00BB1428">
        <w:rPr>
          <w:rFonts w:ascii="Arial" w:hAnsi="Arial" w:cs="Arial"/>
        </w:rPr>
        <w:fldChar w:fldCharType="begin">
          <w:fldData xml:space="preserve">PEVuZE5vdGU+PENpdGU+PEF1dGhvcj5IZTwvQXV0aG9yPjxZZWFyPjIwMTk8L1llYXI+PFJlY051
bT4xMjAwPC9SZWNOdW0+PERpc3BsYXlUZXh0PigxNCk8L0Rpc3BsYXlUZXh0PjxyZWNvcmQ+PHJl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PEVuZE5vdGU+PENpdGU+PEF1dGhvcj5IZTwvQXV0aG9yPjxZZWFyPjIwMTk8L1llYXI+PFJlY051
bT4xMjAwPC9SZWNOdW0+PERpc3BsYXlUZXh0PigxNCk8L0Rpc3BsYXlUZXh0PjxyZWNvcmQ+PHJl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fldChar w:fldCharType="separate"/>
      </w:r>
      <w:r w:rsidRPr="00BB1428">
        <w:rPr>
          <w:rFonts w:ascii="Arial" w:hAnsi="Arial" w:cs="Arial"/>
          <w:noProof/>
        </w:rPr>
        <w:t>(14)</w:t>
      </w:r>
      <w:r w:rsidRPr="00BB1428">
        <w:rPr>
          <w:rFonts w:ascii="Arial" w:hAnsi="Arial" w:cs="Arial"/>
        </w:rPr>
        <w:fldChar w:fldCharType="end"/>
      </w:r>
      <w:r w:rsidRPr="00BB1428">
        <w:rPr>
          <w:rFonts w:ascii="Arial" w:hAnsi="Arial" w:cs="Arial"/>
        </w:rPr>
        <w:t xml:space="preserve"> </w:t>
      </w:r>
      <w:r w:rsidRPr="00BB1428">
        <w:rPr>
          <w:rFonts w:ascii="Arial" w:hAnsi="Arial" w:cs="Arial"/>
        </w:rPr>
        <w:fldChar w:fldCharType="begin">
          <w:fldData xml:space="preserve">PEVuZE5vdGU+PENpdGU+PEF1dGhvcj5IZTwvQXV0aG9yPjxZZWFyPjIwMTk8L1llYXI+PFJlY051
bT4xMjAwPC9SZWNOdW0+PERpc3BsYXlUZXh0PigxNCk8L0Rpc3BsYXlUZXh0PjxyZWNvcmQ+PHJl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PEVuZE5vdGU+PENpdGU+PEF1dGhvcj5IZTwvQXV0aG9yPjxZZWFyPjIwMTk8L1llYXI+PFJlY051
bT4xMjAwPC9SZWNOdW0+PERpc3BsYXlUZXh0PigxNCk8L0Rpc3BsYXlUZXh0PjxyZWNvcmQ+PHJl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fldChar w:fldCharType="end"/>
      </w:r>
      <w:r w:rsidRPr="00BB1428">
        <w:rPr>
          <w:rFonts w:ascii="Arial" w:eastAsia="Times New Roman" w:hAnsi="Arial" w:cs="Arial"/>
          <w:shd w:val="clear" w:color="auto" w:fill="FFFFFF"/>
          <w:lang w:val="en-US" w:eastAsia="zh-CN"/>
        </w:rPr>
        <w:t>T</w:t>
      </w:r>
      <w:r w:rsidRPr="00BB1428">
        <w:rPr>
          <w:rFonts w:ascii="Arial" w:hAnsi="Arial" w:cs="Arial"/>
        </w:rPr>
        <w:t xml:space="preserve">he evidence for the association between exposure to natural spaces and depression </w:t>
      </w:r>
      <w:r w:rsidRPr="00BB1428">
        <w:rPr>
          <w:rFonts w:ascii="Arial" w:hAnsi="Arial" w:cs="Arial"/>
          <w:i/>
          <w:iCs/>
        </w:rPr>
        <w:t>during pregnancy</w:t>
      </w:r>
      <w:r w:rsidRPr="00BB1428">
        <w:rPr>
          <w:rFonts w:ascii="Arial" w:hAnsi="Arial" w:cs="Arial"/>
        </w:rPr>
        <w:t xml:space="preserve"> is mixed; </w:t>
      </w:r>
      <w:r w:rsidRPr="00BB1428">
        <w:rPr>
          <w:rFonts w:ascii="Arial" w:hAnsi="Arial" w:cs="Arial"/>
        </w:rPr>
        <w:fldChar w:fldCharType="begin">
          <w:fldData xml:space="preserve">PEVuZE5vdGU+PENpdGU+PEF1dGhvcj5NY0VhY2hhbjwvQXV0aG9yPjxZZWFyPjIwMTY8L1llYXI+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PEVuZE5vdGU+PENpdGU+PEF1dGhvcj5NY0VhY2hhbjwvQXV0aG9yPjxZZWFyPjIwMTY8L1llYXI+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fldChar w:fldCharType="separate"/>
      </w:r>
      <w:r w:rsidRPr="00BB1428">
        <w:rPr>
          <w:rFonts w:ascii="Arial" w:hAnsi="Arial" w:cs="Arial"/>
          <w:noProof/>
        </w:rPr>
        <w:t>(15, 16)</w:t>
      </w:r>
      <w:r w:rsidRPr="00BB1428">
        <w:rPr>
          <w:rFonts w:ascii="Arial" w:hAnsi="Arial" w:cs="Arial"/>
        </w:rPr>
        <w:fldChar w:fldCharType="end"/>
      </w:r>
      <w:r w:rsidRPr="00BB1428">
        <w:rPr>
          <w:rFonts w:ascii="Arial" w:hAnsi="Arial" w:cs="Arial"/>
        </w:rPr>
        <w:t xml:space="preserve"> however to our knowledge no studies have examined associations between exposure to natural spaces and depression in the postnatal period. Whilst evidence is emerging for the role of the urban environment in depression in other periods of life, </w:t>
      </w:r>
      <w:r w:rsidRPr="00BB1428">
        <w:rPr>
          <w:rFonts w:ascii="Arial" w:hAnsi="Arial" w:cs="Arial"/>
        </w:rPr>
        <w:fldChar w:fldCharType="begin">
          <w:fldData xml:space="preserve">PEVuZE5vdGU+PENpdGU+PEF1dGhvcj5DaG88L0F1dGhvcj48WWVhcj4yMDE0PC9ZZWFyPjxSZWNO
dW0+MTIxMTwvUmVjTnVtPjxEaXNwbGF5VGV4dD4oMTctMjApPC9EaXNwbGF5VGV4dD48cmVjb3Jk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Pr="00BB1428">
        <w:rPr>
          <w:rFonts w:ascii="Arial" w:hAnsi="Arial" w:cs="Arial"/>
        </w:rPr>
        <w:instrText xml:space="preserve"> ADDIN EN.CITE </w:instrText>
      </w:r>
      <w:r w:rsidRPr="00BB1428">
        <w:rPr>
          <w:rFonts w:ascii="Arial" w:hAnsi="Arial" w:cs="Arial"/>
        </w:rPr>
        <w:fldChar w:fldCharType="begin">
          <w:fldData xml:space="preserve">PEVuZE5vdGU+PENpdGU+PEF1dGhvcj5DaG88L0F1dGhvcj48WWVhcj4yMDE0PC9ZZWFyPjxSZWNO
dW0+MTIxMTwvUmVjTnVtPjxEaXNwbGF5VGV4dD4oMTctMjApPC9EaXNwbGF5VGV4dD48cmVjb3Jk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Pr="00BB1428">
        <w:rPr>
          <w:rFonts w:ascii="Arial" w:hAnsi="Arial" w:cs="Arial"/>
        </w:rPr>
        <w:instrText xml:space="preserve"> ADDIN EN.CITE.DATA </w:instrText>
      </w:r>
      <w:r w:rsidRPr="00BB1428">
        <w:rPr>
          <w:rFonts w:ascii="Arial" w:hAnsi="Arial" w:cs="Arial"/>
        </w:rPr>
      </w:r>
      <w:r w:rsidRPr="00BB1428">
        <w:rPr>
          <w:rFonts w:ascii="Arial" w:hAnsi="Arial" w:cs="Arial"/>
        </w:rPr>
        <w:fldChar w:fldCharType="end"/>
      </w:r>
      <w:r w:rsidRPr="00BB1428">
        <w:rPr>
          <w:rFonts w:ascii="Arial" w:hAnsi="Arial" w:cs="Arial"/>
        </w:rPr>
        <w:fldChar w:fldCharType="separate"/>
      </w:r>
      <w:r w:rsidRPr="00BB1428">
        <w:rPr>
          <w:rFonts w:ascii="Arial" w:hAnsi="Arial" w:cs="Arial"/>
          <w:noProof/>
        </w:rPr>
        <w:t>(17-20)</w:t>
      </w:r>
      <w:r w:rsidRPr="00BB1428">
        <w:rPr>
          <w:rFonts w:ascii="Arial" w:hAnsi="Arial" w:cs="Arial"/>
        </w:rPr>
        <w:fldChar w:fldCharType="end"/>
      </w:r>
      <w:r w:rsidRPr="00BB1428">
        <w:rPr>
          <w:rFonts w:ascii="Arial" w:hAnsi="Arial" w:cs="Arial"/>
        </w:rPr>
        <w:t xml:space="preserve"> it is </w:t>
      </w:r>
      <w:r>
        <w:rPr>
          <w:rFonts w:ascii="Arial" w:hAnsi="Arial" w:cs="Arial"/>
        </w:rPr>
        <w:t>essential</w:t>
      </w:r>
      <w:r w:rsidRPr="00BB1428">
        <w:rPr>
          <w:rFonts w:ascii="Arial" w:hAnsi="Arial" w:cs="Arial"/>
        </w:rPr>
        <w:t xml:space="preserve"> to look specifically at the perinatal period given the heightened vulnerability to </w:t>
      </w:r>
      <w:commentRangeStart w:id="1"/>
      <w:r w:rsidRPr="00BB1428">
        <w:rPr>
          <w:rFonts w:ascii="Arial" w:hAnsi="Arial" w:cs="Arial"/>
        </w:rPr>
        <w:t>stressors</w:t>
      </w:r>
      <w:commentRangeEnd w:id="1"/>
      <w:r w:rsidRPr="00BB1428">
        <w:rPr>
          <w:rStyle w:val="CommentReference"/>
          <w:rFonts w:ascii="Arial" w:eastAsia="Times New Roman" w:hAnsi="Arial" w:cs="Arial"/>
          <w:sz w:val="22"/>
          <w:lang w:eastAsia="en-GB"/>
        </w:rPr>
        <w:commentReference w:id="1"/>
      </w:r>
      <w:r w:rsidRPr="00BB1428">
        <w:rPr>
          <w:rFonts w:ascii="Arial" w:hAnsi="Arial" w:cs="Arial"/>
        </w:rPr>
        <w:t xml:space="preserve"> at this time.</w:t>
      </w:r>
    </w:p>
    <w:p w14:paraId="1B2EB559" w14:textId="77777777" w:rsidR="00241C76" w:rsidRPr="00BB1428" w:rsidRDefault="00241C76" w:rsidP="00241C76">
      <w:pPr>
        <w:spacing w:line="480" w:lineRule="auto"/>
        <w:rPr>
          <w:rFonts w:ascii="Arial" w:hAnsi="Arial" w:cs="Arial"/>
        </w:rPr>
      </w:pPr>
      <w:r w:rsidRPr="00BB1428">
        <w:rPr>
          <w:rFonts w:ascii="Arial" w:hAnsi="Arial" w:cs="Arial"/>
        </w:rPr>
        <w:lastRenderedPageBreak/>
        <w:t>In this project we will use data from nine cohorts in the EU Child Cohort Network to study associations between exposure to urban environmental stressors in the perinatal period and maternal postnatal depression. Single and joint effects of ambient air pollution, road traffic noise and natural space will be studied along with interactions between these stressors and socioeconomic position.  This project will generate new data needed to inform EU policy aiming to improve maternal and child mental health.</w:t>
      </w:r>
    </w:p>
    <w:p w14:paraId="69EFDD17" w14:textId="77777777" w:rsidR="00241C76" w:rsidRPr="00BB1428" w:rsidRDefault="00241C76" w:rsidP="00241C76">
      <w:pPr>
        <w:spacing w:line="480" w:lineRule="auto"/>
        <w:rPr>
          <w:rFonts w:ascii="Arial" w:hAnsi="Arial" w:cs="Arial"/>
          <w:b/>
          <w:bCs/>
        </w:rPr>
      </w:pPr>
      <w:r w:rsidRPr="00BB1428">
        <w:rPr>
          <w:rFonts w:ascii="Arial" w:hAnsi="Arial" w:cs="Arial"/>
          <w:b/>
          <w:bCs/>
        </w:rPr>
        <w:t xml:space="preserve">Key objective: </w:t>
      </w:r>
      <w:r w:rsidRPr="00BB1428">
        <w:rPr>
          <w:rFonts w:ascii="Arial" w:hAnsi="Arial" w:cs="Arial"/>
        </w:rPr>
        <w:t>To study the association between maternal exposure to urban environmental stressors and postnatal depression in nine EU birth cohorts.</w:t>
      </w:r>
    </w:p>
    <w:p w14:paraId="32019951" w14:textId="77777777" w:rsidR="00241C76" w:rsidRPr="00BB1428" w:rsidRDefault="00241C76" w:rsidP="00241C76">
      <w:pPr>
        <w:spacing w:line="480" w:lineRule="auto"/>
        <w:rPr>
          <w:rFonts w:ascii="Arial" w:hAnsi="Arial" w:cs="Arial"/>
        </w:rPr>
      </w:pPr>
      <w:commentRangeStart w:id="2"/>
      <w:r w:rsidRPr="00BB1428">
        <w:rPr>
          <w:rFonts w:ascii="Arial" w:hAnsi="Arial" w:cs="Arial"/>
          <w:b/>
          <w:bCs/>
        </w:rPr>
        <w:t>Relevance to LifeCycle Network</w:t>
      </w:r>
      <w:commentRangeEnd w:id="2"/>
      <w:r w:rsidRPr="00BB1428">
        <w:rPr>
          <w:rStyle w:val="CommentReference"/>
          <w:rFonts w:ascii="Arial" w:eastAsia="Times New Roman" w:hAnsi="Arial" w:cs="Arial"/>
          <w:sz w:val="22"/>
          <w:lang w:eastAsia="en-GB"/>
        </w:rPr>
        <w:commentReference w:id="2"/>
      </w:r>
      <w:r w:rsidRPr="00BB1428">
        <w:rPr>
          <w:rFonts w:ascii="Arial" w:hAnsi="Arial" w:cs="Arial"/>
          <w:b/>
          <w:bCs/>
        </w:rPr>
        <w:t xml:space="preserve">: </w:t>
      </w:r>
      <w:r w:rsidRPr="00BB1428">
        <w:rPr>
          <w:rFonts w:ascii="Arial" w:hAnsi="Arial" w:cs="Arial"/>
        </w:rPr>
        <w:t xml:space="preserve">This project addresses the central aim of LifeCycle: to provide evidence on the influence of early life stressors on subsequent health. It makes use of the EU Child Network and </w:t>
      </w:r>
      <w:proofErr w:type="spellStart"/>
      <w:r w:rsidRPr="00BB1428">
        <w:rPr>
          <w:rFonts w:ascii="Arial" w:hAnsi="Arial" w:cs="Arial"/>
        </w:rPr>
        <w:t>DataSHIELD</w:t>
      </w:r>
      <w:proofErr w:type="spellEnd"/>
      <w:r w:rsidRPr="00BB1428">
        <w:rPr>
          <w:rFonts w:ascii="Arial" w:hAnsi="Arial" w:cs="Arial"/>
        </w:rPr>
        <w:t xml:space="preserve"> as a method of federated analysis. It uses environmental exposures derived in WP3.1.3 and contributes towards the WP6 objective to study the influence of early life stressors on mental health. </w:t>
      </w:r>
    </w:p>
    <w:p w14:paraId="026389BA" w14:textId="77777777" w:rsidR="00241C76" w:rsidRPr="00BB1428" w:rsidRDefault="00241C76" w:rsidP="00241C76">
      <w:pPr>
        <w:spacing w:line="480" w:lineRule="auto"/>
        <w:rPr>
          <w:rFonts w:ascii="Arial" w:hAnsi="Arial" w:cs="Arial"/>
        </w:rPr>
      </w:pPr>
      <w:r w:rsidRPr="00BB1428">
        <w:rPr>
          <w:rFonts w:ascii="Arial" w:hAnsi="Arial" w:cs="Arial"/>
          <w:b/>
          <w:bCs/>
        </w:rPr>
        <w:t>Research Design.</w:t>
      </w:r>
      <w:r w:rsidRPr="00BB1428">
        <w:rPr>
          <w:rFonts w:ascii="Arial" w:hAnsi="Arial" w:cs="Arial"/>
        </w:rPr>
        <w:t xml:space="preserve"> </w:t>
      </w:r>
      <w:r w:rsidRPr="00BB1428">
        <w:rPr>
          <w:rFonts w:ascii="Arial" w:hAnsi="Arial" w:cs="Arial"/>
          <w:u w:val="single"/>
        </w:rPr>
        <w:t>Eligibility</w:t>
      </w:r>
      <w:r w:rsidRPr="00BB1428">
        <w:rPr>
          <w:rFonts w:ascii="Arial" w:hAnsi="Arial" w:cs="Arial"/>
        </w:rPr>
        <w:t xml:space="preserve">: Analysis will be restricted to singleton pregnancies of women without pre-existing depression giving birth to liveborn children. The following nine cohorts will be invited to participate as they have data on environmental exposures and maternal postnatal depression: </w:t>
      </w:r>
      <w:r w:rsidRPr="00BB1428">
        <w:rPr>
          <w:rFonts w:ascii="Arial" w:hAnsi="Arial" w:cs="Arial"/>
          <w:iCs/>
        </w:rPr>
        <w:t xml:space="preserve">ALSPAC, BiB, DNBC, EDEN, </w:t>
      </w:r>
      <w:proofErr w:type="spellStart"/>
      <w:r w:rsidRPr="00BB1428">
        <w:rPr>
          <w:rFonts w:ascii="Arial" w:hAnsi="Arial" w:cs="Arial"/>
          <w:iCs/>
        </w:rPr>
        <w:t>GenR</w:t>
      </w:r>
      <w:proofErr w:type="spellEnd"/>
      <w:r w:rsidRPr="00BB1428">
        <w:rPr>
          <w:rFonts w:ascii="Arial" w:hAnsi="Arial" w:cs="Arial"/>
          <w:iCs/>
        </w:rPr>
        <w:t xml:space="preserve">, INMA, NINFEA, MoBa and RHEA. </w:t>
      </w:r>
      <w:r w:rsidRPr="00BB1428">
        <w:rPr>
          <w:rFonts w:ascii="Arial" w:hAnsi="Arial" w:cs="Arial"/>
          <w:u w:val="single"/>
        </w:rPr>
        <w:t>Exposures</w:t>
      </w:r>
      <w:r w:rsidRPr="00BB1428">
        <w:rPr>
          <w:rFonts w:ascii="Arial" w:hAnsi="Arial" w:cs="Arial"/>
        </w:rPr>
        <w:t xml:space="preserve">: Ambient air pollution will be indicated by </w:t>
      </w:r>
      <w:commentRangeStart w:id="3"/>
      <w:r w:rsidRPr="00BB1428">
        <w:rPr>
          <w:rFonts w:ascii="Arial" w:hAnsi="Arial" w:cs="Arial"/>
          <w:shd w:val="clear" w:color="auto" w:fill="FFFFFF"/>
        </w:rPr>
        <w:t>Nitrogen dioxide (</w:t>
      </w:r>
      <w:r w:rsidRPr="00BB1428">
        <w:rPr>
          <w:rFonts w:ascii="Arial" w:eastAsia="Calibri" w:hAnsi="Arial" w:cs="Arial"/>
        </w:rPr>
        <w:t>NO</w:t>
      </w:r>
      <w:r w:rsidRPr="00BB1428">
        <w:rPr>
          <w:rFonts w:ascii="Arial" w:eastAsia="Calibri" w:hAnsi="Arial" w:cs="Arial"/>
          <w:vertAlign w:val="subscript"/>
        </w:rPr>
        <w:t>2</w:t>
      </w:r>
      <w:r w:rsidRPr="00BB1428">
        <w:rPr>
          <w:rFonts w:ascii="Arial" w:eastAsia="Calibri" w:hAnsi="Arial" w:cs="Arial"/>
        </w:rPr>
        <w:t>) and the inhalable fraction of p</w:t>
      </w:r>
      <w:r w:rsidRPr="00BB1428">
        <w:rPr>
          <w:rFonts w:ascii="Arial" w:hAnsi="Arial" w:cs="Arial"/>
          <w:shd w:val="clear" w:color="auto" w:fill="FFFFFF"/>
        </w:rPr>
        <w:t xml:space="preserve">articulate matter </w:t>
      </w:r>
      <w:r w:rsidRPr="00BB1428">
        <w:rPr>
          <w:rFonts w:ascii="Arial" w:eastAsia="Calibri" w:hAnsi="Arial" w:cs="Arial"/>
        </w:rPr>
        <w:t>(PM</w:t>
      </w:r>
      <w:r w:rsidRPr="00BB1428">
        <w:rPr>
          <w:rFonts w:ascii="Arial" w:eastAsia="Calibri" w:hAnsi="Arial" w:cs="Arial"/>
          <w:vertAlign w:val="subscript"/>
        </w:rPr>
        <w:t>2.5</w:t>
      </w:r>
      <w:r w:rsidRPr="00BB1428">
        <w:rPr>
          <w:rFonts w:ascii="Arial" w:eastAsia="Calibri" w:hAnsi="Arial" w:cs="Arial"/>
          <w:lang w:eastAsia="ja-JP"/>
        </w:rPr>
        <w:t xml:space="preserve">). Long-term exposure to </w:t>
      </w:r>
      <w:r w:rsidRPr="00BB1428">
        <w:rPr>
          <w:rFonts w:ascii="Arial" w:eastAsia="Calibri" w:hAnsi="Arial" w:cs="Arial"/>
        </w:rPr>
        <w:t xml:space="preserve">noise from road traffic is averaged over the day, </w:t>
      </w:r>
      <w:proofErr w:type="gramStart"/>
      <w:r w:rsidRPr="00BB1428">
        <w:rPr>
          <w:rFonts w:ascii="Arial" w:eastAsia="Calibri" w:hAnsi="Arial" w:cs="Arial"/>
        </w:rPr>
        <w:t>evening</w:t>
      </w:r>
      <w:proofErr w:type="gramEnd"/>
      <w:r w:rsidRPr="00BB1428">
        <w:rPr>
          <w:rFonts w:ascii="Arial" w:eastAsia="Calibri" w:hAnsi="Arial" w:cs="Arial"/>
        </w:rPr>
        <w:t xml:space="preserve"> and night (</w:t>
      </w:r>
      <w:proofErr w:type="spellStart"/>
      <w:r w:rsidRPr="00BB1428">
        <w:rPr>
          <w:rFonts w:ascii="Arial" w:eastAsia="Calibri" w:hAnsi="Arial" w:cs="Arial"/>
        </w:rPr>
        <w:t>L</w:t>
      </w:r>
      <w:r w:rsidRPr="00BB1428">
        <w:rPr>
          <w:rFonts w:ascii="Arial" w:eastAsia="Calibri" w:hAnsi="Arial" w:cs="Arial"/>
          <w:vertAlign w:val="subscript"/>
        </w:rPr>
        <w:t>den</w:t>
      </w:r>
      <w:proofErr w:type="spellEnd"/>
      <w:r w:rsidRPr="00BB1428">
        <w:rPr>
          <w:rFonts w:ascii="Arial" w:eastAsia="Calibri" w:hAnsi="Arial" w:cs="Arial"/>
        </w:rPr>
        <w:t>).</w:t>
      </w:r>
      <w:commentRangeEnd w:id="3"/>
      <w:r w:rsidRPr="00BB1428">
        <w:rPr>
          <w:rStyle w:val="CommentReference"/>
          <w:rFonts w:ascii="Arial" w:eastAsia="Times New Roman" w:hAnsi="Arial" w:cs="Arial"/>
          <w:sz w:val="22"/>
          <w:lang w:eastAsia="en-GB"/>
        </w:rPr>
        <w:commentReference w:id="3"/>
      </w:r>
      <w:r w:rsidRPr="00BB1428">
        <w:rPr>
          <w:rFonts w:ascii="Arial" w:eastAsia="Calibri" w:hAnsi="Arial" w:cs="Arial"/>
        </w:rPr>
        <w:t xml:space="preserve"> Exposure to natural spaces is captured by Normalized Difference Vegetation Index (NDVI) and distance to nearest green and blue spaces &gt;5000m</w:t>
      </w:r>
      <w:r w:rsidRPr="00BB1428">
        <w:rPr>
          <w:rFonts w:ascii="Arial" w:eastAsia="Calibri" w:hAnsi="Arial" w:cs="Arial"/>
          <w:vertAlign w:val="superscript"/>
        </w:rPr>
        <w:t>2</w:t>
      </w:r>
      <w:r w:rsidRPr="00BB1428">
        <w:rPr>
          <w:rFonts w:ascii="Arial" w:eastAsia="Calibri" w:hAnsi="Arial" w:cs="Arial"/>
        </w:rPr>
        <w:t>.</w:t>
      </w:r>
      <w:r w:rsidRPr="00BB1428">
        <w:rPr>
          <w:rFonts w:ascii="Arial" w:hAnsi="Arial" w:cs="Arial"/>
          <w:lang w:eastAsia="ja-JP"/>
        </w:rPr>
        <w:t xml:space="preserve"> </w:t>
      </w:r>
      <w:r w:rsidRPr="00BB1428">
        <w:rPr>
          <w:rFonts w:ascii="Arial" w:hAnsi="Arial" w:cs="Arial"/>
          <w:lang w:eastAsia="ja-JP"/>
        </w:rPr>
        <w:fldChar w:fldCharType="begin">
          <w:fldData xml:space="preserve">PEVuZE5vdGU+PENpdGU+PEF1dGhvcj5NYWl0cmU8L0F1dGhvcj48WWVhcj4yMDE4PC9ZZWFyPjxS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</w:fldData>
        </w:fldChar>
      </w:r>
      <w:r w:rsidRPr="00BB1428">
        <w:rPr>
          <w:rFonts w:ascii="Arial" w:hAnsi="Arial" w:cs="Arial"/>
          <w:lang w:eastAsia="ja-JP"/>
        </w:rPr>
        <w:instrText xml:space="preserve"> ADDIN EN.CITE </w:instrText>
      </w:r>
      <w:r w:rsidRPr="00BB1428">
        <w:rPr>
          <w:rFonts w:ascii="Arial" w:hAnsi="Arial" w:cs="Arial"/>
          <w:lang w:eastAsia="ja-JP"/>
        </w:rPr>
        <w:fldChar w:fldCharType="begin">
          <w:fldData xml:space="preserve">PEVuZE5vdGU+PENpdGU+PEF1dGhvcj5NYWl0cmU8L0F1dGhvcj48WWVhcj4yMDE4PC9ZZWFyPjxS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</w:fldData>
        </w:fldChar>
      </w:r>
      <w:r w:rsidRPr="00BB1428">
        <w:rPr>
          <w:rFonts w:ascii="Arial" w:hAnsi="Arial" w:cs="Arial"/>
          <w:lang w:eastAsia="ja-JP"/>
        </w:rPr>
        <w:instrText xml:space="preserve"> ADDIN EN.CITE.DATA </w:instrText>
      </w:r>
      <w:r w:rsidRPr="00BB1428">
        <w:rPr>
          <w:rFonts w:ascii="Arial" w:hAnsi="Arial" w:cs="Arial"/>
          <w:lang w:eastAsia="ja-JP"/>
        </w:rPr>
      </w:r>
      <w:r w:rsidRPr="00BB1428">
        <w:rPr>
          <w:rFonts w:ascii="Arial" w:hAnsi="Arial" w:cs="Arial"/>
          <w:lang w:eastAsia="ja-JP"/>
        </w:rPr>
        <w:fldChar w:fldCharType="end"/>
      </w:r>
      <w:r w:rsidRPr="00BB1428">
        <w:rPr>
          <w:rFonts w:ascii="Arial" w:hAnsi="Arial" w:cs="Arial"/>
          <w:lang w:eastAsia="ja-JP"/>
        </w:rPr>
        <w:fldChar w:fldCharType="separate"/>
      </w:r>
      <w:r w:rsidRPr="00BB1428">
        <w:rPr>
          <w:rFonts w:ascii="Arial" w:hAnsi="Arial" w:cs="Arial"/>
          <w:noProof/>
          <w:lang w:eastAsia="ja-JP"/>
        </w:rPr>
        <w:t>(21)</w:t>
      </w:r>
      <w:r w:rsidRPr="00BB1428">
        <w:rPr>
          <w:rFonts w:ascii="Arial" w:hAnsi="Arial" w:cs="Arial"/>
          <w:lang w:eastAsia="ja-JP"/>
        </w:rPr>
        <w:fldChar w:fldCharType="end"/>
      </w:r>
      <w:r w:rsidRPr="00BB1428">
        <w:rPr>
          <w:rFonts w:ascii="Arial" w:eastAsia="Calibri" w:hAnsi="Arial" w:cs="Arial"/>
        </w:rPr>
        <w:t xml:space="preserve"> </w:t>
      </w:r>
      <w:r w:rsidRPr="00BB1428">
        <w:rPr>
          <w:rStyle w:val="CommentReference"/>
          <w:rFonts w:ascii="Arial" w:eastAsia="Times New Roman" w:hAnsi="Arial" w:cs="Arial"/>
          <w:sz w:val="22"/>
          <w:lang w:eastAsia="en-GB"/>
        </w:rPr>
        <w:t xml:space="preserve">Three periods of exposure have been identified </w:t>
      </w:r>
      <w:r w:rsidRPr="00BB1428">
        <w:rPr>
          <w:rFonts w:ascii="Arial" w:hAnsi="Arial" w:cs="Arial"/>
          <w:i/>
        </w:rPr>
        <w:t>a priori</w:t>
      </w:r>
      <w:r w:rsidRPr="00BB1428">
        <w:rPr>
          <w:rFonts w:ascii="Arial" w:hAnsi="Arial" w:cs="Arial"/>
          <w:iCs/>
        </w:rPr>
        <w:t>: (</w:t>
      </w:r>
      <w:proofErr w:type="spellStart"/>
      <w:r w:rsidRPr="00BB1428">
        <w:rPr>
          <w:rFonts w:ascii="Arial" w:hAnsi="Arial" w:cs="Arial"/>
          <w:iCs/>
        </w:rPr>
        <w:t>i</w:t>
      </w:r>
      <w:proofErr w:type="spellEnd"/>
      <w:r w:rsidRPr="00BB1428">
        <w:rPr>
          <w:rFonts w:ascii="Arial" w:hAnsi="Arial" w:cs="Arial"/>
          <w:iCs/>
        </w:rPr>
        <w:t xml:space="preserve">) </w:t>
      </w:r>
      <w:ins w:id="4" w:author="Marie Pedersen" w:date="2020-07-28T14:07:00Z">
        <w:r w:rsidRPr="00BB1428">
          <w:rPr>
            <w:rFonts w:ascii="Arial" w:hAnsi="Arial" w:cs="Arial"/>
            <w:iCs/>
          </w:rPr>
          <w:t xml:space="preserve">perinatal (pre and post), ii) </w:t>
        </w:r>
      </w:ins>
      <w:r w:rsidRPr="00BB1428">
        <w:rPr>
          <w:rFonts w:ascii="Arial" w:hAnsi="Arial" w:cs="Arial"/>
          <w:iCs/>
        </w:rPr>
        <w:t>prenatal (LMP to birth) and</w:t>
      </w:r>
      <w:ins w:id="5" w:author="Marie Pedersen" w:date="2020-07-28T14:07:00Z">
        <w:r w:rsidRPr="00BB1428">
          <w:rPr>
            <w:rFonts w:ascii="Arial" w:hAnsi="Arial" w:cs="Arial"/>
            <w:iCs/>
          </w:rPr>
          <w:t xml:space="preserve"> iii)</w:t>
        </w:r>
      </w:ins>
      <w:r w:rsidRPr="00BB1428">
        <w:rPr>
          <w:rFonts w:ascii="Arial" w:hAnsi="Arial" w:cs="Arial"/>
          <w:iCs/>
        </w:rPr>
        <w:t xml:space="preserve"> postnatal (birth to child age 1). </w:t>
      </w:r>
      <w:r w:rsidRPr="00BB1428">
        <w:rPr>
          <w:rFonts w:ascii="Arial" w:hAnsi="Arial" w:cs="Arial"/>
          <w:u w:val="single"/>
        </w:rPr>
        <w:t>Outcome</w:t>
      </w:r>
      <w:r w:rsidRPr="00BB1428">
        <w:rPr>
          <w:rFonts w:ascii="Arial" w:hAnsi="Arial" w:cs="Arial"/>
        </w:rPr>
        <w:t xml:space="preserve">: Binary variable indicating the presence of postnatal depression based on validated questionnaires or linked registry data. </w:t>
      </w:r>
      <w:commentRangeStart w:id="6"/>
      <w:r w:rsidRPr="00BB1428">
        <w:rPr>
          <w:rFonts w:ascii="Arial" w:hAnsi="Arial" w:cs="Arial"/>
          <w:u w:val="single"/>
        </w:rPr>
        <w:t>Confounders</w:t>
      </w:r>
      <w:commentRangeEnd w:id="6"/>
      <w:r w:rsidRPr="00BB1428">
        <w:rPr>
          <w:rStyle w:val="CommentReference"/>
          <w:rFonts w:ascii="Arial" w:eastAsia="Times New Roman" w:hAnsi="Arial" w:cs="Arial"/>
          <w:sz w:val="22"/>
          <w:lang w:eastAsia="en-GB"/>
        </w:rPr>
        <w:commentReference w:id="6"/>
      </w:r>
      <w:r w:rsidRPr="00BB1428">
        <w:rPr>
          <w:rFonts w:ascii="Arial" w:hAnsi="Arial" w:cs="Arial"/>
        </w:rPr>
        <w:t xml:space="preserve">: Whilst many variables are associated with postnatal depression, few are also associated with exposure to environmental stressors. We will adjust for maternal socioeconomic position (SEP) as indicated by maternal education </w:t>
      </w:r>
      <w:r w:rsidRPr="00BB1428">
        <w:rPr>
          <w:rFonts w:ascii="Arial" w:hAnsi="Arial" w:cs="Arial"/>
        </w:rPr>
        <w:lastRenderedPageBreak/>
        <w:t xml:space="preserve">and areas-specific SEP. We will also adjust for child sex to improve statistical precision. In sensitivity analyses we will repeat analyses restricting the sample to pregnancies free of comorbidities (gestational diabetes, hypertensive </w:t>
      </w:r>
      <w:proofErr w:type="gramStart"/>
      <w:r w:rsidRPr="00BB1428">
        <w:rPr>
          <w:rFonts w:ascii="Arial" w:hAnsi="Arial" w:cs="Arial"/>
        </w:rPr>
        <w:t>disorders</w:t>
      </w:r>
      <w:proofErr w:type="gramEnd"/>
      <w:r w:rsidRPr="00BB1428">
        <w:rPr>
          <w:rFonts w:ascii="Arial" w:hAnsi="Arial" w:cs="Arial"/>
        </w:rPr>
        <w:t xml:space="preserve"> and preterm deliveries). </w:t>
      </w:r>
      <w:r w:rsidRPr="00BB1428">
        <w:rPr>
          <w:rFonts w:ascii="Arial" w:hAnsi="Arial" w:cs="Arial"/>
          <w:u w:val="single"/>
        </w:rPr>
        <w:t>Statistical analysis</w:t>
      </w:r>
      <w:r w:rsidRPr="00BB1428">
        <w:rPr>
          <w:rFonts w:ascii="Arial" w:hAnsi="Arial" w:cs="Arial"/>
        </w:rPr>
        <w:t xml:space="preserve">: Logistic regression will be used to estimate separate and combined associations between the three environmental exposures (noise, air pollution and natural spaces) </w:t>
      </w:r>
      <w:r w:rsidRPr="00BB1428">
        <w:rPr>
          <w:rFonts w:ascii="Arial" w:hAnsi="Arial" w:cs="Arial"/>
          <w:color w:val="FF0000"/>
        </w:rPr>
        <w:t>during (</w:t>
      </w:r>
      <w:proofErr w:type="spellStart"/>
      <w:r w:rsidRPr="00BB1428">
        <w:rPr>
          <w:rFonts w:ascii="Arial" w:hAnsi="Arial" w:cs="Arial"/>
          <w:color w:val="FF0000"/>
        </w:rPr>
        <w:t>i</w:t>
      </w:r>
      <w:proofErr w:type="spellEnd"/>
      <w:r w:rsidRPr="00BB1428">
        <w:rPr>
          <w:rFonts w:ascii="Arial" w:hAnsi="Arial" w:cs="Arial"/>
          <w:color w:val="FF0000"/>
        </w:rPr>
        <w:t>) pregnancy and (ii) the postnatal period with maternal postnatal depression</w:t>
      </w:r>
      <w:r w:rsidRPr="00BB1428">
        <w:rPr>
          <w:rFonts w:ascii="Arial" w:hAnsi="Arial" w:cs="Arial"/>
        </w:rPr>
        <w:t>. Previous studies have reported effect modification by socioeconomic position so we will additionally test for this by comparing nested models with and without interactions terms between SEP and the exposures. Analysis will be conducted using the “</w:t>
      </w:r>
      <w:proofErr w:type="spellStart"/>
      <w:r w:rsidRPr="00BB1428">
        <w:rPr>
          <w:rFonts w:ascii="Arial" w:hAnsi="Arial" w:cs="Arial"/>
        </w:rPr>
        <w:t>ds.glm</w:t>
      </w:r>
      <w:proofErr w:type="spellEnd"/>
      <w:r w:rsidRPr="00BB1428">
        <w:rPr>
          <w:rFonts w:ascii="Arial" w:hAnsi="Arial" w:cs="Arial"/>
        </w:rPr>
        <w:t>” and “</w:t>
      </w:r>
      <w:proofErr w:type="spellStart"/>
      <w:proofErr w:type="gramStart"/>
      <w:r w:rsidRPr="00BB1428">
        <w:rPr>
          <w:rFonts w:ascii="Arial" w:hAnsi="Arial" w:cs="Arial"/>
        </w:rPr>
        <w:t>ds.glmSLMA</w:t>
      </w:r>
      <w:proofErr w:type="spellEnd"/>
      <w:proofErr w:type="gramEnd"/>
      <w:r w:rsidRPr="00BB1428">
        <w:rPr>
          <w:rFonts w:ascii="Arial" w:hAnsi="Arial" w:cs="Arial"/>
        </w:rPr>
        <w:t xml:space="preserve">” </w:t>
      </w:r>
      <w:r>
        <w:rPr>
          <w:rFonts w:ascii="Arial" w:hAnsi="Arial" w:cs="Arial"/>
        </w:rPr>
        <w:t>in</w:t>
      </w:r>
      <w:r w:rsidRPr="00BB1428">
        <w:rPr>
          <w:rFonts w:ascii="Arial" w:hAnsi="Arial" w:cs="Arial"/>
        </w:rPr>
        <w:t xml:space="preserve"> </w:t>
      </w:r>
      <w:proofErr w:type="spellStart"/>
      <w:r w:rsidRPr="00BB1428">
        <w:rPr>
          <w:rFonts w:ascii="Arial" w:hAnsi="Arial" w:cs="Arial"/>
        </w:rPr>
        <w:t>DataSHIELD</w:t>
      </w:r>
      <w:proofErr w:type="spellEnd"/>
      <w:r w:rsidRPr="00BB1428">
        <w:rPr>
          <w:rFonts w:ascii="Arial" w:hAnsi="Arial" w:cs="Arial"/>
        </w:rPr>
        <w:t xml:space="preserve">. </w:t>
      </w:r>
      <w:r>
        <w:rPr>
          <w:rFonts w:ascii="Arial" w:hAnsi="Arial" w:cs="Arial"/>
        </w:rPr>
        <w:t xml:space="preserve">Cross-cohort analysis </w:t>
      </w:r>
      <w:r w:rsidRPr="00BB1428">
        <w:rPr>
          <w:rFonts w:ascii="Arial" w:hAnsi="Arial" w:cs="Arial"/>
        </w:rPr>
        <w:t xml:space="preserve">will be </w:t>
      </w:r>
      <w:r>
        <w:rPr>
          <w:rFonts w:ascii="Arial" w:hAnsi="Arial" w:cs="Arial"/>
        </w:rPr>
        <w:t>done</w:t>
      </w:r>
      <w:r w:rsidRPr="00BB1428">
        <w:rPr>
          <w:rFonts w:ascii="Arial" w:hAnsi="Arial" w:cs="Arial"/>
        </w:rPr>
        <w:t xml:space="preserve"> by individual participant data (IPD) meta-analysis with study-level meta-analysis (SLMA) used as a sensitivity analysis. </w:t>
      </w:r>
      <w:r w:rsidRPr="00BB1428">
        <w:rPr>
          <w:rFonts w:ascii="Arial" w:hAnsi="Arial" w:cs="Arial"/>
          <w:u w:val="single"/>
        </w:rPr>
        <w:t>Feasibility</w:t>
      </w:r>
      <w:r w:rsidRPr="00BB1428">
        <w:rPr>
          <w:rFonts w:ascii="Arial" w:hAnsi="Arial" w:cs="Arial"/>
        </w:rPr>
        <w:t xml:space="preserve">. All functionality to perform the analyses is available within </w:t>
      </w:r>
      <w:proofErr w:type="spellStart"/>
      <w:r w:rsidRPr="00BB1428">
        <w:rPr>
          <w:rFonts w:ascii="Arial" w:hAnsi="Arial" w:cs="Arial"/>
        </w:rPr>
        <w:t>DataSHIELD</w:t>
      </w:r>
      <w:proofErr w:type="spellEnd"/>
      <w:r w:rsidRPr="00BB1428">
        <w:rPr>
          <w:rFonts w:ascii="Arial" w:hAnsi="Arial" w:cs="Arial"/>
        </w:rPr>
        <w:t xml:space="preserve">. I have successfully completed analyses using </w:t>
      </w:r>
      <w:proofErr w:type="spellStart"/>
      <w:r w:rsidRPr="00BB1428">
        <w:rPr>
          <w:rFonts w:ascii="Arial" w:hAnsi="Arial" w:cs="Arial"/>
        </w:rPr>
        <w:t>DataSHIELD</w:t>
      </w:r>
      <w:proofErr w:type="spellEnd"/>
      <w:r w:rsidRPr="00BB1428">
        <w:rPr>
          <w:rFonts w:ascii="Arial" w:hAnsi="Arial" w:cs="Arial"/>
        </w:rPr>
        <w:t xml:space="preserve"> (WP4 ‘proof of concept’ project) and I am delivering regular webinars training LifeCycle researchers on using </w:t>
      </w:r>
      <w:proofErr w:type="spellStart"/>
      <w:r w:rsidRPr="00BB1428">
        <w:rPr>
          <w:rFonts w:ascii="Arial" w:hAnsi="Arial" w:cs="Arial"/>
        </w:rPr>
        <w:t>DataSHIELD</w:t>
      </w:r>
      <w:proofErr w:type="spellEnd"/>
      <w:r w:rsidRPr="00BB1428">
        <w:rPr>
          <w:rFonts w:ascii="Arial" w:hAnsi="Arial" w:cs="Arial"/>
        </w:rPr>
        <w:t xml:space="preserve">. The project brings together the complementary experience of myself (mental health, </w:t>
      </w:r>
      <w:proofErr w:type="spellStart"/>
      <w:r w:rsidRPr="00BB1428">
        <w:rPr>
          <w:rFonts w:ascii="Arial" w:hAnsi="Arial" w:cs="Arial"/>
        </w:rPr>
        <w:t>DataSHIELD</w:t>
      </w:r>
      <w:proofErr w:type="spellEnd"/>
      <w:r w:rsidRPr="00BB1428">
        <w:rPr>
          <w:rFonts w:ascii="Arial" w:hAnsi="Arial" w:cs="Arial"/>
        </w:rPr>
        <w:t xml:space="preserve"> analysis), Ass</w:t>
      </w:r>
      <w:r>
        <w:rPr>
          <w:rFonts w:ascii="Arial" w:hAnsi="Arial" w:cs="Arial"/>
        </w:rPr>
        <w:t>.</w:t>
      </w:r>
      <w:r w:rsidRPr="00BB1428">
        <w:rPr>
          <w:rFonts w:ascii="Arial" w:hAnsi="Arial" w:cs="Arial"/>
        </w:rPr>
        <w:t xml:space="preserve"> Prof. Strandberg-Larsen (mental health) and Ass</w:t>
      </w:r>
      <w:r>
        <w:rPr>
          <w:rFonts w:ascii="Arial" w:hAnsi="Arial" w:cs="Arial"/>
        </w:rPr>
        <w:t>.</w:t>
      </w:r>
      <w:r w:rsidRPr="00BB1428">
        <w:rPr>
          <w:rFonts w:ascii="Arial" w:hAnsi="Arial" w:cs="Arial"/>
        </w:rPr>
        <w:t xml:space="preserve"> Prof. Pedersen (urban environment and health). </w:t>
      </w:r>
    </w:p>
    <w:p w14:paraId="3FA75B1E" w14:textId="77777777" w:rsidR="00241C76" w:rsidRPr="00BB1428" w:rsidRDefault="00241C76" w:rsidP="00241C76">
      <w:pPr>
        <w:spacing w:line="480" w:lineRule="auto"/>
        <w:rPr>
          <w:rFonts w:ascii="Arial" w:hAnsi="Arial" w:cs="Arial"/>
          <w:b/>
          <w:bCs/>
        </w:rPr>
      </w:pPr>
      <w:r w:rsidRPr="00BB1428">
        <w:rPr>
          <w:rFonts w:ascii="Arial" w:hAnsi="Arial" w:cs="Arial"/>
          <w:b/>
          <w:bCs/>
        </w:rPr>
        <w:t>Relevance for Science and for Junior Researcher</w:t>
      </w:r>
    </w:p>
    <w:p w14:paraId="125F70BC" w14:textId="77777777" w:rsidR="00241C76" w:rsidRPr="00BB1428" w:rsidRDefault="00241C76" w:rsidP="00241C76">
      <w:pPr>
        <w:spacing w:line="480" w:lineRule="auto"/>
        <w:rPr>
          <w:rFonts w:ascii="Arial" w:hAnsi="Arial" w:cs="Arial"/>
        </w:rPr>
      </w:pPr>
      <w:r w:rsidRPr="00BB1428">
        <w:rPr>
          <w:rFonts w:ascii="Arial" w:hAnsi="Arial" w:cs="Arial"/>
        </w:rPr>
        <w:t xml:space="preserve">This is an innovative project which makes use of environmental exposures newly derived within LifeCycle. To our knowledge it will be the first multi-cohort study to examine the associations between urban environmental stressors and maternal mental health. This fellowship will provide me with experience working in different research environments and develop collaborations for future projects and funding applications. It will enhance my competitiveness for a Marie Curie fellowship application </w:t>
      </w:r>
      <w:r>
        <w:rPr>
          <w:rFonts w:ascii="Arial" w:hAnsi="Arial" w:cs="Arial"/>
        </w:rPr>
        <w:t>being prepared</w:t>
      </w:r>
      <w:r w:rsidRPr="00BB1428">
        <w:rPr>
          <w:rFonts w:ascii="Arial" w:hAnsi="Arial" w:cs="Arial"/>
        </w:rPr>
        <w:t xml:space="preserve"> in conjuncture with UCPH and IS Global. It will also develop my theoretical knowledge of environmental stressors and experience using these exposures in analyses. It will enable knowledge transfer between researchers at Bristol, UCPH and the wider LifeCycle network. </w:t>
      </w:r>
      <w:r w:rsidRPr="00BB1428">
        <w:rPr>
          <w:rFonts w:ascii="Arial" w:hAnsi="Arial" w:cs="Arial"/>
          <w:u w:val="single"/>
        </w:rPr>
        <w:t>To UCPH</w:t>
      </w:r>
      <w:r w:rsidRPr="00BB1428">
        <w:rPr>
          <w:rFonts w:ascii="Arial" w:hAnsi="Arial" w:cs="Arial"/>
        </w:rPr>
        <w:t xml:space="preserve">: </w:t>
      </w:r>
      <w:r w:rsidRPr="00BB1428">
        <w:rPr>
          <w:rFonts w:ascii="Arial" w:hAnsi="Arial" w:cs="Arial"/>
        </w:rPr>
        <w:lastRenderedPageBreak/>
        <w:t xml:space="preserve">whilst on the fellowship I will provide training on data analysis and trajectory modelling using </w:t>
      </w:r>
      <w:proofErr w:type="spellStart"/>
      <w:r w:rsidRPr="00BB1428">
        <w:rPr>
          <w:rFonts w:ascii="Arial" w:hAnsi="Arial" w:cs="Arial"/>
        </w:rPr>
        <w:t>DataSHIELD</w:t>
      </w:r>
      <w:proofErr w:type="spellEnd"/>
      <w:r w:rsidRPr="00BB1428">
        <w:rPr>
          <w:rFonts w:ascii="Arial" w:hAnsi="Arial" w:cs="Arial"/>
        </w:rPr>
        <w:t xml:space="preserve">. </w:t>
      </w:r>
      <w:r w:rsidRPr="00BB1428">
        <w:rPr>
          <w:rFonts w:ascii="Arial" w:hAnsi="Arial" w:cs="Arial"/>
          <w:u w:val="single"/>
        </w:rPr>
        <w:t>To UNIV Bristol</w:t>
      </w:r>
      <w:r w:rsidRPr="00BB1428">
        <w:rPr>
          <w:rFonts w:ascii="Arial" w:hAnsi="Arial" w:cs="Arial"/>
        </w:rPr>
        <w:t xml:space="preserve">: by sharing my experiences and presenting findings on return from the fellowship; </w:t>
      </w:r>
      <w:r w:rsidRPr="00BB1428">
        <w:rPr>
          <w:rFonts w:ascii="Arial" w:hAnsi="Arial" w:cs="Arial"/>
          <w:u w:val="single"/>
        </w:rPr>
        <w:t>Across LifeCycle network</w:t>
      </w:r>
      <w:r w:rsidRPr="00BB1428">
        <w:rPr>
          <w:rFonts w:ascii="Arial" w:hAnsi="Arial" w:cs="Arial"/>
        </w:rPr>
        <w:t>: At the first GA following completion of the fellowship I will present findings from this project and describe my experiences at UCPH.</w:t>
      </w:r>
    </w:p>
    <w:p w14:paraId="727496D0" w14:textId="77777777" w:rsidR="00241C76" w:rsidRPr="00BB1428" w:rsidRDefault="00241C76" w:rsidP="00241C76">
      <w:pPr>
        <w:spacing w:line="480" w:lineRule="auto"/>
        <w:rPr>
          <w:rFonts w:ascii="Arial" w:hAnsi="Arial" w:cs="Arial"/>
          <w:b/>
          <w:bCs/>
        </w:rPr>
      </w:pPr>
    </w:p>
    <w:p w14:paraId="7DCAA471" w14:textId="77777777" w:rsidR="00241C76" w:rsidRPr="00BB1428" w:rsidRDefault="00241C76" w:rsidP="00241C76">
      <w:pPr>
        <w:spacing w:line="480" w:lineRule="auto"/>
        <w:rPr>
          <w:rFonts w:ascii="Arial" w:hAnsi="Arial" w:cs="Arial"/>
          <w:b/>
          <w:bCs/>
        </w:rPr>
      </w:pPr>
    </w:p>
    <w:p w14:paraId="62137F0E" w14:textId="77777777" w:rsidR="00241C76" w:rsidRPr="00BB1428" w:rsidRDefault="00241C76" w:rsidP="00241C76">
      <w:pPr>
        <w:spacing w:line="480" w:lineRule="auto"/>
        <w:rPr>
          <w:rFonts w:ascii="Arial" w:hAnsi="Arial" w:cs="Arial"/>
          <w:b/>
          <w:bCs/>
        </w:rPr>
      </w:pPr>
      <w:r w:rsidRPr="00BB1428">
        <w:rPr>
          <w:rFonts w:ascii="Arial" w:hAnsi="Arial" w:cs="Arial"/>
          <w:b/>
          <w:bCs/>
        </w:rPr>
        <w:t>Literature references</w:t>
      </w:r>
    </w:p>
    <w:p w14:paraId="20FE2D9B"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b/>
          <w:bCs/>
        </w:rPr>
        <w:fldChar w:fldCharType="begin"/>
      </w:r>
      <w:r w:rsidRPr="00BB1428">
        <w:rPr>
          <w:rFonts w:ascii="Arial" w:hAnsi="Arial" w:cs="Arial"/>
          <w:b/>
          <w:bCs/>
        </w:rPr>
        <w:instrText xml:space="preserve"> ADDIN EN.REFLIST </w:instrText>
      </w:r>
      <w:r w:rsidRPr="00BB1428">
        <w:rPr>
          <w:rFonts w:ascii="Arial" w:hAnsi="Arial" w:cs="Arial"/>
          <w:b/>
          <w:bCs/>
          <w:noProof w:val="0"/>
          <w:lang w:val="en-GB"/>
        </w:rPr>
        <w:fldChar w:fldCharType="separate"/>
      </w:r>
      <w:r w:rsidRPr="00BB1428">
        <w:rPr>
          <w:rFonts w:ascii="Arial" w:hAnsi="Arial" w:cs="Arial"/>
        </w:rPr>
        <w:t>1.</w:t>
      </w:r>
      <w:r w:rsidRPr="00BB1428">
        <w:rPr>
          <w:rFonts w:ascii="Arial" w:hAnsi="Arial" w:cs="Arial"/>
        </w:rPr>
        <w:tab/>
        <w:t>Putnam KT, Wilcox M, Robertson-Blackmore E, Sharkey K, Bergink V, Munk-Olsen T, et al. Clinical phenotypes of perinatal depression and time of symptom onset: analysis of data from an international consortium. Lancet Psychiatry. 2017;4(6):477-85.</w:t>
      </w:r>
    </w:p>
    <w:p w14:paraId="52284DE7"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2.</w:t>
      </w:r>
      <w:r w:rsidRPr="00BB1428">
        <w:rPr>
          <w:rFonts w:ascii="Arial" w:hAnsi="Arial" w:cs="Arial"/>
        </w:rPr>
        <w:tab/>
        <w:t>Howard LM, Molyneaux E, Dennis CL, Rochat T, Stein A, Milgrom J. Non-psychotic mental disorders in the perinatal period. Lancet. 2014;384(9956):1775-88.</w:t>
      </w:r>
    </w:p>
    <w:p w14:paraId="6F417267"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3.</w:t>
      </w:r>
      <w:r w:rsidRPr="00BB1428">
        <w:rPr>
          <w:rFonts w:ascii="Arial" w:hAnsi="Arial" w:cs="Arial"/>
        </w:rPr>
        <w:tab/>
        <w:t>Stein A, Pearson RM, Goodman SH, Rapa E, Rahman A, McCallum M, et al. Effects of perinatal mental disorders on the fetus and child. The Lancet. 2014;384(9956):1800-19.</w:t>
      </w:r>
    </w:p>
    <w:p w14:paraId="3CCED14E"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4.</w:t>
      </w:r>
      <w:r w:rsidRPr="00BB1428">
        <w:rPr>
          <w:rFonts w:ascii="Arial" w:hAnsi="Arial" w:cs="Arial"/>
        </w:rPr>
        <w:tab/>
        <w:t>Tzivian L, Winkler A, Dlugaj M, Schikowski T, Vossoughi M, Fuks K, et al. Effect of long-term outdoor air pollution and noise on cognitive and psychological functions in adults. Int J Hyg Environ Health. 2015;218(1):1-11.</w:t>
      </w:r>
    </w:p>
    <w:p w14:paraId="654068C9"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5.</w:t>
      </w:r>
      <w:r w:rsidRPr="00BB1428">
        <w:rPr>
          <w:rFonts w:ascii="Arial" w:hAnsi="Arial" w:cs="Arial"/>
        </w:rPr>
        <w:tab/>
        <w:t>Kotzeva MM, Brandmüller T. Urban Europe: statistics on cities, towns and suburbs: Publications office of the European Union; 2016.</w:t>
      </w:r>
    </w:p>
    <w:p w14:paraId="7300E3D9"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6.</w:t>
      </w:r>
      <w:r w:rsidRPr="00BB1428">
        <w:rPr>
          <w:rFonts w:ascii="Arial" w:hAnsi="Arial" w:cs="Arial"/>
        </w:rPr>
        <w:tab/>
        <w:t>Gong Y, Palmer S, Gallacher J, Marsden T, Fone D. A systematic review of the relationship between objective measurements of the urban environment and psychological distress. Environment international. 2016;96:48-57.</w:t>
      </w:r>
    </w:p>
    <w:p w14:paraId="0431ED34"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7.</w:t>
      </w:r>
      <w:r w:rsidRPr="00BB1428">
        <w:rPr>
          <w:rFonts w:ascii="Arial" w:hAnsi="Arial" w:cs="Arial"/>
        </w:rPr>
        <w:tab/>
        <w:t>Fan SJ, Heinrich J, Bloom MS, Zhao TY, Shi TX, Feng WR, et al. Ambient air pollution and depression: A systematic review with meta-analysis up to 2019. Sci Total Environ. 2020;701:134721.</w:t>
      </w:r>
    </w:p>
    <w:p w14:paraId="0A6590A0"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lastRenderedPageBreak/>
        <w:t>8.</w:t>
      </w:r>
      <w:r w:rsidRPr="00BB1428">
        <w:rPr>
          <w:rFonts w:ascii="Arial" w:hAnsi="Arial" w:cs="Arial"/>
        </w:rPr>
        <w:tab/>
        <w:t>Callaghan A, McCombe G, Harrold A, McMeel C, Mills G, Moore-Cherry N, et al. The impact of green spaces on mental health in urban settings: a scoping review. Journal of Mental Health. 2020:1-15.</w:t>
      </w:r>
    </w:p>
    <w:p w14:paraId="756A0E75"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9.</w:t>
      </w:r>
      <w:r w:rsidRPr="00BB1428">
        <w:rPr>
          <w:rFonts w:ascii="Arial" w:hAnsi="Arial" w:cs="Arial"/>
        </w:rPr>
        <w:tab/>
        <w:t>Amitai Y, Zlotogorski Z, Golan-Katzav V, Wexler A, Gross D. Neuropsychological Impairment From Acute Low-Level Exposure to Carbon Monoxide. Archives of Neurology. 1998;55(6):845-8.</w:t>
      </w:r>
    </w:p>
    <w:p w14:paraId="00B99186"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10.</w:t>
      </w:r>
      <w:r w:rsidRPr="00BB1428">
        <w:rPr>
          <w:rFonts w:ascii="Arial" w:hAnsi="Arial" w:cs="Arial"/>
        </w:rPr>
        <w:tab/>
        <w:t>Pirrera S, De Valck E, Cluydts R. Nocturnal road traffic noise: A review on its assessment and consequences on sleep and health. Environment International. 2010;36(5):492-8.</w:t>
      </w:r>
    </w:p>
    <w:p w14:paraId="6A106E43"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11.</w:t>
      </w:r>
      <w:r w:rsidRPr="00BB1428">
        <w:rPr>
          <w:rFonts w:ascii="Arial" w:hAnsi="Arial" w:cs="Arial"/>
        </w:rPr>
        <w:tab/>
        <w:t>Hartig T, Mitchell R, Vries Sd, Frumkin H. Nature and Health. Annual Review of Public Health. 2014;35(1):207-28.</w:t>
      </w:r>
    </w:p>
    <w:p w14:paraId="1362DD1B"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12.</w:t>
      </w:r>
      <w:r w:rsidRPr="00BB1428">
        <w:rPr>
          <w:rFonts w:ascii="Arial" w:hAnsi="Arial" w:cs="Arial"/>
        </w:rPr>
        <w:tab/>
        <w:t>Niedzwiecki MM, Rosa MJ, Solano-González M, Kloog I, Just AC, Martínez-Medina S, et al. Particulate air pollution exposure during pregnancy and postpartum depression symptoms in women in Mexico City. Environment International. 2020;134:105325.</w:t>
      </w:r>
    </w:p>
    <w:p w14:paraId="52C90ECD"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13.</w:t>
      </w:r>
      <w:r w:rsidRPr="00BB1428">
        <w:rPr>
          <w:rFonts w:ascii="Arial" w:hAnsi="Arial" w:cs="Arial"/>
        </w:rPr>
        <w:tab/>
        <w:t>Sheffield PE, Speranza R, Chiu YM, Hsu HL, Curtin PC, Renzetti S, et al. Association between particulate air pollution exposure during pregnancy and postpartum maternal psychological functioning. PloS one. 2018;13(4):e0195267.</w:t>
      </w:r>
    </w:p>
    <w:p w14:paraId="0649BEF2"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14.</w:t>
      </w:r>
      <w:r w:rsidRPr="00BB1428">
        <w:rPr>
          <w:rFonts w:ascii="Arial" w:hAnsi="Arial" w:cs="Arial"/>
        </w:rPr>
        <w:tab/>
        <w:t>He S, Smargiassi A, Low N, Bilodeau-Bertrand M, Ayoub A, Auger N. Residential noise exposure and the longitudinal risk of hospitalization for depression after pregnancy: Postpartum and beyond. Environ Res. 2019;170:26-32.</w:t>
      </w:r>
    </w:p>
    <w:p w14:paraId="562EEFAD"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15.</w:t>
      </w:r>
      <w:r w:rsidRPr="00BB1428">
        <w:rPr>
          <w:rFonts w:ascii="Arial" w:hAnsi="Arial" w:cs="Arial"/>
        </w:rPr>
        <w:tab/>
        <w:t>McEachan RR, Prady SL, Smith G, Fairley L, Cabieses B, Gidlow C, et al. The association between green space and depressive symptoms in pregnant women: moderating roles of socioeconomic status and physical activity. J Epidemiol Community Health. 2016;70(3):253-9.</w:t>
      </w:r>
    </w:p>
    <w:p w14:paraId="61ADAEAA"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16.</w:t>
      </w:r>
      <w:r w:rsidRPr="00BB1428">
        <w:rPr>
          <w:rFonts w:ascii="Arial" w:hAnsi="Arial" w:cs="Arial"/>
        </w:rPr>
        <w:tab/>
        <w:t>Nichani V, Dirks K, Burns B, Bird A, Grant C. Green Space and Depression during Pregnancy: Results from the Growing Up in New Zealand Study. International journal of environmental research and public health. 2017;14(9):1083.</w:t>
      </w:r>
    </w:p>
    <w:p w14:paraId="5F12A266"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lastRenderedPageBreak/>
        <w:t>17.</w:t>
      </w:r>
      <w:r w:rsidRPr="00BB1428">
        <w:rPr>
          <w:rFonts w:ascii="Arial" w:hAnsi="Arial" w:cs="Arial"/>
        </w:rPr>
        <w:tab/>
        <w:t>Cho J, Choi YJ, Suh M, Sohn J, Kim H, Cho SK, et al. Air pollution as a risk factor for depressive episode in patients with cardiovascular disease, diabetes mellitus, or asthma. Journal of affective disorders. 2014;157:45-51.</w:t>
      </w:r>
    </w:p>
    <w:p w14:paraId="68ECF972"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18.</w:t>
      </w:r>
      <w:r w:rsidRPr="00BB1428">
        <w:rPr>
          <w:rFonts w:ascii="Arial" w:hAnsi="Arial" w:cs="Arial"/>
        </w:rPr>
        <w:tab/>
        <w:t>Zijlema WL, Wolf K, Emeny R, Ladwig KH, Peters A, Kongsgård H, et al. The association of air pollution and depressed mood in 70,928 individuals from four European cohorts. Int J Hyg Environ Health. 2016;219(2):212-9.</w:t>
      </w:r>
    </w:p>
    <w:p w14:paraId="662A74CF"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19.</w:t>
      </w:r>
      <w:r w:rsidRPr="00BB1428">
        <w:rPr>
          <w:rFonts w:ascii="Arial" w:hAnsi="Arial" w:cs="Arial"/>
        </w:rPr>
        <w:tab/>
        <w:t>Lim Y-H, Kim H, Kim JH, Bae S, Park HY, Hong Y-C. Air Pollution and Symptoms of Depression in Elderly Adults. Environmental Health Perspectives. 2012;120(7):1023-8.</w:t>
      </w:r>
    </w:p>
    <w:p w14:paraId="05D026B5" w14:textId="77777777" w:rsidR="00241C76" w:rsidRPr="00BB1428" w:rsidRDefault="00241C76" w:rsidP="00241C76">
      <w:pPr>
        <w:pStyle w:val="EndNoteBibliography"/>
        <w:spacing w:after="0" w:line="480" w:lineRule="auto"/>
        <w:rPr>
          <w:rFonts w:ascii="Arial" w:hAnsi="Arial" w:cs="Arial"/>
        </w:rPr>
      </w:pPr>
      <w:r w:rsidRPr="00BB1428">
        <w:rPr>
          <w:rFonts w:ascii="Arial" w:hAnsi="Arial" w:cs="Arial"/>
        </w:rPr>
        <w:t>20.</w:t>
      </w:r>
      <w:r w:rsidRPr="00BB1428">
        <w:rPr>
          <w:rFonts w:ascii="Arial" w:hAnsi="Arial" w:cs="Arial"/>
        </w:rPr>
        <w:tab/>
        <w:t>Gascon M, Sánchez-Benavides G, Dadvand P, Martínez D, Gramunt N, Gotsens X, et al. Long-term exposure to residential green and blue spaces and anxiety and depression in adults: A cross-sectional study. Environ Res. 2018;162:231-9.</w:t>
      </w:r>
    </w:p>
    <w:p w14:paraId="1D69AABF" w14:textId="77777777" w:rsidR="00241C76" w:rsidRPr="00BB1428" w:rsidRDefault="00241C76" w:rsidP="00241C76">
      <w:pPr>
        <w:pStyle w:val="EndNoteBibliography"/>
        <w:spacing w:line="480" w:lineRule="auto"/>
        <w:rPr>
          <w:rFonts w:ascii="Arial" w:hAnsi="Arial" w:cs="Arial"/>
        </w:rPr>
      </w:pPr>
      <w:r w:rsidRPr="00BB1428">
        <w:rPr>
          <w:rFonts w:ascii="Arial" w:hAnsi="Arial" w:cs="Arial"/>
        </w:rPr>
        <w:t>21.</w:t>
      </w:r>
      <w:r w:rsidRPr="00BB1428">
        <w:rPr>
          <w:rFonts w:ascii="Arial" w:hAnsi="Arial" w:cs="Arial"/>
        </w:rPr>
        <w:tab/>
        <w:t>Maitre L, de Bont J, Casas M, Robinson O, Aasvang GM, Agier L, et al. Human Early Life Exposome (HELIX) study: a European population-based exposome cohort. BMJ Open. 2018;8(9):e021311.</w:t>
      </w:r>
    </w:p>
    <w:p w14:paraId="3E71B674" w14:textId="79C835AE" w:rsidR="00606449" w:rsidRDefault="00241C76" w:rsidP="00241C76">
      <w:r w:rsidRPr="00BB1428">
        <w:rPr>
          <w:rFonts w:ascii="Arial" w:hAnsi="Arial" w:cs="Arial"/>
          <w:b/>
          <w:bCs/>
        </w:rPr>
        <w:fldChar w:fldCharType="end"/>
      </w:r>
    </w:p>
    <w:sectPr w:rsidR="006064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 Cadman" w:date="2020-07-29T08:53:00Z" w:initials="TC">
    <w:p w14:paraId="10C03B51" w14:textId="77777777" w:rsidR="00241C76" w:rsidRDefault="00241C76" w:rsidP="00241C76">
      <w:pPr>
        <w:pStyle w:val="CommentText"/>
      </w:pPr>
      <w:r>
        <w:rPr>
          <w:rStyle w:val="CommentReference"/>
        </w:rPr>
        <w:annotationRef/>
      </w:r>
      <w:r>
        <w:t>Do we need another reference here?</w:t>
      </w:r>
    </w:p>
  </w:comment>
  <w:comment w:id="1" w:author="Tim Cadman" w:date="2020-07-29T08:51:00Z" w:initials="TC">
    <w:p w14:paraId="39B04381" w14:textId="77777777" w:rsidR="00241C76" w:rsidRDefault="00241C76" w:rsidP="00241C76">
      <w:pPr>
        <w:pStyle w:val="CommentText"/>
      </w:pPr>
      <w:r>
        <w:rPr>
          <w:rStyle w:val="CommentReference"/>
        </w:rPr>
        <w:annotationRef/>
      </w:r>
      <w:r>
        <w:t>Would be useful to have a reference for this claim</w:t>
      </w:r>
    </w:p>
  </w:comment>
  <w:comment w:id="2" w:author="Tim Cadman" w:date="2020-07-28T11:09:00Z" w:initials="TC">
    <w:p w14:paraId="3A1A84BB" w14:textId="77777777" w:rsidR="00241C76" w:rsidRDefault="00241C76" w:rsidP="00241C76">
      <w:pPr>
        <w:pStyle w:val="CommentText"/>
      </w:pPr>
      <w:r>
        <w:rPr>
          <w:rStyle w:val="CommentReference"/>
        </w:rPr>
        <w:annotationRef/>
      </w:r>
      <w:r>
        <w:t>This is one of the sections proposals are scored on, so if you have anything to strengthen this that would be good</w:t>
      </w:r>
    </w:p>
  </w:comment>
  <w:comment w:id="3" w:author="Tim Cadman" w:date="2020-07-29T08:57:00Z" w:initials="TC">
    <w:p w14:paraId="2662BDBF" w14:textId="77777777" w:rsidR="00241C76" w:rsidRDefault="00241C76" w:rsidP="00241C76">
      <w:pPr>
        <w:pStyle w:val="CommentText"/>
      </w:pPr>
      <w:r>
        <w:rPr>
          <w:rStyle w:val="CommentReference"/>
        </w:rPr>
        <w:annotationRef/>
      </w:r>
      <w:r>
        <w:t xml:space="preserve">How to include multiple exposures </w:t>
      </w:r>
      <w:proofErr w:type="spellStart"/>
      <w:r>
        <w:t>eg</w:t>
      </w:r>
      <w:proofErr w:type="spellEnd"/>
      <w:r>
        <w:t xml:space="preserve"> pollution?</w:t>
      </w:r>
    </w:p>
  </w:comment>
  <w:comment w:id="6" w:author="Tim Cadman" w:date="2020-07-29T08:57:00Z" w:initials="TC">
    <w:p w14:paraId="35160AA0" w14:textId="77777777" w:rsidR="00241C76" w:rsidRDefault="00241C76" w:rsidP="00241C76">
      <w:pPr>
        <w:pStyle w:val="CommentText"/>
      </w:pPr>
      <w:r>
        <w:rPr>
          <w:rStyle w:val="CommentReference"/>
        </w:rPr>
        <w:annotationRef/>
      </w:r>
      <w:r>
        <w:t xml:space="preserve">Debbie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C03B51" w15:done="0"/>
  <w15:commentEx w15:paraId="39B04381" w15:done="0"/>
  <w15:commentEx w15:paraId="3A1A84BB" w15:done="0"/>
  <w15:commentEx w15:paraId="2662BDBF" w15:done="0"/>
  <w15:commentEx w15:paraId="35160A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B776" w16cex:dateUtc="2020-07-29T07:53:00Z"/>
  <w16cex:commentExtensible w16cex:durableId="22CBB708" w16cex:dateUtc="2020-07-29T07:51:00Z"/>
  <w16cex:commentExtensible w16cex:durableId="22CA85DC" w16cex:dateUtc="2020-07-28T10:09:00Z"/>
  <w16cex:commentExtensible w16cex:durableId="22CBB87D" w16cex:dateUtc="2020-07-29T07:57:00Z"/>
  <w16cex:commentExtensible w16cex:durableId="22CBB88F" w16cex:dateUtc="2020-07-29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C03B51" w16cid:durableId="22CBB776"/>
  <w16cid:commentId w16cid:paraId="39B04381" w16cid:durableId="22CBB708"/>
  <w16cid:commentId w16cid:paraId="3A1A84BB" w16cid:durableId="22CA85DC"/>
  <w16cid:commentId w16cid:paraId="2662BDBF" w16cid:durableId="22CBB87D"/>
  <w16cid:commentId w16cid:paraId="35160AA0" w16cid:durableId="22CBB8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Cadman">
    <w15:presenceInfo w15:providerId="None" w15:userId="Tim Ca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76"/>
    <w:rsid w:val="00241C76"/>
    <w:rsid w:val="006C47D5"/>
    <w:rsid w:val="00AF2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9A5C"/>
  <w15:chartTrackingRefBased/>
  <w15:docId w15:val="{5D6D02E6-11DD-4BB9-A41E-75D0EC9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241C76"/>
    <w:rPr>
      <w:rFonts w:cs="Times New Roman"/>
      <w:sz w:val="16"/>
    </w:rPr>
  </w:style>
  <w:style w:type="paragraph" w:styleId="CommentText">
    <w:name w:val="annotation text"/>
    <w:basedOn w:val="Normal"/>
    <w:link w:val="CommentTextChar"/>
    <w:rsid w:val="00241C76"/>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rsid w:val="00241C76"/>
    <w:rPr>
      <w:rFonts w:ascii="Times New Roman" w:eastAsia="Times New Roman" w:hAnsi="Times New Roman" w:cs="Times New Roman"/>
      <w:sz w:val="20"/>
      <w:szCs w:val="20"/>
      <w:lang w:eastAsia="en-GB"/>
    </w:rPr>
  </w:style>
  <w:style w:type="paragraph" w:customStyle="1" w:styleId="EndNoteBibliography">
    <w:name w:val="EndNote Bibliography"/>
    <w:basedOn w:val="Normal"/>
    <w:link w:val="EndNoteBibliographyChar"/>
    <w:rsid w:val="00241C7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41C76"/>
    <w:rPr>
      <w:rFonts w:ascii="Calibri" w:hAnsi="Calibri" w:cs="Calibri"/>
      <w:noProof/>
      <w:lang w:val="en-US"/>
    </w:rPr>
  </w:style>
  <w:style w:type="paragraph" w:customStyle="1" w:styleId="Text">
    <w:name w:val="Text"/>
    <w:basedOn w:val="Normal"/>
    <w:qFormat/>
    <w:rsid w:val="00241C76"/>
    <w:pPr>
      <w:spacing w:after="60" w:line="240" w:lineRule="auto"/>
      <w:ind w:firstLine="357"/>
      <w:jc w:val="both"/>
    </w:pPr>
    <w:rPr>
      <w:rFonts w:ascii="Times New Roman" w:hAnsi="Times New Roman" w:cs="Times New Roman"/>
    </w:rPr>
  </w:style>
  <w:style w:type="paragraph" w:styleId="BalloonText">
    <w:name w:val="Balloon Text"/>
    <w:basedOn w:val="Normal"/>
    <w:link w:val="BalloonTextChar"/>
    <w:uiPriority w:val="99"/>
    <w:semiHidden/>
    <w:unhideWhenUsed/>
    <w:rsid w:val="00241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C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FB7CB1E3F0B42B38AB96F55E4CEB3" ma:contentTypeVersion="12" ma:contentTypeDescription="Create a new document." ma:contentTypeScope="" ma:versionID="ca1e115ad20e55e143ea19676d34d4a5">
  <xsd:schema xmlns:xsd="http://www.w3.org/2001/XMLSchema" xmlns:xs="http://www.w3.org/2001/XMLSchema" xmlns:p="http://schemas.microsoft.com/office/2006/metadata/properties" xmlns:ns3="188d9cd5-ca22-4821-92d7-0ffec1b49789" xmlns:ns4="b93bed94-1fb6-4f33-a130-8f39cd934013" targetNamespace="http://schemas.microsoft.com/office/2006/metadata/properties" ma:root="true" ma:fieldsID="c4fb0bed0b9dcf6ff49395bb8ecc4140" ns3:_="" ns4:_="">
    <xsd:import namespace="188d9cd5-ca22-4821-92d7-0ffec1b49789"/>
    <xsd:import namespace="b93bed94-1fb6-4f33-a130-8f39cd9340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d9cd5-ca22-4821-92d7-0ffec1b49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3bed94-1fb6-4f33-a130-8f39cd9340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197027-5E5E-4EB3-A016-BBA5D0B35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d9cd5-ca22-4821-92d7-0ffec1b49789"/>
    <ds:schemaRef ds:uri="b93bed94-1fb6-4f33-a130-8f39cd934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A28C99-4C8A-4C1B-A917-25DC531E6DBC}">
  <ds:schemaRefs>
    <ds:schemaRef ds:uri="http://schemas.microsoft.com/sharepoint/v3/contenttype/forms"/>
  </ds:schemaRefs>
</ds:datastoreItem>
</file>

<file path=customXml/itemProps3.xml><?xml version="1.0" encoding="utf-8"?>
<ds:datastoreItem xmlns:ds="http://schemas.openxmlformats.org/officeDocument/2006/customXml" ds:itemID="{4DE58EC0-D82D-41B7-972C-67F62BBF23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Cadman</dc:creator>
  <cp:keywords/>
  <dc:description/>
  <cp:lastModifiedBy>Tim Cadman</cp:lastModifiedBy>
  <cp:revision>1</cp:revision>
  <dcterms:created xsi:type="dcterms:W3CDTF">2020-07-29T09:42:00Z</dcterms:created>
  <dcterms:modified xsi:type="dcterms:W3CDTF">2020-07-29T09:42:00Z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0x010100E90FB7CB1E3F0B42B38AB96F55E4CEB3</vt:lpwstr>
  </property>
</Properties>
</file>