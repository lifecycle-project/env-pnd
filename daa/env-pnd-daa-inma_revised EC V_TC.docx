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BAE1B" w14:textId="77777777" w:rsidR="00D703A5" w:rsidRDefault="00D703A5">
      <w:pPr>
        <w:rPr>
          <w:rFonts w:ascii="Calibri" w:hAnsi="Calibri"/>
          <w:b/>
          <w:color w:val="1F497D"/>
          <w:sz w:val="28"/>
        </w:rPr>
      </w:pPr>
    </w:p>
    <w:p w14:paraId="4FA32FF4" w14:textId="77777777" w:rsidR="00D703A5" w:rsidRDefault="00D703A5">
      <w:pPr>
        <w:rPr>
          <w:rFonts w:ascii="Calibri" w:hAnsi="Calibri"/>
          <w:b/>
          <w:color w:val="1F497D"/>
          <w:sz w:val="36"/>
        </w:rPr>
      </w:pPr>
    </w:p>
    <w:p w14:paraId="42737E14" w14:textId="77777777" w:rsidR="00D703A5" w:rsidRDefault="007B61A8">
      <w:pPr>
        <w:rPr>
          <w:rFonts w:ascii="Calibri" w:hAnsi="Calibri"/>
          <w:b/>
          <w:color w:val="1F497D"/>
          <w:sz w:val="32"/>
        </w:rPr>
      </w:pPr>
      <w:r>
        <w:rPr>
          <w:rFonts w:ascii="Calibri" w:hAnsi="Calibri"/>
          <w:b/>
          <w:color w:val="1F497D"/>
          <w:sz w:val="36"/>
        </w:rPr>
        <w:t>INMA data access request form</w:t>
      </w:r>
    </w:p>
    <w:tbl>
      <w:tblPr>
        <w:tblpPr w:leftFromText="180" w:rightFromText="180" w:vertAnchor="page" w:horzAnchor="margin" w:tblpXSpec="center" w:tblpY="3082"/>
        <w:tblW w:w="14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11091"/>
      </w:tblGrid>
      <w:tr w:rsidR="00D703A5" w14:paraId="273A48A0" w14:textId="77777777">
        <w:tc>
          <w:tcPr>
            <w:tcW w:w="3652" w:type="dxa"/>
            <w:shd w:val="clear" w:color="auto" w:fill="9E3A38"/>
          </w:tcPr>
          <w:p w14:paraId="63B8A852" w14:textId="77777777" w:rsidR="00D703A5" w:rsidRDefault="007B61A8">
            <w:pPr>
              <w:spacing w:line="240" w:lineRule="auto"/>
              <w:rPr>
                <w:rFonts w:ascii="Calibri" w:hAnsi="Calibri"/>
                <w:b/>
                <w:bCs/>
                <w:color w:val="FFFFFF"/>
                <w:sz w:val="24"/>
                <w:lang w:val="en-GB"/>
              </w:rPr>
            </w:pPr>
            <w:r>
              <w:rPr>
                <w:rFonts w:ascii="Calibri" w:hAnsi="Calibri"/>
                <w:b/>
                <w:bCs/>
                <w:color w:val="FFFFFF"/>
                <w:sz w:val="24"/>
                <w:lang w:val="en-GB"/>
              </w:rPr>
              <w:t>Proposal #</w:t>
            </w:r>
          </w:p>
        </w:tc>
        <w:tc>
          <w:tcPr>
            <w:tcW w:w="11091" w:type="dxa"/>
            <w:shd w:val="clear" w:color="auto" w:fill="9E3A38"/>
          </w:tcPr>
          <w:p w14:paraId="3E1E3093" w14:textId="77777777" w:rsidR="00D703A5" w:rsidRDefault="00D703A5">
            <w:pPr>
              <w:spacing w:line="240" w:lineRule="auto"/>
              <w:rPr>
                <w:rFonts w:ascii="Calibri" w:hAnsi="Calibri"/>
                <w:b/>
                <w:bCs/>
                <w:color w:val="FFFFFF"/>
                <w:sz w:val="24"/>
                <w:lang w:val="en-GB"/>
              </w:rPr>
            </w:pPr>
          </w:p>
        </w:tc>
      </w:tr>
      <w:tr w:rsidR="00D703A5" w14:paraId="0C9B3A80" w14:textId="77777777">
        <w:trPr>
          <w:trHeight w:val="341"/>
        </w:trPr>
        <w:tc>
          <w:tcPr>
            <w:tcW w:w="3652" w:type="dxa"/>
            <w:shd w:val="clear" w:color="auto" w:fill="DBE5F1"/>
          </w:tcPr>
          <w:p w14:paraId="0200F812"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 xml:space="preserve">Proposed by </w:t>
            </w:r>
          </w:p>
        </w:tc>
        <w:tc>
          <w:tcPr>
            <w:tcW w:w="11091" w:type="dxa"/>
            <w:shd w:val="clear" w:color="auto" w:fill="DBE5F1"/>
          </w:tcPr>
          <w:p w14:paraId="7A398B20" w14:textId="77777777" w:rsidR="00D703A5" w:rsidRDefault="007B61A8">
            <w:pPr>
              <w:rPr>
                <w:rFonts w:ascii="Calibri" w:hAnsi="Calibri"/>
                <w:color w:val="1F497D"/>
                <w:sz w:val="24"/>
                <w:lang w:val="en-US"/>
              </w:rPr>
            </w:pPr>
            <w:r>
              <w:rPr>
                <w:rFonts w:ascii="Calibri" w:hAnsi="Calibri"/>
                <w:color w:val="1F497D"/>
                <w:sz w:val="24"/>
                <w:lang w:val="en-US"/>
              </w:rPr>
              <w:t>Tim Cadman (</w:t>
            </w:r>
            <w:hyperlink r:id="rId8" w:history="1">
              <w:r>
                <w:rPr>
                  <w:rStyle w:val="Hyperlink"/>
                  <w:rFonts w:ascii="Calibri" w:hAnsi="Calibri"/>
                  <w:sz w:val="24"/>
                  <w:lang w:val="en-US"/>
                </w:rPr>
                <w:t>t.cadman@bristol.ac.uk</w:t>
              </w:r>
            </w:hyperlink>
            <w:r>
              <w:rPr>
                <w:rFonts w:ascii="Calibri" w:hAnsi="Calibri"/>
                <w:color w:val="1F497D"/>
                <w:sz w:val="24"/>
                <w:lang w:val="en-US"/>
              </w:rPr>
              <w:t xml:space="preserve">), Marie Pedersen </w:t>
            </w:r>
            <w:r>
              <w:t xml:space="preserve"> (</w:t>
            </w:r>
            <w:hyperlink r:id="rId9" w:history="1">
              <w:r>
                <w:rPr>
                  <w:rStyle w:val="Hyperlink"/>
                  <w:rFonts w:ascii="Calibri" w:hAnsi="Calibri"/>
                  <w:sz w:val="24"/>
                  <w:lang w:val="en-US"/>
                </w:rPr>
                <w:t>mp@sund.ku.dk</w:t>
              </w:r>
            </w:hyperlink>
            <w:r>
              <w:rPr>
                <w:rFonts w:ascii="Calibri" w:hAnsi="Calibri"/>
                <w:color w:val="1F497D"/>
                <w:sz w:val="24"/>
                <w:lang w:val="en-US"/>
              </w:rPr>
              <w:t>), Katrine Strandberg-Larsen (</w:t>
            </w:r>
            <w:hyperlink r:id="rId10" w:history="1">
              <w:r>
                <w:rPr>
                  <w:rStyle w:val="Hyperlink"/>
                  <w:rFonts w:ascii="Calibri" w:hAnsi="Calibri"/>
                  <w:sz w:val="24"/>
                  <w:lang w:val="en-US"/>
                </w:rPr>
                <w:t>ksla@sund.ku.dk</w:t>
              </w:r>
            </w:hyperlink>
            <w:r>
              <w:rPr>
                <w:rFonts w:ascii="Calibri" w:hAnsi="Calibri"/>
                <w:color w:val="1F497D"/>
                <w:sz w:val="24"/>
                <w:lang w:val="en-US"/>
              </w:rPr>
              <w:t>), Deborah Lawlor (</w:t>
            </w:r>
            <w:hyperlink r:id="rId11" w:history="1">
              <w:r>
                <w:rPr>
                  <w:rStyle w:val="Hyperlink"/>
                  <w:rFonts w:ascii="Calibri" w:hAnsi="Calibri"/>
                  <w:sz w:val="24"/>
                  <w:lang w:val="en-US"/>
                </w:rPr>
                <w:t>d.a.lawlor@bristol.ac.uk</w:t>
              </w:r>
            </w:hyperlink>
            <w:r>
              <w:rPr>
                <w:rFonts w:ascii="Calibri" w:hAnsi="Calibri"/>
                <w:color w:val="1F497D"/>
                <w:sz w:val="24"/>
                <w:lang w:val="en-US"/>
              </w:rPr>
              <w:t xml:space="preserve">); </w:t>
            </w:r>
          </w:p>
        </w:tc>
      </w:tr>
      <w:tr w:rsidR="00D703A5" w14:paraId="73DC01F8" w14:textId="77777777">
        <w:tc>
          <w:tcPr>
            <w:tcW w:w="3652" w:type="dxa"/>
            <w:shd w:val="clear" w:color="auto" w:fill="EDF2F8"/>
          </w:tcPr>
          <w:p w14:paraId="3A1FEBE2"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Cohort(s)</w:t>
            </w:r>
          </w:p>
        </w:tc>
        <w:tc>
          <w:tcPr>
            <w:tcW w:w="11091" w:type="dxa"/>
            <w:shd w:val="clear" w:color="auto" w:fill="EDF2F8"/>
          </w:tcPr>
          <w:p w14:paraId="75A91D75" w14:textId="77777777" w:rsidR="00D703A5" w:rsidRDefault="007B61A8">
            <w:pPr>
              <w:spacing w:line="240" w:lineRule="auto"/>
              <w:rPr>
                <w:rFonts w:ascii="Calibri" w:hAnsi="Calibri"/>
                <w:color w:val="1F497D"/>
                <w:sz w:val="24"/>
              </w:rPr>
            </w:pPr>
            <w:r>
              <w:rPr>
                <w:rFonts w:ascii="Calibri" w:hAnsi="Calibri"/>
                <w:color w:val="1F497D"/>
                <w:sz w:val="24"/>
              </w:rPr>
              <w:t>All</w:t>
            </w:r>
          </w:p>
        </w:tc>
      </w:tr>
      <w:tr w:rsidR="00D703A5" w14:paraId="552D7B51" w14:textId="77777777">
        <w:tc>
          <w:tcPr>
            <w:tcW w:w="3652" w:type="dxa"/>
            <w:shd w:val="clear" w:color="auto" w:fill="DBE5F1"/>
          </w:tcPr>
          <w:p w14:paraId="5A4479A8"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WP lead</w:t>
            </w:r>
          </w:p>
        </w:tc>
        <w:tc>
          <w:tcPr>
            <w:tcW w:w="11091" w:type="dxa"/>
            <w:shd w:val="clear" w:color="auto" w:fill="DBE5F1"/>
          </w:tcPr>
          <w:p w14:paraId="0FFC17E6" w14:textId="77777777" w:rsidR="00D703A5" w:rsidRDefault="007B61A8">
            <w:pPr>
              <w:spacing w:line="240" w:lineRule="auto"/>
              <w:rPr>
                <w:rFonts w:ascii="Calibri" w:hAnsi="Calibri"/>
                <w:color w:val="1F497D"/>
                <w:sz w:val="24"/>
              </w:rPr>
            </w:pPr>
            <w:r>
              <w:rPr>
                <w:rFonts w:ascii="Calibri" w:hAnsi="Calibri"/>
                <w:color w:val="1F497D"/>
                <w:sz w:val="24"/>
              </w:rPr>
              <w:t xml:space="preserve">Anne-Marie Nybo Andersen (WP1), Martine Vrijheid (WP3) </w:t>
            </w:r>
          </w:p>
        </w:tc>
      </w:tr>
      <w:tr w:rsidR="00D703A5" w14:paraId="11BE4CC4" w14:textId="77777777">
        <w:tc>
          <w:tcPr>
            <w:tcW w:w="3652" w:type="dxa"/>
            <w:shd w:val="clear" w:color="auto" w:fill="EDF2F8"/>
          </w:tcPr>
          <w:p w14:paraId="4CE0A512"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Date</w:t>
            </w:r>
          </w:p>
        </w:tc>
        <w:tc>
          <w:tcPr>
            <w:tcW w:w="11091" w:type="dxa"/>
            <w:shd w:val="clear" w:color="auto" w:fill="EDF2F8"/>
          </w:tcPr>
          <w:p w14:paraId="61298ACA"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18</w:t>
            </w:r>
            <w:r>
              <w:rPr>
                <w:rFonts w:ascii="Calibri" w:hAnsi="Calibri"/>
                <w:color w:val="1F497D"/>
                <w:sz w:val="24"/>
                <w:vertAlign w:val="superscript"/>
                <w:lang w:val="en-GB"/>
              </w:rPr>
              <w:t>th</w:t>
            </w:r>
            <w:r>
              <w:rPr>
                <w:rFonts w:ascii="Calibri" w:hAnsi="Calibri"/>
                <w:color w:val="1F497D"/>
                <w:sz w:val="24"/>
                <w:lang w:val="en-GB"/>
              </w:rPr>
              <w:t xml:space="preserve"> August 2020</w:t>
            </w:r>
          </w:p>
        </w:tc>
      </w:tr>
      <w:tr w:rsidR="00D703A5" w14:paraId="3BBC48F1" w14:textId="77777777">
        <w:tc>
          <w:tcPr>
            <w:tcW w:w="3652" w:type="dxa"/>
            <w:shd w:val="clear" w:color="auto" w:fill="DBE5F1"/>
          </w:tcPr>
          <w:p w14:paraId="4C93A576"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Title of project</w:t>
            </w:r>
          </w:p>
        </w:tc>
        <w:tc>
          <w:tcPr>
            <w:tcW w:w="11091" w:type="dxa"/>
            <w:shd w:val="clear" w:color="auto" w:fill="DBE5F1"/>
          </w:tcPr>
          <w:p w14:paraId="573F8ACA"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Maternal exposure to urban environmental stressors and depression in the postnatal period</w:t>
            </w:r>
          </w:p>
        </w:tc>
      </w:tr>
      <w:tr w:rsidR="00D703A5" w14:paraId="557E4E99" w14:textId="77777777">
        <w:tc>
          <w:tcPr>
            <w:tcW w:w="3652" w:type="dxa"/>
            <w:shd w:val="clear" w:color="auto" w:fill="EDF2F8"/>
          </w:tcPr>
          <w:p w14:paraId="41470C0F"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Short title (4-5 words)</w:t>
            </w:r>
          </w:p>
        </w:tc>
        <w:tc>
          <w:tcPr>
            <w:tcW w:w="11091" w:type="dxa"/>
            <w:shd w:val="clear" w:color="auto" w:fill="EDF2F8"/>
          </w:tcPr>
          <w:p w14:paraId="5DA6725D"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Environment and postnatal depression</w:t>
            </w:r>
          </w:p>
        </w:tc>
      </w:tr>
      <w:tr w:rsidR="00D703A5" w14:paraId="4D43F5D9" w14:textId="77777777">
        <w:tc>
          <w:tcPr>
            <w:tcW w:w="3652" w:type="dxa"/>
            <w:shd w:val="clear" w:color="auto" w:fill="DBE5F1"/>
          </w:tcPr>
          <w:p w14:paraId="699A243D"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 xml:space="preserve">Brief description of project </w:t>
            </w:r>
            <w:r>
              <w:rPr>
                <w:rFonts w:ascii="Calibri" w:hAnsi="Calibri"/>
                <w:b/>
                <w:bCs/>
                <w:color w:val="1F497D"/>
                <w:sz w:val="24"/>
                <w:lang w:val="en-GB"/>
              </w:rPr>
              <w:br/>
              <w:t>(&lt;100 words)</w:t>
            </w:r>
            <w:r>
              <w:rPr>
                <w:rFonts w:ascii="Calibri" w:hAnsi="Calibri"/>
                <w:b/>
                <w:bCs/>
                <w:color w:val="1F497D"/>
                <w:sz w:val="24"/>
                <w:lang w:val="en-GB"/>
              </w:rPr>
              <w:br/>
            </w:r>
          </w:p>
        </w:tc>
        <w:tc>
          <w:tcPr>
            <w:tcW w:w="11091" w:type="dxa"/>
            <w:shd w:val="clear" w:color="auto" w:fill="DBE5F1"/>
          </w:tcPr>
          <w:p w14:paraId="596D1E23"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Maternal postnatal depression is estimated to affect 6 – 38% of women in high income countries. Not only is it by nature distressing, it is also a risk factor for later child mental health problems. It is vital therefore to identify potentially modifiable risk factors to inform policy and interventions.</w:t>
            </w:r>
          </w:p>
          <w:p w14:paraId="4A2A06B9" w14:textId="77777777" w:rsidR="00D703A5" w:rsidRDefault="00D703A5">
            <w:pPr>
              <w:spacing w:line="240" w:lineRule="auto"/>
              <w:rPr>
                <w:rFonts w:ascii="Calibri" w:hAnsi="Calibri"/>
                <w:color w:val="1F497D"/>
                <w:sz w:val="24"/>
                <w:lang w:val="en-GB"/>
              </w:rPr>
            </w:pPr>
          </w:p>
          <w:p w14:paraId="4950B129"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With an ever-increasing proportion of EU citizens living in cities, increasing attention is turning to the role of urban environmental stressors in mental health. Whilst there is growing research into the effect of these exposures on child mental health, to our knowledge very few studies have investigated their association with maternal post-natal depression. These stressors could impact maternal mental health through biological routes (e.g. neurotoxic effects of air pollution), or as psychosocial stressors (e.g. disrupted sleep due to noise, annoyance, and limited natural spaces to relax, exercise and socialise)</w:t>
            </w:r>
          </w:p>
          <w:p w14:paraId="37A95673" w14:textId="77777777" w:rsidR="00D703A5" w:rsidRDefault="00D703A5">
            <w:pPr>
              <w:spacing w:line="240" w:lineRule="auto"/>
              <w:rPr>
                <w:rFonts w:ascii="Calibri" w:hAnsi="Calibri"/>
                <w:color w:val="1F497D"/>
                <w:sz w:val="24"/>
                <w:lang w:val="en-GB"/>
              </w:rPr>
            </w:pPr>
          </w:p>
          <w:p w14:paraId="76664A79"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lastRenderedPageBreak/>
              <w:t>Our objective is to use data from nine cohorts within the EUCCN to study associations between exposure to urban environmental stressors in the perinatal period and maternal postnatal depression. Single and joint effects of ambient air pollution, road traffic noise and natural space will be studied along with interactions between these stressors and socioeconomic position. This project will generate new data needed to inform EU policy aiming to improve maternal and child mental health.</w:t>
            </w:r>
          </w:p>
        </w:tc>
      </w:tr>
      <w:tr w:rsidR="00D703A5" w14:paraId="6650138D" w14:textId="77777777">
        <w:tc>
          <w:tcPr>
            <w:tcW w:w="3652" w:type="dxa"/>
            <w:shd w:val="clear" w:color="auto" w:fill="EDF2F8"/>
          </w:tcPr>
          <w:p w14:paraId="433B6345"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lastRenderedPageBreak/>
              <w:t>Statistical analyses</w:t>
            </w:r>
          </w:p>
        </w:tc>
        <w:tc>
          <w:tcPr>
            <w:tcW w:w="11091" w:type="dxa"/>
            <w:shd w:val="clear" w:color="auto" w:fill="EDF2F8"/>
          </w:tcPr>
          <w:p w14:paraId="585C14F3" w14:textId="77777777" w:rsidR="00D703A5" w:rsidRDefault="007B61A8">
            <w:pPr>
              <w:spacing w:line="240" w:lineRule="auto"/>
              <w:rPr>
                <w:rFonts w:ascii="Calibri" w:hAnsi="Calibri"/>
                <w:b/>
                <w:color w:val="1F497D"/>
                <w:sz w:val="24"/>
                <w:lang w:val="en-GB"/>
              </w:rPr>
            </w:pPr>
            <w:r>
              <w:rPr>
                <w:rFonts w:ascii="Calibri" w:hAnsi="Calibri"/>
                <w:b/>
                <w:color w:val="1F497D"/>
                <w:sz w:val="24"/>
                <w:lang w:val="en-GB"/>
              </w:rPr>
              <w:t>Eligibility</w:t>
            </w:r>
          </w:p>
          <w:p w14:paraId="5F9C81AC" w14:textId="77777777" w:rsidR="00D703A5" w:rsidRDefault="007B61A8">
            <w:pPr>
              <w:spacing w:line="240" w:lineRule="auto"/>
              <w:rPr>
                <w:rFonts w:ascii="Calibri" w:hAnsi="Calibri"/>
                <w:bCs/>
                <w:color w:val="1F497D"/>
                <w:sz w:val="24"/>
                <w:lang w:val="en-GB"/>
              </w:rPr>
            </w:pPr>
            <w:r>
              <w:rPr>
                <w:rFonts w:ascii="Calibri" w:hAnsi="Calibri"/>
                <w:bCs/>
                <w:color w:val="1F497D"/>
                <w:sz w:val="24"/>
                <w:lang w:val="en-GB"/>
              </w:rPr>
              <w:t xml:space="preserve">Analysis will be restricted to singleton pregnancies of women giving birth to liveborn children. The following nine cohorts will be invited to participate as they have data on environmental exposures and maternal postnatal depression: ALSPAC, BiB, DNBC, EDEN, GenR, INMA, NINFEA, MoBa and RHEA. </w:t>
            </w:r>
          </w:p>
          <w:p w14:paraId="122783B2" w14:textId="77777777" w:rsidR="00D703A5" w:rsidRDefault="00D703A5">
            <w:pPr>
              <w:spacing w:line="240" w:lineRule="auto"/>
              <w:rPr>
                <w:rFonts w:ascii="Calibri" w:hAnsi="Calibri"/>
                <w:b/>
                <w:color w:val="1F497D"/>
                <w:sz w:val="24"/>
                <w:lang w:val="en-GB"/>
              </w:rPr>
            </w:pPr>
          </w:p>
          <w:p w14:paraId="10F3FFD6" w14:textId="77777777" w:rsidR="00D703A5" w:rsidRDefault="007B61A8">
            <w:pPr>
              <w:spacing w:line="240" w:lineRule="auto"/>
              <w:rPr>
                <w:rFonts w:ascii="Calibri" w:hAnsi="Calibri"/>
                <w:b/>
                <w:color w:val="1F497D"/>
                <w:sz w:val="24"/>
                <w:lang w:val="en-GB"/>
              </w:rPr>
            </w:pPr>
            <w:r>
              <w:rPr>
                <w:rFonts w:ascii="Calibri" w:hAnsi="Calibri"/>
                <w:b/>
                <w:color w:val="1F497D"/>
                <w:sz w:val="24"/>
                <w:lang w:val="en-GB"/>
              </w:rPr>
              <w:t>Exposures</w:t>
            </w:r>
          </w:p>
          <w:p w14:paraId="7BAA62BF" w14:textId="77777777" w:rsidR="00D703A5" w:rsidRDefault="007B61A8">
            <w:pPr>
              <w:numPr>
                <w:ilvl w:val="0"/>
                <w:numId w:val="1"/>
              </w:numPr>
              <w:spacing w:line="240" w:lineRule="auto"/>
              <w:rPr>
                <w:rFonts w:ascii="Calibri" w:hAnsi="Calibri"/>
                <w:bCs/>
                <w:color w:val="1F497D"/>
                <w:sz w:val="24"/>
                <w:lang w:val="en-GB"/>
              </w:rPr>
            </w:pPr>
            <w:r>
              <w:rPr>
                <w:rFonts w:ascii="Calibri" w:hAnsi="Calibri"/>
                <w:bCs/>
                <w:color w:val="1F497D"/>
                <w:sz w:val="24"/>
                <w:lang w:val="en-GB"/>
              </w:rPr>
              <w:t xml:space="preserve">Ambient air pollution with nitrogen dioxide (NO2) and the inhalable fraction of particulate matter (PM2.5); </w:t>
            </w:r>
          </w:p>
          <w:p w14:paraId="529B2775" w14:textId="77777777" w:rsidR="00D703A5" w:rsidRDefault="007B61A8">
            <w:pPr>
              <w:numPr>
                <w:ilvl w:val="0"/>
                <w:numId w:val="1"/>
              </w:numPr>
              <w:spacing w:line="240" w:lineRule="auto"/>
              <w:rPr>
                <w:rFonts w:ascii="Calibri" w:hAnsi="Calibri"/>
                <w:bCs/>
                <w:color w:val="1F497D"/>
                <w:sz w:val="24"/>
                <w:lang w:val="en-GB"/>
              </w:rPr>
            </w:pPr>
            <w:r>
              <w:rPr>
                <w:rFonts w:ascii="Calibri" w:hAnsi="Calibri"/>
                <w:bCs/>
                <w:color w:val="1F497D"/>
                <w:sz w:val="24"/>
                <w:lang w:val="en-GB"/>
              </w:rPr>
              <w:t xml:space="preserve">Noise from road traffic averaged over the day, evening and night (Lden) </w:t>
            </w:r>
          </w:p>
          <w:p w14:paraId="254586E7" w14:textId="77777777" w:rsidR="00D703A5" w:rsidRDefault="007B61A8">
            <w:pPr>
              <w:numPr>
                <w:ilvl w:val="0"/>
                <w:numId w:val="1"/>
              </w:numPr>
              <w:spacing w:line="240" w:lineRule="auto"/>
              <w:rPr>
                <w:rFonts w:ascii="Calibri" w:hAnsi="Calibri"/>
                <w:bCs/>
                <w:color w:val="1F497D"/>
                <w:sz w:val="24"/>
                <w:lang w:val="en-GB"/>
              </w:rPr>
            </w:pPr>
            <w:r>
              <w:rPr>
                <w:rFonts w:ascii="Calibri" w:hAnsi="Calibri"/>
                <w:bCs/>
                <w:color w:val="1F497D"/>
                <w:sz w:val="24"/>
                <w:lang w:val="en-GB"/>
              </w:rPr>
              <w:t xml:space="preserve">Natural spaces captured by Normalized Difference Vegetation Index (NDVI) and distance to nearest green and blue spaces &gt;5000m2. </w:t>
            </w:r>
          </w:p>
          <w:p w14:paraId="775505C2" w14:textId="77777777" w:rsidR="00D703A5" w:rsidRDefault="00D703A5">
            <w:pPr>
              <w:spacing w:line="240" w:lineRule="auto"/>
              <w:rPr>
                <w:rFonts w:ascii="Calibri" w:hAnsi="Calibri"/>
                <w:bCs/>
                <w:color w:val="1F497D"/>
                <w:sz w:val="24"/>
                <w:lang w:val="en-GB"/>
              </w:rPr>
            </w:pPr>
          </w:p>
          <w:p w14:paraId="13CAEC60" w14:textId="77777777" w:rsidR="00D703A5" w:rsidRDefault="007B61A8">
            <w:pPr>
              <w:spacing w:line="240" w:lineRule="auto"/>
              <w:rPr>
                <w:rFonts w:ascii="Calibri" w:hAnsi="Calibri"/>
                <w:bCs/>
                <w:color w:val="1F497D"/>
                <w:sz w:val="24"/>
                <w:lang w:val="en-GB"/>
              </w:rPr>
            </w:pPr>
            <w:r>
              <w:rPr>
                <w:rFonts w:ascii="Calibri" w:hAnsi="Calibri"/>
                <w:bCs/>
                <w:color w:val="1F497D"/>
                <w:sz w:val="24"/>
                <w:lang w:val="en-GB"/>
              </w:rPr>
              <w:t>Three periods of exposure have been identified a priori: (i) prenatal (LMP to birth), (ii) postnatal (birth to child age 12 months) and (iii) perinatal (both pre and postnatal).</w:t>
            </w:r>
          </w:p>
          <w:p w14:paraId="6ADACCF4" w14:textId="77777777" w:rsidR="00D703A5" w:rsidRDefault="00D703A5">
            <w:pPr>
              <w:spacing w:line="240" w:lineRule="auto"/>
              <w:rPr>
                <w:rFonts w:ascii="Calibri" w:hAnsi="Calibri"/>
                <w:b/>
                <w:color w:val="1F497D"/>
                <w:sz w:val="24"/>
                <w:lang w:val="en-GB"/>
              </w:rPr>
            </w:pPr>
          </w:p>
          <w:p w14:paraId="66F5A1AD" w14:textId="77777777" w:rsidR="00D703A5" w:rsidRDefault="007B61A8">
            <w:pPr>
              <w:spacing w:line="240" w:lineRule="auto"/>
              <w:rPr>
                <w:rFonts w:ascii="Calibri" w:hAnsi="Calibri"/>
                <w:b/>
                <w:color w:val="1F497D"/>
                <w:sz w:val="24"/>
                <w:lang w:val="en-GB"/>
              </w:rPr>
            </w:pPr>
            <w:commentRangeStart w:id="0"/>
            <w:r>
              <w:rPr>
                <w:rFonts w:ascii="Calibri" w:hAnsi="Calibri"/>
                <w:b/>
                <w:color w:val="1F497D"/>
                <w:sz w:val="24"/>
                <w:lang w:val="en-GB"/>
              </w:rPr>
              <w:t>Outcomes</w:t>
            </w:r>
            <w:commentRangeEnd w:id="0"/>
            <w:r>
              <w:commentReference w:id="0"/>
            </w:r>
          </w:p>
          <w:p w14:paraId="4F2C818A" w14:textId="49A9F987" w:rsidR="00D703A5" w:rsidRDefault="007B61A8">
            <w:pPr>
              <w:spacing w:line="240" w:lineRule="auto"/>
              <w:rPr>
                <w:rFonts w:ascii="Calibri" w:hAnsi="Calibri"/>
                <w:color w:val="1F497D"/>
                <w:sz w:val="24"/>
                <w:lang w:val="en-GB"/>
              </w:rPr>
            </w:pPr>
            <w:r>
              <w:rPr>
                <w:rFonts w:ascii="Calibri" w:hAnsi="Calibri"/>
                <w:color w:val="1F497D"/>
                <w:sz w:val="24"/>
                <w:lang w:val="en-GB"/>
              </w:rPr>
              <w:t xml:space="preserve">Binary variable indicating the presence of postnatal depression based on </w:t>
            </w:r>
            <w:del w:id="1" w:author="Tim Cadman" w:date="2021-02-25T09:29:00Z">
              <w:r w:rsidDel="001C1166">
                <w:rPr>
                  <w:rFonts w:ascii="Calibri" w:hAnsi="Calibri"/>
                  <w:color w:val="1F497D"/>
                  <w:sz w:val="24"/>
                  <w:lang w:val="en-GB"/>
                </w:rPr>
                <w:delText xml:space="preserve">questionnaire and/or linked registry data. </w:delText>
              </w:r>
            </w:del>
            <w:ins w:id="2" w:author="Tim Cadman" w:date="2021-02-25T09:29:00Z">
              <w:r w:rsidR="001C1166">
                <w:rPr>
                  <w:rFonts w:ascii="Calibri" w:hAnsi="Calibri"/>
                  <w:color w:val="1F497D"/>
                  <w:sz w:val="24"/>
                  <w:lang w:val="en-GB"/>
                </w:rPr>
                <w:t>GHQ-12 measured at 12-14</w:t>
              </w:r>
            </w:ins>
            <w:ins w:id="3" w:author="Tim Cadman" w:date="2021-02-25T09:30:00Z">
              <w:r w:rsidR="001C1166">
                <w:rPr>
                  <w:rFonts w:ascii="Calibri" w:hAnsi="Calibri"/>
                  <w:color w:val="1F497D"/>
                  <w:sz w:val="24"/>
                  <w:lang w:val="en-GB"/>
                </w:rPr>
                <w:t xml:space="preserve"> in INMA-Sabadell &amp; INMA-Gipuzkoa. Based on previous research (see below) a cut-off of greater than or equal to 5 should be used to derive the binary variable.</w:t>
              </w:r>
            </w:ins>
          </w:p>
          <w:p w14:paraId="79725934" w14:textId="77777777" w:rsidR="00D703A5" w:rsidRDefault="00D703A5">
            <w:pPr>
              <w:spacing w:line="240" w:lineRule="auto"/>
              <w:rPr>
                <w:rFonts w:ascii="Calibri" w:hAnsi="Calibri"/>
                <w:color w:val="1F497D"/>
                <w:sz w:val="24"/>
                <w:lang w:val="en-GB"/>
              </w:rPr>
            </w:pPr>
          </w:p>
          <w:p w14:paraId="32D52A6F"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Covariates</w:t>
            </w:r>
          </w:p>
          <w:p w14:paraId="36C9B89F"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lastRenderedPageBreak/>
              <w:t>Whilst many variables are associated with postnatal depression, few are also associated with exposure to environmental stressors. We will adjust for maternal socioeconomic position (SEP) as indicated by maternal education, area-specific SEP, and parity. We will also adjust for other covariates that are not on the pathway between urban stressors and postnatal depression.</w:t>
            </w:r>
          </w:p>
          <w:p w14:paraId="73BC6C7F" w14:textId="77777777" w:rsidR="00D703A5" w:rsidRDefault="00D703A5">
            <w:pPr>
              <w:spacing w:line="240" w:lineRule="auto"/>
              <w:rPr>
                <w:rFonts w:ascii="Calibri" w:hAnsi="Calibri"/>
                <w:color w:val="1F497D"/>
                <w:sz w:val="24"/>
                <w:lang w:val="en-GB"/>
              </w:rPr>
            </w:pPr>
          </w:p>
          <w:p w14:paraId="1E9B41F2" w14:textId="77777777" w:rsidR="00D703A5" w:rsidRDefault="007B61A8">
            <w:pPr>
              <w:spacing w:line="240" w:lineRule="auto"/>
              <w:rPr>
                <w:rFonts w:ascii="Calibri" w:hAnsi="Calibri"/>
                <w:b/>
                <w:color w:val="1F497D"/>
                <w:sz w:val="24"/>
                <w:lang w:val="en-GB"/>
              </w:rPr>
            </w:pPr>
            <w:r>
              <w:rPr>
                <w:rFonts w:ascii="Calibri" w:hAnsi="Calibri"/>
                <w:b/>
                <w:color w:val="1F497D"/>
                <w:sz w:val="24"/>
                <w:lang w:val="en-GB"/>
              </w:rPr>
              <w:t>Analysis</w:t>
            </w:r>
          </w:p>
          <w:p w14:paraId="453D937E"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Logistic regression will be used to estimate separate and combined associations between the three environmental exposures (noise, air pollution and natural spaces) at each time point and maternal postnatal depression. We will additionally test for effect modification by SEP by comparing the fit of nested models with and without interactions terms. Analyses will be conducted using the “ds.glm” and “ds.glmSLMA” functions in DataSHIELD. Cross-cohort analysis will be performed by individual participant data (IPD) meta-analysis with study-level meta-analysis (SLMA) used as a sensitivity analysis.</w:t>
            </w:r>
          </w:p>
        </w:tc>
      </w:tr>
      <w:tr w:rsidR="00D703A5" w14:paraId="3D4497E9" w14:textId="77777777">
        <w:tc>
          <w:tcPr>
            <w:tcW w:w="3652" w:type="dxa"/>
            <w:shd w:val="clear" w:color="auto" w:fill="DBE5F1"/>
          </w:tcPr>
          <w:p w14:paraId="290AECB4"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lastRenderedPageBreak/>
              <w:t>Analyses via DataSHIELD</w:t>
            </w:r>
          </w:p>
        </w:tc>
        <w:tc>
          <w:tcPr>
            <w:tcW w:w="11091" w:type="dxa"/>
            <w:shd w:val="clear" w:color="auto" w:fill="DBE5F1"/>
          </w:tcPr>
          <w:p w14:paraId="23277F1F"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Yes. All required functionality already implemented in DataSHIELD</w:t>
            </w:r>
          </w:p>
        </w:tc>
      </w:tr>
      <w:tr w:rsidR="00D703A5" w14:paraId="3A0C1A88" w14:textId="77777777">
        <w:tc>
          <w:tcPr>
            <w:tcW w:w="3652" w:type="dxa"/>
            <w:shd w:val="clear" w:color="auto" w:fill="EDF2F8"/>
          </w:tcPr>
          <w:p w14:paraId="0B84A2B6"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 xml:space="preserve">New harmonised data needed </w:t>
            </w:r>
          </w:p>
        </w:tc>
        <w:tc>
          <w:tcPr>
            <w:tcW w:w="11091" w:type="dxa"/>
            <w:shd w:val="clear" w:color="auto" w:fill="EDF2F8"/>
          </w:tcPr>
          <w:p w14:paraId="7A62C428"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Yes</w:t>
            </w:r>
          </w:p>
        </w:tc>
      </w:tr>
      <w:tr w:rsidR="00D703A5" w14:paraId="7C10822D" w14:textId="77777777">
        <w:tc>
          <w:tcPr>
            <w:tcW w:w="3652" w:type="dxa"/>
            <w:shd w:val="clear" w:color="auto" w:fill="DBE5F1"/>
          </w:tcPr>
          <w:p w14:paraId="7D62B1BD"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If yes, detail variables to be harmonised</w:t>
            </w:r>
          </w:p>
        </w:tc>
        <w:tc>
          <w:tcPr>
            <w:tcW w:w="11091" w:type="dxa"/>
            <w:shd w:val="clear" w:color="auto" w:fill="DBE5F1"/>
          </w:tcPr>
          <w:p w14:paraId="4E4993CC"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Postnatal depression (ppd) is a core LifeCycle variable, but it has not been harmonised within INMA as data was not available within the 1</w:t>
            </w:r>
            <w:r>
              <w:rPr>
                <w:rFonts w:ascii="Calibri" w:hAnsi="Calibri"/>
                <w:color w:val="1F497D"/>
                <w:sz w:val="24"/>
                <w:vertAlign w:val="superscript"/>
                <w:lang w:val="en-GB"/>
              </w:rPr>
              <w:t>st</w:t>
            </w:r>
            <w:r>
              <w:rPr>
                <w:rFonts w:ascii="Calibri" w:hAnsi="Calibri"/>
                <w:color w:val="1F497D"/>
                <w:sz w:val="24"/>
                <w:lang w:val="en-GB"/>
              </w:rPr>
              <w:t xml:space="preserve"> year of life (the timescale specified in the harmonisation manual). However, two INMA cohorts do have maternal mental health measured using the GHQ-12 at 12-14 months (INMA-Sabadell &amp; INMA-Gipuzkoa). Whilst falling slightly outside the target period, we still believe it is of scientific interest to examine the effects of environmental stressors on maternal mental health at this timepoint. Other cohorts included in this study have defined PPD using a range of measures and timings, and we will explore the impact of these differences in sensitivity analyses.</w:t>
            </w:r>
          </w:p>
          <w:p w14:paraId="77B7E7ED" w14:textId="77777777" w:rsidR="00D703A5" w:rsidRDefault="00D703A5">
            <w:pPr>
              <w:spacing w:line="240" w:lineRule="auto"/>
              <w:rPr>
                <w:rFonts w:ascii="Calibri" w:hAnsi="Calibri"/>
                <w:color w:val="1F497D"/>
                <w:sz w:val="24"/>
                <w:lang w:val="en-GB"/>
              </w:rPr>
            </w:pPr>
          </w:p>
          <w:p w14:paraId="654961BC" w14:textId="77777777" w:rsidR="00D703A5" w:rsidRDefault="007B61A8">
            <w:pPr>
              <w:spacing w:line="240" w:lineRule="auto"/>
              <w:rPr>
                <w:ins w:id="4" w:author="Tim Cadman [2]" w:date="2021-01-18T11:32:00Z"/>
                <w:rFonts w:ascii="Calibri" w:hAnsi="Calibri"/>
                <w:color w:val="1F497D"/>
                <w:sz w:val="24"/>
                <w:lang w:val="en-GB"/>
              </w:rPr>
            </w:pPr>
            <w:r>
              <w:rPr>
                <w:rFonts w:ascii="Calibri" w:hAnsi="Calibri"/>
                <w:color w:val="1F497D"/>
                <w:sz w:val="24"/>
                <w:lang w:val="en-GB"/>
              </w:rPr>
              <w:t xml:space="preserve">Based on the below study, we propose that a GHQ-12 cut-off of </w:t>
            </w:r>
            <w:r>
              <w:rPr>
                <w:rFonts w:ascii="Calibri" w:hAnsi="Calibri"/>
                <w:b/>
                <w:bCs/>
                <w:color w:val="1F497D"/>
                <w:sz w:val="24"/>
                <w:lang w:val="en-GB"/>
              </w:rPr>
              <w:t>equal or greater than</w:t>
            </w:r>
            <w:r>
              <w:rPr>
                <w:rFonts w:ascii="Calibri" w:hAnsi="Calibri"/>
                <w:color w:val="1F497D"/>
                <w:sz w:val="24"/>
                <w:lang w:val="en-GB"/>
              </w:rPr>
              <w:t xml:space="preserve"> </w:t>
            </w:r>
            <w:r>
              <w:rPr>
                <w:rFonts w:ascii="Calibri" w:hAnsi="Calibri"/>
                <w:b/>
                <w:bCs/>
                <w:color w:val="1F497D"/>
                <w:sz w:val="24"/>
                <w:lang w:val="en-GB"/>
              </w:rPr>
              <w:t>5</w:t>
            </w:r>
            <w:r>
              <w:rPr>
                <w:rFonts w:ascii="Calibri" w:hAnsi="Calibri"/>
                <w:color w:val="1F497D"/>
                <w:sz w:val="24"/>
                <w:lang w:val="en-GB"/>
              </w:rPr>
              <w:t xml:space="preserve"> be used as an indication of caseness for depression:</w:t>
            </w:r>
          </w:p>
          <w:p w14:paraId="4B376634" w14:textId="77777777" w:rsidR="00D703A5" w:rsidRDefault="00D703A5">
            <w:pPr>
              <w:spacing w:line="240" w:lineRule="auto"/>
              <w:rPr>
                <w:rFonts w:ascii="Calibri" w:hAnsi="Calibri"/>
                <w:color w:val="1F497D"/>
                <w:sz w:val="24"/>
                <w:lang w:val="en-GB"/>
              </w:rPr>
            </w:pPr>
          </w:p>
          <w:p w14:paraId="2758AADD"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lastRenderedPageBreak/>
              <w:t>Navarro 2007 - Postnatal psychiatric morbidity: a validation study of the GHQ-12and the EPDS as screening tools</w:t>
            </w:r>
          </w:p>
          <w:p w14:paraId="0F9FAF30" w14:textId="77777777" w:rsidR="00D703A5" w:rsidRDefault="00D703A5">
            <w:pPr>
              <w:spacing w:line="240" w:lineRule="auto"/>
              <w:rPr>
                <w:rFonts w:ascii="Calibri" w:hAnsi="Calibri"/>
                <w:color w:val="1F497D"/>
                <w:sz w:val="24"/>
                <w:lang w:val="en-GB"/>
              </w:rPr>
            </w:pPr>
          </w:p>
        </w:tc>
      </w:tr>
      <w:tr w:rsidR="00D703A5" w14:paraId="31E62ED2" w14:textId="77777777">
        <w:tc>
          <w:tcPr>
            <w:tcW w:w="3652" w:type="dxa"/>
            <w:shd w:val="clear" w:color="auto" w:fill="EDF2F8"/>
          </w:tcPr>
          <w:p w14:paraId="205EEBF7"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lastRenderedPageBreak/>
              <w:t>Are there external cohorts involved?</w:t>
            </w:r>
            <w:r>
              <w:rPr>
                <w:rFonts w:ascii="Calibri" w:hAnsi="Calibri"/>
                <w:b/>
                <w:bCs/>
                <w:color w:val="1F497D"/>
                <w:sz w:val="24"/>
                <w:lang w:val="en-GB"/>
              </w:rPr>
              <w:br/>
            </w:r>
          </w:p>
        </w:tc>
        <w:tc>
          <w:tcPr>
            <w:tcW w:w="11091" w:type="dxa"/>
            <w:shd w:val="clear" w:color="auto" w:fill="EDF2F8"/>
          </w:tcPr>
          <w:p w14:paraId="748F20B1"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No</w:t>
            </w:r>
          </w:p>
        </w:tc>
      </w:tr>
      <w:tr w:rsidR="00D703A5" w14:paraId="30B75E69" w14:textId="77777777">
        <w:tc>
          <w:tcPr>
            <w:tcW w:w="3652" w:type="dxa"/>
            <w:shd w:val="clear" w:color="auto" w:fill="DBE5F1"/>
          </w:tcPr>
          <w:p w14:paraId="669F0654"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Additional comments</w:t>
            </w:r>
          </w:p>
        </w:tc>
        <w:tc>
          <w:tcPr>
            <w:tcW w:w="11091" w:type="dxa"/>
            <w:shd w:val="clear" w:color="auto" w:fill="DBE5F1"/>
          </w:tcPr>
          <w:p w14:paraId="7DC2AEC3"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This project proposal is part of a LifeCycle fellowship application for Tim to spend six months in Copenhagen, submitted in the August 2020 call.</w:t>
            </w:r>
          </w:p>
        </w:tc>
      </w:tr>
      <w:tr w:rsidR="00D703A5" w14:paraId="25D20C79" w14:textId="77777777">
        <w:tc>
          <w:tcPr>
            <w:tcW w:w="3652" w:type="dxa"/>
            <w:shd w:val="clear" w:color="auto" w:fill="DBE5F1"/>
          </w:tcPr>
          <w:p w14:paraId="05ADA775"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List of variables</w:t>
            </w:r>
          </w:p>
        </w:tc>
        <w:tc>
          <w:tcPr>
            <w:tcW w:w="11091" w:type="dxa"/>
            <w:shd w:val="clear" w:color="auto" w:fill="DBE5F1"/>
          </w:tcPr>
          <w:tbl>
            <w:tblPr>
              <w:tblW w:w="7020" w:type="dxa"/>
              <w:tblLayout w:type="fixed"/>
              <w:tblLook w:val="04A0" w:firstRow="1" w:lastRow="0" w:firstColumn="1" w:lastColumn="0" w:noHBand="0" w:noVBand="1"/>
            </w:tblPr>
            <w:tblGrid>
              <w:gridCol w:w="2460"/>
              <w:gridCol w:w="2280"/>
              <w:gridCol w:w="2280"/>
            </w:tblGrid>
            <w:tr w:rsidR="00D703A5" w14:paraId="2F298833" w14:textId="77777777">
              <w:trPr>
                <w:trHeight w:val="315"/>
              </w:trPr>
              <w:tc>
                <w:tcPr>
                  <w:tcW w:w="2460" w:type="dxa"/>
                  <w:tcBorders>
                    <w:top w:val="single" w:sz="4" w:space="0" w:color="auto"/>
                    <w:left w:val="single" w:sz="4" w:space="0" w:color="auto"/>
                    <w:bottom w:val="single" w:sz="4" w:space="0" w:color="auto"/>
                    <w:right w:val="single" w:sz="4" w:space="0" w:color="auto"/>
                  </w:tcBorders>
                  <w:shd w:val="clear" w:color="auto" w:fill="auto"/>
                  <w:vAlign w:val="bottom"/>
                </w:tcPr>
                <w:p w14:paraId="71FDE7A7" w14:textId="77777777" w:rsidR="00D703A5" w:rsidRDefault="007B61A8" w:rsidP="00151F59">
                  <w:pPr>
                    <w:framePr w:hSpace="180" w:wrap="around" w:vAnchor="page" w:hAnchor="margin" w:xAlign="center" w:y="3082"/>
                    <w:spacing w:line="240" w:lineRule="auto"/>
                    <w:rPr>
                      <w:rFonts w:ascii="Calibri (Body)" w:eastAsia="Times New Roman" w:hAnsi="Calibri (Body)" w:cs="Calibri"/>
                      <w:b/>
                      <w:bCs/>
                      <w:color w:val="000000"/>
                      <w:sz w:val="24"/>
                      <w:lang w:val="en-GB" w:eastAsia="en-GB"/>
                    </w:rPr>
                  </w:pPr>
                  <w:r>
                    <w:rPr>
                      <w:rFonts w:ascii="Calibri (Body)" w:eastAsia="Times New Roman" w:hAnsi="Calibri (Body)" w:cs="Calibri"/>
                      <w:b/>
                      <w:bCs/>
                      <w:color w:val="000000"/>
                      <w:sz w:val="24"/>
                      <w:lang w:val="en-GB" w:eastAsia="en-GB"/>
                    </w:rPr>
                    <w:t>Variable name</w:t>
                  </w:r>
                </w:p>
              </w:tc>
              <w:tc>
                <w:tcPr>
                  <w:tcW w:w="2280" w:type="dxa"/>
                  <w:tcBorders>
                    <w:top w:val="single" w:sz="4" w:space="0" w:color="auto"/>
                    <w:left w:val="nil"/>
                    <w:bottom w:val="single" w:sz="4" w:space="0" w:color="auto"/>
                    <w:right w:val="single" w:sz="4" w:space="0" w:color="auto"/>
                  </w:tcBorders>
                  <w:shd w:val="clear" w:color="auto" w:fill="auto"/>
                  <w:vAlign w:val="bottom"/>
                </w:tcPr>
                <w:p w14:paraId="34ACDBB1" w14:textId="77777777" w:rsidR="00D703A5" w:rsidRDefault="007B61A8" w:rsidP="00151F59">
                  <w:pPr>
                    <w:framePr w:hSpace="180" w:wrap="around" w:vAnchor="page" w:hAnchor="margin" w:xAlign="center" w:y="3082"/>
                    <w:spacing w:line="240" w:lineRule="auto"/>
                    <w:rPr>
                      <w:rFonts w:ascii="Calibri (Body)" w:eastAsia="Times New Roman" w:hAnsi="Calibri (Body)" w:cs="Calibri"/>
                      <w:b/>
                      <w:bCs/>
                      <w:color w:val="000000"/>
                      <w:sz w:val="24"/>
                      <w:lang w:val="en-GB" w:eastAsia="en-GB"/>
                    </w:rPr>
                  </w:pPr>
                  <w:r>
                    <w:rPr>
                      <w:rFonts w:ascii="Calibri (Body)" w:eastAsia="Times New Roman" w:hAnsi="Calibri (Body)" w:cs="Calibri"/>
                      <w:b/>
                      <w:bCs/>
                      <w:color w:val="000000"/>
                      <w:sz w:val="24"/>
                      <w:lang w:val="en-GB" w:eastAsia="en-GB"/>
                    </w:rPr>
                    <w:t>Table</w:t>
                  </w:r>
                </w:p>
              </w:tc>
              <w:tc>
                <w:tcPr>
                  <w:tcW w:w="2280" w:type="dxa"/>
                  <w:tcBorders>
                    <w:top w:val="single" w:sz="4" w:space="0" w:color="auto"/>
                    <w:left w:val="nil"/>
                    <w:bottom w:val="single" w:sz="4" w:space="0" w:color="auto"/>
                    <w:right w:val="single" w:sz="4" w:space="0" w:color="auto"/>
                  </w:tcBorders>
                </w:tcPr>
                <w:p w14:paraId="6674F009" w14:textId="77777777" w:rsidR="00D703A5" w:rsidRDefault="007B61A8" w:rsidP="00151F59">
                  <w:pPr>
                    <w:framePr w:hSpace="180" w:wrap="around" w:vAnchor="page" w:hAnchor="margin" w:xAlign="center" w:y="3082"/>
                    <w:spacing w:line="240" w:lineRule="auto"/>
                    <w:rPr>
                      <w:rFonts w:ascii="Calibri (Body)" w:eastAsia="Times New Roman" w:hAnsi="Calibri (Body)" w:cs="Calibri"/>
                      <w:b/>
                      <w:bCs/>
                      <w:color w:val="000000"/>
                      <w:sz w:val="24"/>
                      <w:lang w:val="en-GB" w:eastAsia="en-GB"/>
                    </w:rPr>
                  </w:pPr>
                  <w:r>
                    <w:rPr>
                      <w:rFonts w:ascii="Calibri (Body)" w:eastAsia="Times New Roman" w:hAnsi="Calibri (Body)" w:cs="Calibri"/>
                      <w:b/>
                      <w:bCs/>
                      <w:color w:val="000000"/>
                      <w:sz w:val="24"/>
                      <w:lang w:val="en-GB" w:eastAsia="en-GB"/>
                    </w:rPr>
                    <w:t>Description</w:t>
                  </w:r>
                </w:p>
              </w:tc>
            </w:tr>
            <w:tr w:rsidR="00D703A5" w14:paraId="2A7EEC36"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675ADAD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agebirth_m_y</w:t>
                  </w:r>
                </w:p>
              </w:tc>
              <w:tc>
                <w:tcPr>
                  <w:tcW w:w="2280" w:type="dxa"/>
                  <w:tcBorders>
                    <w:top w:val="nil"/>
                    <w:left w:val="nil"/>
                    <w:bottom w:val="single" w:sz="4" w:space="0" w:color="auto"/>
                    <w:right w:val="single" w:sz="4" w:space="0" w:color="auto"/>
                  </w:tcBorders>
                  <w:shd w:val="clear" w:color="auto" w:fill="auto"/>
                  <w:vAlign w:val="bottom"/>
                </w:tcPr>
                <w:p w14:paraId="2389C9B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780D1F8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Maternal age at birth</w:t>
                  </w:r>
                </w:p>
              </w:tc>
            </w:tr>
            <w:tr w:rsidR="00D703A5" w14:paraId="7DA6AF5C"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6238A4C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 xml:space="preserve">birth_month </w:t>
                  </w:r>
                </w:p>
              </w:tc>
              <w:tc>
                <w:tcPr>
                  <w:tcW w:w="2280" w:type="dxa"/>
                  <w:tcBorders>
                    <w:top w:val="nil"/>
                    <w:left w:val="nil"/>
                    <w:bottom w:val="single" w:sz="4" w:space="0" w:color="auto"/>
                    <w:right w:val="single" w:sz="4" w:space="0" w:color="auto"/>
                  </w:tcBorders>
                  <w:shd w:val="clear" w:color="auto" w:fill="auto"/>
                  <w:vAlign w:val="center"/>
                </w:tcPr>
                <w:p w14:paraId="3215C22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07C7236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Birth month</w:t>
                  </w:r>
                </w:p>
              </w:tc>
            </w:tr>
            <w:tr w:rsidR="00D703A5" w14:paraId="48CC71AF"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7EA2676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 xml:space="preserve">blue_dist_preg, </w:t>
                  </w:r>
                </w:p>
              </w:tc>
              <w:tc>
                <w:tcPr>
                  <w:tcW w:w="2280" w:type="dxa"/>
                  <w:tcBorders>
                    <w:top w:val="nil"/>
                    <w:left w:val="nil"/>
                    <w:bottom w:val="single" w:sz="4" w:space="0" w:color="auto"/>
                    <w:right w:val="single" w:sz="4" w:space="0" w:color="auto"/>
                  </w:tcBorders>
                  <w:shd w:val="clear" w:color="auto" w:fill="auto"/>
                  <w:vAlign w:val="center"/>
                </w:tcPr>
                <w:p w14:paraId="37662540"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64AFD6B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Distance to blue space</w:t>
                  </w:r>
                </w:p>
              </w:tc>
            </w:tr>
            <w:tr w:rsidR="00D703A5" w14:paraId="44236E85"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66322C8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breastfed_any</w:t>
                  </w:r>
                </w:p>
              </w:tc>
              <w:tc>
                <w:tcPr>
                  <w:tcW w:w="2280" w:type="dxa"/>
                  <w:tcBorders>
                    <w:top w:val="nil"/>
                    <w:left w:val="nil"/>
                    <w:bottom w:val="single" w:sz="4" w:space="0" w:color="auto"/>
                    <w:right w:val="single" w:sz="4" w:space="0" w:color="auto"/>
                  </w:tcBorders>
                  <w:shd w:val="clear" w:color="auto" w:fill="auto"/>
                  <w:vAlign w:val="center"/>
                </w:tcPr>
                <w:p w14:paraId="2DE3FF3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1EC34464"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Any breastfeeding</w:t>
                  </w:r>
                </w:p>
              </w:tc>
            </w:tr>
            <w:tr w:rsidR="00D703A5" w14:paraId="62F8F9A4"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1E53B504"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breastfed_ever</w:t>
                  </w:r>
                </w:p>
              </w:tc>
              <w:tc>
                <w:tcPr>
                  <w:tcW w:w="2280" w:type="dxa"/>
                  <w:tcBorders>
                    <w:top w:val="nil"/>
                    <w:left w:val="nil"/>
                    <w:bottom w:val="single" w:sz="4" w:space="0" w:color="auto"/>
                    <w:right w:val="single" w:sz="4" w:space="0" w:color="auto"/>
                  </w:tcBorders>
                  <w:shd w:val="clear" w:color="auto" w:fill="auto"/>
                  <w:vAlign w:val="center"/>
                </w:tcPr>
                <w:p w14:paraId="0C5425FC"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1341EB9F"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Ever breastfed</w:t>
                  </w:r>
                </w:p>
              </w:tc>
            </w:tr>
            <w:tr w:rsidR="00D703A5" w14:paraId="6504B611"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bottom"/>
                </w:tcPr>
                <w:p w14:paraId="048E025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child_id</w:t>
                  </w:r>
                </w:p>
              </w:tc>
              <w:tc>
                <w:tcPr>
                  <w:tcW w:w="2280" w:type="dxa"/>
                  <w:tcBorders>
                    <w:top w:val="nil"/>
                    <w:left w:val="nil"/>
                    <w:bottom w:val="single" w:sz="4" w:space="0" w:color="auto"/>
                    <w:right w:val="single" w:sz="4" w:space="0" w:color="auto"/>
                  </w:tcBorders>
                  <w:shd w:val="clear" w:color="auto" w:fill="auto"/>
                  <w:vAlign w:val="bottom"/>
                </w:tcPr>
                <w:p w14:paraId="56FC7D7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2F65874F"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Child identifier</w:t>
                  </w:r>
                </w:p>
              </w:tc>
            </w:tr>
            <w:tr w:rsidR="00D703A5" w14:paraId="430891E4"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00C99840"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child_no</w:t>
                  </w:r>
                </w:p>
              </w:tc>
              <w:tc>
                <w:tcPr>
                  <w:tcW w:w="2280" w:type="dxa"/>
                  <w:tcBorders>
                    <w:top w:val="nil"/>
                    <w:left w:val="nil"/>
                    <w:bottom w:val="single" w:sz="4" w:space="0" w:color="auto"/>
                    <w:right w:val="single" w:sz="4" w:space="0" w:color="auto"/>
                  </w:tcBorders>
                  <w:shd w:val="clear" w:color="auto" w:fill="auto"/>
                  <w:vAlign w:val="center"/>
                </w:tcPr>
                <w:p w14:paraId="50E27C35"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1BC3D67F"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Child birth order</w:t>
                  </w:r>
                </w:p>
              </w:tc>
            </w:tr>
            <w:tr w:rsidR="00D703A5" w14:paraId="60DE566D"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3AD1A3C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cohab_0</w:t>
                  </w:r>
                </w:p>
              </w:tc>
              <w:tc>
                <w:tcPr>
                  <w:tcW w:w="2280" w:type="dxa"/>
                  <w:tcBorders>
                    <w:top w:val="nil"/>
                    <w:left w:val="nil"/>
                    <w:bottom w:val="single" w:sz="4" w:space="0" w:color="auto"/>
                    <w:right w:val="single" w:sz="4" w:space="0" w:color="auto"/>
                  </w:tcBorders>
                  <w:shd w:val="clear" w:color="auto" w:fill="auto"/>
                  <w:vAlign w:val="center"/>
                </w:tcPr>
                <w:p w14:paraId="1785F6B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0956C55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Do parents cohabit?</w:t>
                  </w:r>
                </w:p>
              </w:tc>
            </w:tr>
            <w:tr w:rsidR="00D703A5" w14:paraId="5D238EA8"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4CA6850A"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cohab_1</w:t>
                  </w:r>
                </w:p>
              </w:tc>
              <w:tc>
                <w:tcPr>
                  <w:tcW w:w="2280" w:type="dxa"/>
                  <w:tcBorders>
                    <w:top w:val="nil"/>
                    <w:left w:val="nil"/>
                    <w:bottom w:val="single" w:sz="4" w:space="0" w:color="auto"/>
                    <w:right w:val="single" w:sz="4" w:space="0" w:color="auto"/>
                  </w:tcBorders>
                  <w:shd w:val="clear" w:color="auto" w:fill="auto"/>
                  <w:vAlign w:val="center"/>
                </w:tcPr>
                <w:p w14:paraId="2B4AAAA0"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6A80755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Do parents cohabit?</w:t>
                  </w:r>
                </w:p>
              </w:tc>
            </w:tr>
            <w:tr w:rsidR="00D703A5" w14:paraId="03A67E60"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bottom"/>
                </w:tcPr>
                <w:p w14:paraId="3824B85F"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cohort_country</w:t>
                  </w:r>
                </w:p>
              </w:tc>
              <w:tc>
                <w:tcPr>
                  <w:tcW w:w="2280" w:type="dxa"/>
                  <w:tcBorders>
                    <w:top w:val="nil"/>
                    <w:left w:val="nil"/>
                    <w:bottom w:val="single" w:sz="4" w:space="0" w:color="auto"/>
                    <w:right w:val="single" w:sz="4" w:space="0" w:color="auto"/>
                  </w:tcBorders>
                  <w:shd w:val="clear" w:color="auto" w:fill="auto"/>
                  <w:vAlign w:val="bottom"/>
                </w:tcPr>
                <w:p w14:paraId="73C1D938"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6EB728D6"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Cohort country</w:t>
                  </w:r>
                </w:p>
              </w:tc>
            </w:tr>
            <w:tr w:rsidR="00D703A5" w14:paraId="069F13AF"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bottom"/>
                </w:tcPr>
                <w:p w14:paraId="254ADA41"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cohort_id</w:t>
                  </w:r>
                </w:p>
              </w:tc>
              <w:tc>
                <w:tcPr>
                  <w:tcW w:w="2280" w:type="dxa"/>
                  <w:tcBorders>
                    <w:top w:val="nil"/>
                    <w:left w:val="nil"/>
                    <w:bottom w:val="single" w:sz="4" w:space="0" w:color="auto"/>
                    <w:right w:val="single" w:sz="4" w:space="0" w:color="auto"/>
                  </w:tcBorders>
                  <w:shd w:val="clear" w:color="auto" w:fill="auto"/>
                  <w:vAlign w:val="bottom"/>
                </w:tcPr>
                <w:p w14:paraId="43A3BDF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7BBC6C9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Cohort identifier</w:t>
                  </w:r>
                </w:p>
              </w:tc>
            </w:tr>
            <w:tr w:rsidR="00D703A5" w14:paraId="645D1CF1"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1FC2DBD8"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con_anomalies</w:t>
                  </w:r>
                </w:p>
              </w:tc>
              <w:tc>
                <w:tcPr>
                  <w:tcW w:w="2280" w:type="dxa"/>
                  <w:tcBorders>
                    <w:top w:val="nil"/>
                    <w:left w:val="nil"/>
                    <w:bottom w:val="single" w:sz="4" w:space="0" w:color="auto"/>
                    <w:right w:val="single" w:sz="4" w:space="0" w:color="auto"/>
                  </w:tcBorders>
                  <w:shd w:val="clear" w:color="auto" w:fill="auto"/>
                  <w:vAlign w:val="center"/>
                </w:tcPr>
                <w:p w14:paraId="1178BAF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5FA8A8B5"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Congenital abnormalities</w:t>
                  </w:r>
                </w:p>
              </w:tc>
            </w:tr>
            <w:tr w:rsidR="00D703A5" w14:paraId="2E39D57A"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632C26AF"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ethn1_m</w:t>
                  </w:r>
                </w:p>
              </w:tc>
              <w:tc>
                <w:tcPr>
                  <w:tcW w:w="2280" w:type="dxa"/>
                  <w:tcBorders>
                    <w:top w:val="nil"/>
                    <w:left w:val="nil"/>
                    <w:bottom w:val="single" w:sz="4" w:space="0" w:color="auto"/>
                    <w:right w:val="single" w:sz="4" w:space="0" w:color="auto"/>
                  </w:tcBorders>
                  <w:shd w:val="clear" w:color="auto" w:fill="auto"/>
                  <w:vAlign w:val="bottom"/>
                </w:tcPr>
                <w:p w14:paraId="2FD4FF50"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19535D95"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Ethnicity</w:t>
                  </w:r>
                </w:p>
              </w:tc>
            </w:tr>
            <w:tr w:rsidR="00D703A5" w14:paraId="3832690B"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7BBF7392"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lastRenderedPageBreak/>
                    <w:t>ethn2_m</w:t>
                  </w:r>
                </w:p>
              </w:tc>
              <w:tc>
                <w:tcPr>
                  <w:tcW w:w="2280" w:type="dxa"/>
                  <w:tcBorders>
                    <w:top w:val="nil"/>
                    <w:left w:val="nil"/>
                    <w:bottom w:val="single" w:sz="4" w:space="0" w:color="auto"/>
                    <w:right w:val="single" w:sz="4" w:space="0" w:color="auto"/>
                  </w:tcBorders>
                  <w:shd w:val="clear" w:color="auto" w:fill="auto"/>
                  <w:vAlign w:val="bottom"/>
                </w:tcPr>
                <w:p w14:paraId="7AC1A87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7268C3F4"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Ethnicity</w:t>
                  </w:r>
                </w:p>
              </w:tc>
            </w:tr>
            <w:tr w:rsidR="00D703A5" w14:paraId="5D9CCF9C"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00F4992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ethn3_m</w:t>
                  </w:r>
                </w:p>
              </w:tc>
              <w:tc>
                <w:tcPr>
                  <w:tcW w:w="2280" w:type="dxa"/>
                  <w:tcBorders>
                    <w:top w:val="nil"/>
                    <w:left w:val="nil"/>
                    <w:bottom w:val="single" w:sz="4" w:space="0" w:color="auto"/>
                    <w:right w:val="single" w:sz="4" w:space="0" w:color="auto"/>
                  </w:tcBorders>
                  <w:shd w:val="clear" w:color="auto" w:fill="auto"/>
                  <w:vAlign w:val="bottom"/>
                </w:tcPr>
                <w:p w14:paraId="42A40B9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2A5D6FF5"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Ethnicity</w:t>
                  </w:r>
                </w:p>
              </w:tc>
            </w:tr>
            <w:tr w:rsidR="00D703A5" w14:paraId="56731469"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63D58A0F"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eusilc_income</w:t>
                  </w:r>
                </w:p>
              </w:tc>
              <w:tc>
                <w:tcPr>
                  <w:tcW w:w="2280" w:type="dxa"/>
                  <w:tcBorders>
                    <w:top w:val="nil"/>
                    <w:left w:val="nil"/>
                    <w:bottom w:val="single" w:sz="4" w:space="0" w:color="auto"/>
                    <w:right w:val="single" w:sz="4" w:space="0" w:color="auto"/>
                  </w:tcBorders>
                  <w:shd w:val="clear" w:color="auto" w:fill="auto"/>
                  <w:vAlign w:val="bottom"/>
                </w:tcPr>
                <w:p w14:paraId="121E3AF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2CC9D81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Income</w:t>
                  </w:r>
                </w:p>
              </w:tc>
            </w:tr>
            <w:tr w:rsidR="00D703A5" w14:paraId="5A11F201"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17E2F33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eusilc_income_quintiles</w:t>
                  </w:r>
                </w:p>
              </w:tc>
              <w:tc>
                <w:tcPr>
                  <w:tcW w:w="2280" w:type="dxa"/>
                  <w:tcBorders>
                    <w:top w:val="nil"/>
                    <w:left w:val="nil"/>
                    <w:bottom w:val="single" w:sz="4" w:space="0" w:color="auto"/>
                    <w:right w:val="single" w:sz="4" w:space="0" w:color="auto"/>
                  </w:tcBorders>
                  <w:shd w:val="clear" w:color="auto" w:fill="auto"/>
                  <w:vAlign w:val="bottom"/>
                </w:tcPr>
                <w:p w14:paraId="789A1EA2"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4B9624E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Income</w:t>
                  </w:r>
                </w:p>
              </w:tc>
            </w:tr>
            <w:tr w:rsidR="00D703A5" w14:paraId="07B804C7"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7D7DEC86"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 xml:space="preserve">green_dist_preg, </w:t>
                  </w:r>
                </w:p>
              </w:tc>
              <w:tc>
                <w:tcPr>
                  <w:tcW w:w="2280" w:type="dxa"/>
                  <w:tcBorders>
                    <w:top w:val="nil"/>
                    <w:left w:val="nil"/>
                    <w:bottom w:val="single" w:sz="4" w:space="0" w:color="auto"/>
                    <w:right w:val="single" w:sz="4" w:space="0" w:color="auto"/>
                  </w:tcBorders>
                  <w:shd w:val="clear" w:color="auto" w:fill="auto"/>
                  <w:vAlign w:val="center"/>
                </w:tcPr>
                <w:p w14:paraId="62E7BA8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6EECA66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Distance to green space</w:t>
                  </w:r>
                </w:p>
              </w:tc>
            </w:tr>
            <w:tr w:rsidR="00D703A5" w14:paraId="4DD6A332"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399BED7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lden_preg</w:t>
                  </w:r>
                </w:p>
              </w:tc>
              <w:tc>
                <w:tcPr>
                  <w:tcW w:w="2280" w:type="dxa"/>
                  <w:tcBorders>
                    <w:top w:val="nil"/>
                    <w:left w:val="nil"/>
                    <w:bottom w:val="single" w:sz="4" w:space="0" w:color="auto"/>
                    <w:right w:val="single" w:sz="4" w:space="0" w:color="auto"/>
                  </w:tcBorders>
                  <w:shd w:val="clear" w:color="auto" w:fill="auto"/>
                  <w:vAlign w:val="center"/>
                </w:tcPr>
                <w:p w14:paraId="2DF2617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4691437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Traffic noise</w:t>
                  </w:r>
                </w:p>
              </w:tc>
            </w:tr>
            <w:tr w:rsidR="00D703A5" w14:paraId="0F44AE2E"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3E3F8304"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mother_id</w:t>
                  </w:r>
                </w:p>
              </w:tc>
              <w:tc>
                <w:tcPr>
                  <w:tcW w:w="2280" w:type="dxa"/>
                  <w:tcBorders>
                    <w:top w:val="nil"/>
                    <w:left w:val="nil"/>
                    <w:bottom w:val="single" w:sz="4" w:space="0" w:color="auto"/>
                    <w:right w:val="single" w:sz="4" w:space="0" w:color="auto"/>
                  </w:tcBorders>
                  <w:shd w:val="clear" w:color="auto" w:fill="auto"/>
                  <w:vAlign w:val="center"/>
                </w:tcPr>
                <w:p w14:paraId="2591FFB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6D0C632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Mother identifier</w:t>
                  </w:r>
                </w:p>
              </w:tc>
            </w:tr>
            <w:tr w:rsidR="00D703A5" w14:paraId="51FC23CA"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58DADA7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ndvi300_preg</w:t>
                  </w:r>
                </w:p>
              </w:tc>
              <w:tc>
                <w:tcPr>
                  <w:tcW w:w="2280" w:type="dxa"/>
                  <w:tcBorders>
                    <w:top w:val="nil"/>
                    <w:left w:val="nil"/>
                    <w:bottom w:val="single" w:sz="4" w:space="0" w:color="auto"/>
                    <w:right w:val="single" w:sz="4" w:space="0" w:color="auto"/>
                  </w:tcBorders>
                  <w:shd w:val="clear" w:color="auto" w:fill="auto"/>
                  <w:vAlign w:val="center"/>
                </w:tcPr>
                <w:p w14:paraId="5EFC43E6"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0EC5B6A2"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NDVI</w:t>
                  </w:r>
                </w:p>
              </w:tc>
            </w:tr>
            <w:tr w:rsidR="00D703A5" w14:paraId="078EAEBC"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50F5EC66"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no2_preg,</w:t>
                  </w:r>
                </w:p>
              </w:tc>
              <w:tc>
                <w:tcPr>
                  <w:tcW w:w="2280" w:type="dxa"/>
                  <w:tcBorders>
                    <w:top w:val="nil"/>
                    <w:left w:val="nil"/>
                    <w:bottom w:val="single" w:sz="4" w:space="0" w:color="auto"/>
                    <w:right w:val="single" w:sz="4" w:space="0" w:color="auto"/>
                  </w:tcBorders>
                  <w:shd w:val="clear" w:color="auto" w:fill="auto"/>
                  <w:vAlign w:val="center"/>
                </w:tcPr>
                <w:p w14:paraId="057AF41A"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58F3444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N02</w:t>
                  </w:r>
                </w:p>
              </w:tc>
            </w:tr>
            <w:tr w:rsidR="00D703A5" w14:paraId="62D64852"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07D22776"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outcome</w:t>
                  </w:r>
                </w:p>
              </w:tc>
              <w:tc>
                <w:tcPr>
                  <w:tcW w:w="2280" w:type="dxa"/>
                  <w:tcBorders>
                    <w:top w:val="nil"/>
                    <w:left w:val="nil"/>
                    <w:bottom w:val="single" w:sz="4" w:space="0" w:color="auto"/>
                    <w:right w:val="single" w:sz="4" w:space="0" w:color="auto"/>
                  </w:tcBorders>
                  <w:shd w:val="clear" w:color="auto" w:fill="auto"/>
                  <w:vAlign w:val="center"/>
                </w:tcPr>
                <w:p w14:paraId="24408015"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597E7188"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Birth outcome</w:t>
                  </w:r>
                </w:p>
              </w:tc>
            </w:tr>
            <w:tr w:rsidR="00D703A5" w14:paraId="1E577A81"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51A14A6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parity_m</w:t>
                  </w:r>
                </w:p>
              </w:tc>
              <w:tc>
                <w:tcPr>
                  <w:tcW w:w="2280" w:type="dxa"/>
                  <w:tcBorders>
                    <w:top w:val="nil"/>
                    <w:left w:val="nil"/>
                    <w:bottom w:val="single" w:sz="4" w:space="0" w:color="auto"/>
                    <w:right w:val="single" w:sz="4" w:space="0" w:color="auto"/>
                  </w:tcBorders>
                  <w:shd w:val="clear" w:color="auto" w:fill="auto"/>
                  <w:vAlign w:val="bottom"/>
                </w:tcPr>
                <w:p w14:paraId="33B1333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30072D0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Parity</w:t>
                  </w:r>
                </w:p>
              </w:tc>
            </w:tr>
            <w:tr w:rsidR="00D703A5" w14:paraId="3B0741D8"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1D035E3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pm25_preg</w:t>
                  </w:r>
                </w:p>
              </w:tc>
              <w:tc>
                <w:tcPr>
                  <w:tcW w:w="2280" w:type="dxa"/>
                  <w:tcBorders>
                    <w:top w:val="nil"/>
                    <w:left w:val="nil"/>
                    <w:bottom w:val="single" w:sz="4" w:space="0" w:color="auto"/>
                    <w:right w:val="single" w:sz="4" w:space="0" w:color="auto"/>
                  </w:tcBorders>
                  <w:shd w:val="clear" w:color="auto" w:fill="auto"/>
                  <w:vAlign w:val="center"/>
                </w:tcPr>
                <w:p w14:paraId="2543068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175F3880"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PM2.5 air pollution</w:t>
                  </w:r>
                </w:p>
              </w:tc>
            </w:tr>
            <w:tr w:rsidR="00D703A5" w14:paraId="1DC68F8C"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2075CFEA"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pnd</w:t>
                  </w:r>
                </w:p>
              </w:tc>
              <w:tc>
                <w:tcPr>
                  <w:tcW w:w="2280" w:type="dxa"/>
                  <w:tcBorders>
                    <w:top w:val="nil"/>
                    <w:left w:val="nil"/>
                    <w:bottom w:val="single" w:sz="4" w:space="0" w:color="auto"/>
                    <w:right w:val="single" w:sz="4" w:space="0" w:color="auto"/>
                  </w:tcBorders>
                  <w:shd w:val="clear" w:color="auto" w:fill="auto"/>
                  <w:vAlign w:val="center"/>
                </w:tcPr>
                <w:p w14:paraId="62B612A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7DF792C5"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Postnatal depression</w:t>
                  </w:r>
                </w:p>
              </w:tc>
            </w:tr>
            <w:tr w:rsidR="00D703A5" w14:paraId="12856B6D"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657DAAA0"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preg_alc</w:t>
                  </w:r>
                </w:p>
              </w:tc>
              <w:tc>
                <w:tcPr>
                  <w:tcW w:w="2280" w:type="dxa"/>
                  <w:tcBorders>
                    <w:top w:val="nil"/>
                    <w:left w:val="nil"/>
                    <w:bottom w:val="single" w:sz="4" w:space="0" w:color="auto"/>
                    <w:right w:val="single" w:sz="4" w:space="0" w:color="auto"/>
                  </w:tcBorders>
                  <w:shd w:val="clear" w:color="auto" w:fill="auto"/>
                  <w:vAlign w:val="bottom"/>
                </w:tcPr>
                <w:p w14:paraId="2107A1E1"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3CDA01D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Alcohol in pregnancy</w:t>
                  </w:r>
                </w:p>
              </w:tc>
            </w:tr>
            <w:tr w:rsidR="00D703A5" w14:paraId="3E9FB5ED"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2376F1A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preg_alc_unit</w:t>
                  </w:r>
                </w:p>
              </w:tc>
              <w:tc>
                <w:tcPr>
                  <w:tcW w:w="2280" w:type="dxa"/>
                  <w:tcBorders>
                    <w:top w:val="nil"/>
                    <w:left w:val="nil"/>
                    <w:bottom w:val="single" w:sz="4" w:space="0" w:color="auto"/>
                    <w:right w:val="single" w:sz="4" w:space="0" w:color="auto"/>
                  </w:tcBorders>
                  <w:shd w:val="clear" w:color="auto" w:fill="auto"/>
                  <w:vAlign w:val="center"/>
                </w:tcPr>
                <w:p w14:paraId="2521E206"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1FE8BCC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Units of alcohol</w:t>
                  </w:r>
                </w:p>
              </w:tc>
            </w:tr>
            <w:tr w:rsidR="00D703A5" w14:paraId="10A58A20" w14:textId="77777777">
              <w:trPr>
                <w:trHeight w:val="300"/>
              </w:trPr>
              <w:tc>
                <w:tcPr>
                  <w:tcW w:w="2460" w:type="dxa"/>
                  <w:tcBorders>
                    <w:top w:val="nil"/>
                    <w:left w:val="single" w:sz="4" w:space="0" w:color="auto"/>
                    <w:bottom w:val="single" w:sz="4" w:space="0" w:color="auto"/>
                    <w:right w:val="single" w:sz="4" w:space="0" w:color="auto"/>
                  </w:tcBorders>
                  <w:shd w:val="clear" w:color="auto" w:fill="auto"/>
                  <w:vAlign w:val="center"/>
                </w:tcPr>
                <w:p w14:paraId="10131A72"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preg_cig</w:t>
                  </w:r>
                </w:p>
              </w:tc>
              <w:tc>
                <w:tcPr>
                  <w:tcW w:w="2280" w:type="dxa"/>
                  <w:tcBorders>
                    <w:top w:val="nil"/>
                    <w:left w:val="nil"/>
                    <w:bottom w:val="single" w:sz="4" w:space="0" w:color="auto"/>
                    <w:right w:val="single" w:sz="4" w:space="0" w:color="auto"/>
                  </w:tcBorders>
                  <w:shd w:val="clear" w:color="auto" w:fill="auto"/>
                  <w:vAlign w:val="center"/>
                </w:tcPr>
                <w:p w14:paraId="47EA369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7F3E35D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Number of cigarettes smoked in pregnancy</w:t>
                  </w:r>
                </w:p>
              </w:tc>
            </w:tr>
            <w:tr w:rsidR="00D703A5" w14:paraId="62613FB5" w14:textId="77777777">
              <w:trPr>
                <w:trHeight w:val="300"/>
              </w:trPr>
              <w:tc>
                <w:tcPr>
                  <w:tcW w:w="2460" w:type="dxa"/>
                  <w:tcBorders>
                    <w:top w:val="nil"/>
                    <w:left w:val="single" w:sz="4" w:space="0" w:color="auto"/>
                    <w:bottom w:val="single" w:sz="4" w:space="0" w:color="auto"/>
                    <w:right w:val="single" w:sz="4" w:space="0" w:color="auto"/>
                  </w:tcBorders>
                  <w:shd w:val="clear" w:color="auto" w:fill="auto"/>
                  <w:vAlign w:val="center"/>
                </w:tcPr>
                <w:p w14:paraId="39B0A67F"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preg_dia</w:t>
                  </w:r>
                </w:p>
              </w:tc>
              <w:tc>
                <w:tcPr>
                  <w:tcW w:w="2280" w:type="dxa"/>
                  <w:tcBorders>
                    <w:top w:val="nil"/>
                    <w:left w:val="nil"/>
                    <w:bottom w:val="single" w:sz="4" w:space="0" w:color="auto"/>
                    <w:right w:val="single" w:sz="4" w:space="0" w:color="auto"/>
                  </w:tcBorders>
                  <w:shd w:val="clear" w:color="auto" w:fill="auto"/>
                  <w:vAlign w:val="bottom"/>
                </w:tcPr>
                <w:p w14:paraId="48F02AC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40A7046A"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Diabetes in pregnancy</w:t>
                  </w:r>
                </w:p>
              </w:tc>
            </w:tr>
            <w:tr w:rsidR="00D703A5" w14:paraId="6A8D0D13"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47D5DD7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preg_ht</w:t>
                  </w:r>
                </w:p>
              </w:tc>
              <w:tc>
                <w:tcPr>
                  <w:tcW w:w="2280" w:type="dxa"/>
                  <w:tcBorders>
                    <w:top w:val="nil"/>
                    <w:left w:val="nil"/>
                    <w:bottom w:val="single" w:sz="4" w:space="0" w:color="auto"/>
                    <w:right w:val="single" w:sz="4" w:space="0" w:color="auto"/>
                  </w:tcBorders>
                  <w:shd w:val="clear" w:color="auto" w:fill="auto"/>
                  <w:vAlign w:val="bottom"/>
                </w:tcPr>
                <w:p w14:paraId="729F0356"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594FEEE8"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Hypertension in pregnancy</w:t>
                  </w:r>
                </w:p>
              </w:tc>
            </w:tr>
            <w:tr w:rsidR="00D703A5" w14:paraId="6CEB2052"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403B871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preg_no</w:t>
                  </w:r>
                </w:p>
              </w:tc>
              <w:tc>
                <w:tcPr>
                  <w:tcW w:w="2280" w:type="dxa"/>
                  <w:tcBorders>
                    <w:top w:val="nil"/>
                    <w:left w:val="nil"/>
                    <w:bottom w:val="single" w:sz="4" w:space="0" w:color="auto"/>
                    <w:right w:val="single" w:sz="4" w:space="0" w:color="auto"/>
                  </w:tcBorders>
                  <w:shd w:val="clear" w:color="auto" w:fill="auto"/>
                  <w:vAlign w:val="center"/>
                </w:tcPr>
                <w:p w14:paraId="46BA5A7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762E6525"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Pregnancy number</w:t>
                  </w:r>
                </w:p>
              </w:tc>
            </w:tr>
            <w:tr w:rsidR="00D703A5" w14:paraId="38FBED05"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1343C894"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lastRenderedPageBreak/>
                    <w:t>preg_smk</w:t>
                  </w:r>
                </w:p>
              </w:tc>
              <w:tc>
                <w:tcPr>
                  <w:tcW w:w="2280" w:type="dxa"/>
                  <w:tcBorders>
                    <w:top w:val="nil"/>
                    <w:left w:val="nil"/>
                    <w:bottom w:val="single" w:sz="4" w:space="0" w:color="auto"/>
                    <w:right w:val="single" w:sz="4" w:space="0" w:color="auto"/>
                  </w:tcBorders>
                  <w:shd w:val="clear" w:color="auto" w:fill="auto"/>
                  <w:vAlign w:val="bottom"/>
                </w:tcPr>
                <w:p w14:paraId="2A7280B4"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05C02FF1"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Smoking in pregnancy</w:t>
                  </w:r>
                </w:p>
              </w:tc>
            </w:tr>
            <w:tr w:rsidR="00D703A5" w14:paraId="467D3DB2"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bottom"/>
                </w:tcPr>
                <w:p w14:paraId="33C0A2B2"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sex</w:t>
                  </w:r>
                </w:p>
              </w:tc>
              <w:tc>
                <w:tcPr>
                  <w:tcW w:w="2280" w:type="dxa"/>
                  <w:tcBorders>
                    <w:top w:val="nil"/>
                    <w:left w:val="nil"/>
                    <w:bottom w:val="single" w:sz="4" w:space="0" w:color="auto"/>
                    <w:right w:val="single" w:sz="4" w:space="0" w:color="auto"/>
                  </w:tcBorders>
                  <w:shd w:val="clear" w:color="auto" w:fill="auto"/>
                  <w:vAlign w:val="bottom"/>
                </w:tcPr>
                <w:p w14:paraId="002E6441"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non-repeated</w:t>
                  </w:r>
                </w:p>
              </w:tc>
              <w:tc>
                <w:tcPr>
                  <w:tcW w:w="2280" w:type="dxa"/>
                  <w:tcBorders>
                    <w:top w:val="nil"/>
                    <w:left w:val="nil"/>
                    <w:bottom w:val="single" w:sz="4" w:space="0" w:color="auto"/>
                    <w:right w:val="single" w:sz="4" w:space="0" w:color="auto"/>
                  </w:tcBorders>
                </w:tcPr>
                <w:p w14:paraId="0EC8C012"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Child sex</w:t>
                  </w:r>
                </w:p>
              </w:tc>
            </w:tr>
            <w:tr w:rsidR="00D703A5" w14:paraId="4BD079EB"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4DB49EA0"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ga_bj</w:t>
                  </w:r>
                </w:p>
              </w:tc>
              <w:tc>
                <w:tcPr>
                  <w:tcW w:w="2280" w:type="dxa"/>
                  <w:tcBorders>
                    <w:top w:val="nil"/>
                    <w:left w:val="nil"/>
                    <w:bottom w:val="single" w:sz="4" w:space="0" w:color="auto"/>
                    <w:right w:val="single" w:sz="4" w:space="0" w:color="auto"/>
                  </w:tcBorders>
                  <w:shd w:val="clear" w:color="auto" w:fill="auto"/>
                  <w:vAlign w:val="center"/>
                </w:tcPr>
                <w:p w14:paraId="25363EB0"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 xml:space="preserve">core non-repeated </w:t>
                  </w:r>
                </w:p>
              </w:tc>
              <w:tc>
                <w:tcPr>
                  <w:tcW w:w="2280" w:type="dxa"/>
                  <w:tcBorders>
                    <w:top w:val="nil"/>
                    <w:left w:val="nil"/>
                    <w:bottom w:val="single" w:sz="4" w:space="0" w:color="auto"/>
                    <w:right w:val="single" w:sz="4" w:space="0" w:color="auto"/>
                  </w:tcBorders>
                </w:tcPr>
                <w:p w14:paraId="2D0FA242"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Gestational age</w:t>
                  </w:r>
                </w:p>
              </w:tc>
            </w:tr>
            <w:tr w:rsidR="00D703A5" w14:paraId="18A5AB1A"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17E21234"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prepreg_dep</w:t>
                  </w:r>
                </w:p>
              </w:tc>
              <w:tc>
                <w:tcPr>
                  <w:tcW w:w="2280" w:type="dxa"/>
                  <w:tcBorders>
                    <w:top w:val="nil"/>
                    <w:left w:val="nil"/>
                    <w:bottom w:val="single" w:sz="4" w:space="0" w:color="auto"/>
                    <w:right w:val="single" w:sz="4" w:space="0" w:color="auto"/>
                  </w:tcBorders>
                  <w:shd w:val="clear" w:color="auto" w:fill="auto"/>
                  <w:vAlign w:val="center"/>
                </w:tcPr>
                <w:p w14:paraId="56E1029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 xml:space="preserve">core non-repeated </w:t>
                  </w:r>
                </w:p>
              </w:tc>
              <w:tc>
                <w:tcPr>
                  <w:tcW w:w="2280" w:type="dxa"/>
                  <w:tcBorders>
                    <w:top w:val="nil"/>
                    <w:left w:val="nil"/>
                    <w:bottom w:val="single" w:sz="4" w:space="0" w:color="auto"/>
                    <w:right w:val="single" w:sz="4" w:space="0" w:color="auto"/>
                  </w:tcBorders>
                </w:tcPr>
                <w:p w14:paraId="112D79C8"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Prior maternal depression</w:t>
                  </w:r>
                </w:p>
              </w:tc>
            </w:tr>
            <w:tr w:rsidR="00D703A5" w14:paraId="3A316D88" w14:textId="77777777">
              <w:trPr>
                <w:trHeight w:val="600"/>
              </w:trPr>
              <w:tc>
                <w:tcPr>
                  <w:tcW w:w="2460" w:type="dxa"/>
                  <w:tcBorders>
                    <w:top w:val="nil"/>
                    <w:left w:val="single" w:sz="4" w:space="0" w:color="auto"/>
                    <w:bottom w:val="single" w:sz="4" w:space="0" w:color="auto"/>
                    <w:right w:val="single" w:sz="4" w:space="0" w:color="auto"/>
                  </w:tcBorders>
                  <w:shd w:val="clear" w:color="auto" w:fill="auto"/>
                  <w:vAlign w:val="center"/>
                </w:tcPr>
                <w:p w14:paraId="26A1B5D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age_months</w:t>
                  </w:r>
                </w:p>
              </w:tc>
              <w:tc>
                <w:tcPr>
                  <w:tcW w:w="2280" w:type="dxa"/>
                  <w:tcBorders>
                    <w:top w:val="nil"/>
                    <w:left w:val="nil"/>
                    <w:bottom w:val="single" w:sz="4" w:space="0" w:color="auto"/>
                    <w:right w:val="single" w:sz="4" w:space="0" w:color="auto"/>
                  </w:tcBorders>
                  <w:shd w:val="clear" w:color="auto" w:fill="auto"/>
                  <w:vAlign w:val="center"/>
                </w:tcPr>
                <w:p w14:paraId="24C92E08"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54F79C3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Child age in months</w:t>
                  </w:r>
                </w:p>
              </w:tc>
            </w:tr>
            <w:tr w:rsidR="00D703A5" w14:paraId="793F2DEA"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bottom"/>
                </w:tcPr>
                <w:p w14:paraId="1543DC0A"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age_years</w:t>
                  </w:r>
                </w:p>
              </w:tc>
              <w:tc>
                <w:tcPr>
                  <w:tcW w:w="2280" w:type="dxa"/>
                  <w:tcBorders>
                    <w:top w:val="nil"/>
                    <w:left w:val="nil"/>
                    <w:bottom w:val="single" w:sz="4" w:space="0" w:color="auto"/>
                    <w:right w:val="single" w:sz="4" w:space="0" w:color="auto"/>
                  </w:tcBorders>
                  <w:shd w:val="clear" w:color="auto" w:fill="auto"/>
                  <w:vAlign w:val="bottom"/>
                </w:tcPr>
                <w:p w14:paraId="675D391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7E64B9F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Child age in years</w:t>
                  </w:r>
                </w:p>
              </w:tc>
            </w:tr>
            <w:tr w:rsidR="00D703A5" w14:paraId="2A24B178" w14:textId="77777777">
              <w:trPr>
                <w:trHeight w:val="600"/>
              </w:trPr>
              <w:tc>
                <w:tcPr>
                  <w:tcW w:w="2460" w:type="dxa"/>
                  <w:tcBorders>
                    <w:top w:val="nil"/>
                    <w:left w:val="single" w:sz="4" w:space="0" w:color="auto"/>
                    <w:bottom w:val="single" w:sz="4" w:space="0" w:color="auto"/>
                    <w:right w:val="single" w:sz="4" w:space="0" w:color="auto"/>
                  </w:tcBorders>
                  <w:shd w:val="clear" w:color="auto" w:fill="auto"/>
                  <w:vAlign w:val="center"/>
                </w:tcPr>
                <w:p w14:paraId="07D16D8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age_years</w:t>
                  </w:r>
                </w:p>
              </w:tc>
              <w:tc>
                <w:tcPr>
                  <w:tcW w:w="2280" w:type="dxa"/>
                  <w:tcBorders>
                    <w:top w:val="nil"/>
                    <w:left w:val="nil"/>
                    <w:bottom w:val="single" w:sz="4" w:space="0" w:color="auto"/>
                    <w:right w:val="single" w:sz="4" w:space="0" w:color="auto"/>
                  </w:tcBorders>
                  <w:shd w:val="clear" w:color="auto" w:fill="auto"/>
                  <w:vAlign w:val="center"/>
                </w:tcPr>
                <w:p w14:paraId="0862E5A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5511E255"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Child age in years</w:t>
                  </w:r>
                </w:p>
              </w:tc>
            </w:tr>
            <w:tr w:rsidR="00D703A5" w14:paraId="40AB069B"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bottom"/>
                </w:tcPr>
                <w:p w14:paraId="5CB9133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areases_quint_</w:t>
                  </w:r>
                </w:p>
              </w:tc>
              <w:tc>
                <w:tcPr>
                  <w:tcW w:w="2280" w:type="dxa"/>
                  <w:tcBorders>
                    <w:top w:val="nil"/>
                    <w:left w:val="nil"/>
                    <w:bottom w:val="single" w:sz="4" w:space="0" w:color="auto"/>
                    <w:right w:val="single" w:sz="4" w:space="0" w:color="auto"/>
                  </w:tcBorders>
                  <w:shd w:val="clear" w:color="auto" w:fill="auto"/>
                  <w:vAlign w:val="bottom"/>
                </w:tcPr>
                <w:p w14:paraId="43234840"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3B97913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Area socioeconomic status</w:t>
                  </w:r>
                </w:p>
              </w:tc>
            </w:tr>
            <w:tr w:rsidR="00D703A5" w14:paraId="0FD501FF"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bottom"/>
                </w:tcPr>
                <w:p w14:paraId="7C294C6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areases_tert_</w:t>
                  </w:r>
                </w:p>
              </w:tc>
              <w:tc>
                <w:tcPr>
                  <w:tcW w:w="2280" w:type="dxa"/>
                  <w:tcBorders>
                    <w:top w:val="nil"/>
                    <w:left w:val="nil"/>
                    <w:bottom w:val="single" w:sz="4" w:space="0" w:color="auto"/>
                    <w:right w:val="single" w:sz="4" w:space="0" w:color="auto"/>
                  </w:tcBorders>
                  <w:shd w:val="clear" w:color="auto" w:fill="auto"/>
                  <w:vAlign w:val="bottom"/>
                </w:tcPr>
                <w:p w14:paraId="57654BC2"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641835C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Area socioeconomic status</w:t>
                  </w:r>
                </w:p>
              </w:tc>
            </w:tr>
            <w:tr w:rsidR="00D703A5" w14:paraId="618621F8" w14:textId="77777777">
              <w:trPr>
                <w:trHeight w:val="600"/>
              </w:trPr>
              <w:tc>
                <w:tcPr>
                  <w:tcW w:w="2460" w:type="dxa"/>
                  <w:tcBorders>
                    <w:top w:val="nil"/>
                    <w:left w:val="single" w:sz="4" w:space="0" w:color="auto"/>
                    <w:bottom w:val="single" w:sz="4" w:space="0" w:color="auto"/>
                    <w:right w:val="single" w:sz="4" w:space="0" w:color="auto"/>
                  </w:tcBorders>
                  <w:shd w:val="clear" w:color="auto" w:fill="auto"/>
                  <w:vAlign w:val="center"/>
                </w:tcPr>
                <w:p w14:paraId="79BA452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blue_dist_</w:t>
                  </w:r>
                </w:p>
              </w:tc>
              <w:tc>
                <w:tcPr>
                  <w:tcW w:w="2280" w:type="dxa"/>
                  <w:tcBorders>
                    <w:top w:val="nil"/>
                    <w:left w:val="nil"/>
                    <w:bottom w:val="single" w:sz="4" w:space="0" w:color="auto"/>
                    <w:right w:val="single" w:sz="4" w:space="0" w:color="auto"/>
                  </w:tcBorders>
                  <w:shd w:val="clear" w:color="auto" w:fill="auto"/>
                  <w:vAlign w:val="center"/>
                </w:tcPr>
                <w:p w14:paraId="79FC3891"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5C130A7C"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Distance to blue space</w:t>
                  </w:r>
                </w:p>
              </w:tc>
            </w:tr>
            <w:tr w:rsidR="00D703A5" w14:paraId="6CB61D05"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bottom"/>
                </w:tcPr>
                <w:p w14:paraId="71D208A6"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child_id</w:t>
                  </w:r>
                </w:p>
              </w:tc>
              <w:tc>
                <w:tcPr>
                  <w:tcW w:w="2280" w:type="dxa"/>
                  <w:tcBorders>
                    <w:top w:val="nil"/>
                    <w:left w:val="nil"/>
                    <w:bottom w:val="single" w:sz="4" w:space="0" w:color="auto"/>
                    <w:right w:val="single" w:sz="4" w:space="0" w:color="auto"/>
                  </w:tcBorders>
                  <w:shd w:val="clear" w:color="auto" w:fill="auto"/>
                  <w:vAlign w:val="bottom"/>
                </w:tcPr>
                <w:p w14:paraId="21A2B52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7A0D5656"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Child identifier</w:t>
                  </w:r>
                </w:p>
              </w:tc>
            </w:tr>
            <w:tr w:rsidR="00D703A5" w14:paraId="26EF420A" w14:textId="77777777">
              <w:trPr>
                <w:trHeight w:val="315"/>
              </w:trPr>
              <w:tc>
                <w:tcPr>
                  <w:tcW w:w="2460" w:type="dxa"/>
                  <w:tcBorders>
                    <w:top w:val="nil"/>
                    <w:left w:val="single" w:sz="4" w:space="0" w:color="auto"/>
                    <w:bottom w:val="single" w:sz="4" w:space="0" w:color="auto"/>
                    <w:right w:val="single" w:sz="4" w:space="0" w:color="auto"/>
                  </w:tcBorders>
                  <w:shd w:val="clear" w:color="auto" w:fill="auto"/>
                  <w:vAlign w:val="center"/>
                </w:tcPr>
                <w:p w14:paraId="21844BB8"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edu_m_</w:t>
                  </w:r>
                </w:p>
              </w:tc>
              <w:tc>
                <w:tcPr>
                  <w:tcW w:w="2280" w:type="dxa"/>
                  <w:tcBorders>
                    <w:top w:val="nil"/>
                    <w:left w:val="nil"/>
                    <w:bottom w:val="single" w:sz="4" w:space="0" w:color="auto"/>
                    <w:right w:val="single" w:sz="4" w:space="0" w:color="auto"/>
                  </w:tcBorders>
                  <w:shd w:val="clear" w:color="auto" w:fill="auto"/>
                  <w:vAlign w:val="bottom"/>
                </w:tcPr>
                <w:p w14:paraId="6B5991E8"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663F56B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Maternal education</w:t>
                  </w:r>
                </w:p>
              </w:tc>
            </w:tr>
            <w:tr w:rsidR="00D703A5" w14:paraId="525D75F1" w14:textId="77777777">
              <w:trPr>
                <w:trHeight w:val="600"/>
              </w:trPr>
              <w:tc>
                <w:tcPr>
                  <w:tcW w:w="2460" w:type="dxa"/>
                  <w:tcBorders>
                    <w:top w:val="nil"/>
                    <w:left w:val="single" w:sz="4" w:space="0" w:color="auto"/>
                    <w:bottom w:val="single" w:sz="4" w:space="0" w:color="auto"/>
                    <w:right w:val="single" w:sz="4" w:space="0" w:color="auto"/>
                  </w:tcBorders>
                  <w:shd w:val="clear" w:color="auto" w:fill="auto"/>
                  <w:vAlign w:val="center"/>
                </w:tcPr>
                <w:p w14:paraId="43C54802"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fam_split_up_</w:t>
                  </w:r>
                </w:p>
              </w:tc>
              <w:tc>
                <w:tcPr>
                  <w:tcW w:w="2280" w:type="dxa"/>
                  <w:tcBorders>
                    <w:top w:val="nil"/>
                    <w:left w:val="nil"/>
                    <w:bottom w:val="single" w:sz="4" w:space="0" w:color="auto"/>
                    <w:right w:val="single" w:sz="4" w:space="0" w:color="auto"/>
                  </w:tcBorders>
                  <w:shd w:val="clear" w:color="auto" w:fill="auto"/>
                  <w:vAlign w:val="center"/>
                </w:tcPr>
                <w:p w14:paraId="02684E6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7695229A"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Family split up</w:t>
                  </w:r>
                </w:p>
              </w:tc>
            </w:tr>
            <w:tr w:rsidR="00D703A5" w14:paraId="0388325A" w14:textId="77777777">
              <w:trPr>
                <w:trHeight w:val="600"/>
              </w:trPr>
              <w:tc>
                <w:tcPr>
                  <w:tcW w:w="2460" w:type="dxa"/>
                  <w:tcBorders>
                    <w:top w:val="nil"/>
                    <w:left w:val="single" w:sz="4" w:space="0" w:color="auto"/>
                    <w:bottom w:val="single" w:sz="4" w:space="0" w:color="auto"/>
                    <w:right w:val="single" w:sz="4" w:space="0" w:color="auto"/>
                  </w:tcBorders>
                  <w:shd w:val="clear" w:color="auto" w:fill="auto"/>
                  <w:vAlign w:val="center"/>
                </w:tcPr>
                <w:p w14:paraId="6682830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green_dist_</w:t>
                  </w:r>
                </w:p>
              </w:tc>
              <w:tc>
                <w:tcPr>
                  <w:tcW w:w="2280" w:type="dxa"/>
                  <w:tcBorders>
                    <w:top w:val="nil"/>
                    <w:left w:val="nil"/>
                    <w:bottom w:val="single" w:sz="4" w:space="0" w:color="auto"/>
                    <w:right w:val="single" w:sz="4" w:space="0" w:color="auto"/>
                  </w:tcBorders>
                  <w:shd w:val="clear" w:color="auto" w:fill="auto"/>
                  <w:vAlign w:val="center"/>
                </w:tcPr>
                <w:p w14:paraId="37E993A3"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16D1A3DE"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Distance to green spaces</w:t>
                  </w:r>
                </w:p>
              </w:tc>
            </w:tr>
            <w:tr w:rsidR="00D703A5" w14:paraId="5E7CD4C3" w14:textId="77777777">
              <w:trPr>
                <w:trHeight w:val="600"/>
              </w:trPr>
              <w:tc>
                <w:tcPr>
                  <w:tcW w:w="2460" w:type="dxa"/>
                  <w:tcBorders>
                    <w:top w:val="nil"/>
                    <w:left w:val="single" w:sz="4" w:space="0" w:color="auto"/>
                    <w:bottom w:val="single" w:sz="4" w:space="0" w:color="auto"/>
                    <w:right w:val="single" w:sz="4" w:space="0" w:color="auto"/>
                  </w:tcBorders>
                  <w:shd w:val="clear" w:color="auto" w:fill="auto"/>
                  <w:vAlign w:val="center"/>
                </w:tcPr>
                <w:p w14:paraId="1B004AB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lden_</w:t>
                  </w:r>
                </w:p>
              </w:tc>
              <w:tc>
                <w:tcPr>
                  <w:tcW w:w="2280" w:type="dxa"/>
                  <w:tcBorders>
                    <w:top w:val="nil"/>
                    <w:left w:val="nil"/>
                    <w:bottom w:val="single" w:sz="4" w:space="0" w:color="auto"/>
                    <w:right w:val="single" w:sz="4" w:space="0" w:color="auto"/>
                  </w:tcBorders>
                  <w:shd w:val="clear" w:color="auto" w:fill="auto"/>
                  <w:vAlign w:val="center"/>
                </w:tcPr>
                <w:p w14:paraId="753FF64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31D89FF2"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Road traffic noise</w:t>
                  </w:r>
                </w:p>
              </w:tc>
            </w:tr>
            <w:tr w:rsidR="00D703A5" w14:paraId="6ED1B818" w14:textId="77777777">
              <w:trPr>
                <w:trHeight w:val="600"/>
              </w:trPr>
              <w:tc>
                <w:tcPr>
                  <w:tcW w:w="2460" w:type="dxa"/>
                  <w:tcBorders>
                    <w:top w:val="nil"/>
                    <w:left w:val="single" w:sz="4" w:space="0" w:color="auto"/>
                    <w:bottom w:val="single" w:sz="4" w:space="0" w:color="auto"/>
                    <w:right w:val="single" w:sz="4" w:space="0" w:color="auto"/>
                  </w:tcBorders>
                  <w:shd w:val="clear" w:color="auto" w:fill="auto"/>
                  <w:vAlign w:val="center"/>
                </w:tcPr>
                <w:p w14:paraId="75FB327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lastRenderedPageBreak/>
                    <w:t>ndvi300_</w:t>
                  </w:r>
                </w:p>
              </w:tc>
              <w:tc>
                <w:tcPr>
                  <w:tcW w:w="2280" w:type="dxa"/>
                  <w:tcBorders>
                    <w:top w:val="nil"/>
                    <w:left w:val="nil"/>
                    <w:bottom w:val="single" w:sz="4" w:space="0" w:color="auto"/>
                    <w:right w:val="single" w:sz="4" w:space="0" w:color="auto"/>
                  </w:tcBorders>
                  <w:shd w:val="clear" w:color="auto" w:fill="auto"/>
                  <w:vAlign w:val="center"/>
                </w:tcPr>
                <w:p w14:paraId="40CC52E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79954700"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NDVI</w:t>
                  </w:r>
                </w:p>
              </w:tc>
            </w:tr>
            <w:tr w:rsidR="00D703A5" w14:paraId="36EFE2D2" w14:textId="77777777">
              <w:trPr>
                <w:trHeight w:val="600"/>
              </w:trPr>
              <w:tc>
                <w:tcPr>
                  <w:tcW w:w="2460" w:type="dxa"/>
                  <w:tcBorders>
                    <w:top w:val="nil"/>
                    <w:left w:val="single" w:sz="4" w:space="0" w:color="auto"/>
                    <w:bottom w:val="single" w:sz="4" w:space="0" w:color="auto"/>
                    <w:right w:val="single" w:sz="4" w:space="0" w:color="auto"/>
                  </w:tcBorders>
                  <w:shd w:val="clear" w:color="auto" w:fill="auto"/>
                  <w:vAlign w:val="center"/>
                </w:tcPr>
                <w:p w14:paraId="7E905C8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no2_</w:t>
                  </w:r>
                </w:p>
              </w:tc>
              <w:tc>
                <w:tcPr>
                  <w:tcW w:w="2280" w:type="dxa"/>
                  <w:tcBorders>
                    <w:top w:val="nil"/>
                    <w:left w:val="nil"/>
                    <w:bottom w:val="single" w:sz="4" w:space="0" w:color="auto"/>
                    <w:right w:val="single" w:sz="4" w:space="0" w:color="auto"/>
                  </w:tcBorders>
                  <w:shd w:val="clear" w:color="auto" w:fill="auto"/>
                  <w:vAlign w:val="center"/>
                </w:tcPr>
                <w:p w14:paraId="033B02A9"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09E1CFDC"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N02</w:t>
                  </w:r>
                </w:p>
              </w:tc>
            </w:tr>
            <w:tr w:rsidR="00D703A5" w14:paraId="0E35C943" w14:textId="77777777">
              <w:trPr>
                <w:trHeight w:val="600"/>
              </w:trPr>
              <w:tc>
                <w:tcPr>
                  <w:tcW w:w="2460" w:type="dxa"/>
                  <w:tcBorders>
                    <w:top w:val="nil"/>
                    <w:left w:val="single" w:sz="4" w:space="0" w:color="auto"/>
                    <w:bottom w:val="single" w:sz="4" w:space="0" w:color="auto"/>
                    <w:right w:val="single" w:sz="4" w:space="0" w:color="auto"/>
                  </w:tcBorders>
                  <w:shd w:val="clear" w:color="auto" w:fill="auto"/>
                  <w:vAlign w:val="center"/>
                </w:tcPr>
                <w:p w14:paraId="2BDD7017"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pm25_</w:t>
                  </w:r>
                </w:p>
              </w:tc>
              <w:tc>
                <w:tcPr>
                  <w:tcW w:w="2280" w:type="dxa"/>
                  <w:tcBorders>
                    <w:top w:val="nil"/>
                    <w:left w:val="nil"/>
                    <w:bottom w:val="single" w:sz="4" w:space="0" w:color="auto"/>
                    <w:right w:val="single" w:sz="4" w:space="0" w:color="auto"/>
                  </w:tcBorders>
                  <w:shd w:val="clear" w:color="auto" w:fill="auto"/>
                  <w:vAlign w:val="center"/>
                </w:tcPr>
                <w:p w14:paraId="6921FCCB"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core yearly repeated</w:t>
                  </w:r>
                </w:p>
              </w:tc>
              <w:tc>
                <w:tcPr>
                  <w:tcW w:w="2280" w:type="dxa"/>
                  <w:tcBorders>
                    <w:top w:val="nil"/>
                    <w:left w:val="nil"/>
                    <w:bottom w:val="single" w:sz="4" w:space="0" w:color="auto"/>
                    <w:right w:val="single" w:sz="4" w:space="0" w:color="auto"/>
                  </w:tcBorders>
                </w:tcPr>
                <w:p w14:paraId="57EBDACD" w14:textId="77777777" w:rsidR="00D703A5" w:rsidRDefault="007B61A8" w:rsidP="00151F59">
                  <w:pPr>
                    <w:framePr w:hSpace="180" w:wrap="around" w:vAnchor="page" w:hAnchor="margin" w:xAlign="center" w:y="3082"/>
                    <w:spacing w:line="240" w:lineRule="auto"/>
                    <w:rPr>
                      <w:rFonts w:ascii="Calibri (Body)" w:eastAsia="Times New Roman" w:hAnsi="Calibri (Body)" w:cs="Calibri"/>
                      <w:color w:val="000000"/>
                      <w:sz w:val="24"/>
                      <w:lang w:val="en-GB" w:eastAsia="en-GB"/>
                    </w:rPr>
                  </w:pPr>
                  <w:r>
                    <w:rPr>
                      <w:rFonts w:ascii="Calibri (Body)" w:eastAsia="Times New Roman" w:hAnsi="Calibri (Body)" w:cs="Calibri"/>
                      <w:color w:val="000000"/>
                      <w:sz w:val="24"/>
                      <w:lang w:val="en-GB" w:eastAsia="en-GB"/>
                    </w:rPr>
                    <w:t>PM2.5</w:t>
                  </w:r>
                </w:p>
              </w:tc>
            </w:tr>
          </w:tbl>
          <w:p w14:paraId="4076BA33" w14:textId="77777777" w:rsidR="00D703A5" w:rsidRDefault="00D703A5">
            <w:pPr>
              <w:spacing w:line="240" w:lineRule="auto"/>
              <w:rPr>
                <w:rFonts w:ascii="Calibri" w:hAnsi="Calibri"/>
                <w:color w:val="1F497D"/>
                <w:sz w:val="24"/>
                <w:lang w:val="en-GB"/>
              </w:rPr>
            </w:pPr>
          </w:p>
        </w:tc>
      </w:tr>
      <w:tr w:rsidR="00D703A5" w14:paraId="6A0AB2E4" w14:textId="77777777">
        <w:tc>
          <w:tcPr>
            <w:tcW w:w="3652" w:type="dxa"/>
            <w:shd w:val="clear" w:color="auto" w:fill="DBE5F1"/>
          </w:tcPr>
          <w:p w14:paraId="06353E8D"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lastRenderedPageBreak/>
              <w:t>List of papers (max. 2 papers)</w:t>
            </w:r>
          </w:p>
        </w:tc>
        <w:tc>
          <w:tcPr>
            <w:tcW w:w="11091" w:type="dxa"/>
            <w:shd w:val="clear" w:color="auto" w:fill="DBE5F1"/>
          </w:tcPr>
          <w:p w14:paraId="43AD4A5D"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Maternal exposure to urban environmental stressors and depression in the postnatal period: A multi cohort study using the EU Child Cohort Network</w:t>
            </w:r>
          </w:p>
        </w:tc>
      </w:tr>
      <w:tr w:rsidR="00D703A5" w14:paraId="45096731" w14:textId="77777777">
        <w:tc>
          <w:tcPr>
            <w:tcW w:w="3652" w:type="dxa"/>
            <w:shd w:val="clear" w:color="auto" w:fill="DBE5F1"/>
          </w:tcPr>
          <w:p w14:paraId="377DBE41"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INMA authorship for each paper</w:t>
            </w:r>
          </w:p>
          <w:p w14:paraId="6DF88CE4"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(Please give details on authorship policy)</w:t>
            </w:r>
          </w:p>
        </w:tc>
        <w:tc>
          <w:tcPr>
            <w:tcW w:w="11091" w:type="dxa"/>
            <w:shd w:val="clear" w:color="auto" w:fill="DBE5F1"/>
          </w:tcPr>
          <w:p w14:paraId="7341F964"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At least two authors from each INMA cohort will be invited to be co-authors</w:t>
            </w:r>
          </w:p>
        </w:tc>
      </w:tr>
      <w:tr w:rsidR="00D703A5" w14:paraId="2A49E12B" w14:textId="77777777">
        <w:tc>
          <w:tcPr>
            <w:tcW w:w="3652" w:type="dxa"/>
            <w:shd w:val="clear" w:color="auto" w:fill="DBE5F1"/>
          </w:tcPr>
          <w:p w14:paraId="14C89201" w14:textId="77777777" w:rsidR="00D703A5" w:rsidRDefault="007B61A8">
            <w:pPr>
              <w:spacing w:line="240" w:lineRule="auto"/>
              <w:rPr>
                <w:rFonts w:ascii="Calibri" w:hAnsi="Calibri"/>
                <w:b/>
                <w:bCs/>
                <w:color w:val="1F497D"/>
                <w:sz w:val="24"/>
                <w:lang w:val="en-GB"/>
              </w:rPr>
            </w:pPr>
            <w:r>
              <w:rPr>
                <w:rFonts w:ascii="Calibri" w:hAnsi="Calibri"/>
                <w:b/>
                <w:bCs/>
                <w:color w:val="1F497D"/>
                <w:sz w:val="24"/>
                <w:lang w:val="en-GB"/>
              </w:rPr>
              <w:t>Overlap with INMA ongoing proposals</w:t>
            </w:r>
          </w:p>
        </w:tc>
        <w:tc>
          <w:tcPr>
            <w:tcW w:w="11091" w:type="dxa"/>
            <w:shd w:val="clear" w:color="auto" w:fill="DBE5F1"/>
          </w:tcPr>
          <w:p w14:paraId="6D95E39D" w14:textId="77777777" w:rsidR="00D703A5" w:rsidRDefault="007B61A8">
            <w:pPr>
              <w:spacing w:line="240" w:lineRule="auto"/>
              <w:rPr>
                <w:rFonts w:ascii="Calibri" w:hAnsi="Calibri"/>
                <w:color w:val="1F497D"/>
                <w:sz w:val="24"/>
                <w:lang w:val="en-GB"/>
              </w:rPr>
            </w:pPr>
            <w:r>
              <w:rPr>
                <w:rFonts w:ascii="Calibri" w:hAnsi="Calibri"/>
                <w:color w:val="1F497D"/>
                <w:sz w:val="24"/>
                <w:lang w:val="en-GB"/>
              </w:rPr>
              <w:t>We reviewed that there is no overlap with ongoing INMA Joint proposals (SFB).</w:t>
            </w:r>
          </w:p>
        </w:tc>
      </w:tr>
    </w:tbl>
    <w:p w14:paraId="6F4FEE15" w14:textId="77777777" w:rsidR="00D703A5" w:rsidRDefault="00D703A5">
      <w:pPr>
        <w:rPr>
          <w:rFonts w:ascii="Calibri" w:hAnsi="Calibri"/>
          <w:b/>
          <w:color w:val="1F497D"/>
          <w:sz w:val="24"/>
        </w:rPr>
      </w:pPr>
    </w:p>
    <w:sectPr w:rsidR="00D703A5">
      <w:headerReference w:type="even" r:id="rId15"/>
      <w:headerReference w:type="default" r:id="rId16"/>
      <w:footerReference w:type="even" r:id="rId17"/>
      <w:footerReference w:type="default" r:id="rId18"/>
      <w:headerReference w:type="first" r:id="rId19"/>
      <w:footerReference w:type="first" r:id="rId20"/>
      <w:pgSz w:w="16840" w:h="11900" w:orient="landscape"/>
      <w:pgMar w:top="1134" w:right="2835" w:bottom="2835" w:left="2268" w:header="0"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AMILY JPG" w:date="2021-02-23T17:43:00Z" w:initials="F">
    <w:p w14:paraId="08491509" w14:textId="77777777" w:rsidR="00D703A5" w:rsidRDefault="007B61A8">
      <w:pPr>
        <w:pStyle w:val="CommentText"/>
        <w:rPr>
          <w:lang w:val="es-ES"/>
        </w:rPr>
      </w:pPr>
      <w:r>
        <w:rPr>
          <w:lang w:val="es-ES"/>
        </w:rPr>
        <w:t>W</w:t>
      </w:r>
      <w:r>
        <w:t xml:space="preserve">e </w:t>
      </w:r>
      <w:r>
        <w:rPr>
          <w:lang w:val="es-ES"/>
        </w:rPr>
        <w:t xml:space="preserve">would like to have more information </w:t>
      </w:r>
      <w:r>
        <w:t>about the outcome. It is not specified how the maternal depression variable was calculated or the temporal context.</w:t>
      </w:r>
      <w:r>
        <w:rPr>
          <w:lang w:val="es-ES"/>
        </w:rPr>
        <w:t xml:space="preserve"> Please, could you explain this? Many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4915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491509" w16cid:durableId="23E1EB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6FDCD" w14:textId="77777777" w:rsidR="007B61A8" w:rsidRDefault="007B61A8">
      <w:pPr>
        <w:spacing w:line="240" w:lineRule="auto"/>
      </w:pPr>
      <w:r>
        <w:separator/>
      </w:r>
    </w:p>
  </w:endnote>
  <w:endnote w:type="continuationSeparator" w:id="0">
    <w:p w14:paraId="65C45E95" w14:textId="77777777" w:rsidR="007B61A8" w:rsidRDefault="007B6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Cambria"/>
    <w:panose1 w:val="020B0604020202020204"/>
    <w:charset w:val="00"/>
    <w:family w:val="auto"/>
    <w:pitch w:val="default"/>
    <w:sig w:usb0="00000000" w:usb1="00000000" w:usb2="00000000" w:usb3="00000000" w:csb0="00000001" w:csb1="00000000"/>
  </w:font>
  <w:font w:name="Akzidenz Grotesk BE Light">
    <w:altName w:val="Calibri"/>
    <w:panose1 w:val="020B0604020202020204"/>
    <w:charset w:val="00"/>
    <w:family w:val="auto"/>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Bold">
    <w:altName w:val="Courier New"/>
    <w:panose1 w:val="020B0604020202020204"/>
    <w:charset w:val="00"/>
    <w:family w:val="auto"/>
    <w:pitch w:val="default"/>
    <w:sig w:usb0="00000000" w:usb1="00000000" w:usb2="00000010" w:usb3="00000000" w:csb0="0000019F" w:csb1="00000000"/>
  </w:font>
  <w:font w:name="Calibri (Body)">
    <w:altName w:val="Calibri"/>
    <w:panose1 w:val="020B0604020202020204"/>
    <w:charset w:val="00"/>
    <w:family w:val="roman"/>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6612B" w14:textId="77777777" w:rsidR="00D703A5" w:rsidRDefault="00D70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BB00" w14:textId="77777777" w:rsidR="00D703A5" w:rsidRDefault="007B61A8">
    <w:pPr>
      <w:pStyle w:val="Footer"/>
    </w:pPr>
    <w:r>
      <w:rPr>
        <w:noProof/>
      </w:rPr>
      <w:drawing>
        <wp:anchor distT="0" distB="0" distL="114300" distR="114300" simplePos="0" relativeHeight="251660288" behindDoc="1" locked="0" layoutInCell="1" allowOverlap="1" wp14:anchorId="1089918B" wp14:editId="08A13B45">
          <wp:simplePos x="0" y="0"/>
          <wp:positionH relativeFrom="page">
            <wp:posOffset>0</wp:posOffset>
          </wp:positionH>
          <wp:positionV relativeFrom="page">
            <wp:posOffset>10481945</wp:posOffset>
          </wp:positionV>
          <wp:extent cx="7595870" cy="219710"/>
          <wp:effectExtent l="0" t="0" r="5080" b="8890"/>
          <wp:wrapNone/>
          <wp:docPr id="3"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1"/>
                  <pic:cNvPicPr>
                    <a:picLocks noChangeAspect="1"/>
                  </pic:cNvPicPr>
                </pic:nvPicPr>
                <pic:blipFill>
                  <a:blip r:embed="rId1"/>
                  <a:stretch>
                    <a:fillRect/>
                  </a:stretch>
                </pic:blipFill>
                <pic:spPr>
                  <a:xfrm>
                    <a:off x="0" y="0"/>
                    <a:ext cx="7595870" cy="219710"/>
                  </a:xfrm>
                  <a:prstGeom prst="rect">
                    <a:avLst/>
                  </a:prstGeom>
                  <a:noFill/>
                  <a:ln w="9525">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6CBBC" w14:textId="77777777" w:rsidR="00D703A5" w:rsidRDefault="007B61A8">
    <w:pPr>
      <w:pStyle w:val="Footer"/>
    </w:pPr>
    <w:r>
      <w:rPr>
        <w:noProof/>
      </w:rPr>
      <w:drawing>
        <wp:anchor distT="0" distB="0" distL="114300" distR="114300" simplePos="0" relativeHeight="251661312" behindDoc="1" locked="0" layoutInCell="1" allowOverlap="1" wp14:anchorId="394CCFAA" wp14:editId="52C79189">
          <wp:simplePos x="0" y="0"/>
          <wp:positionH relativeFrom="page">
            <wp:posOffset>0</wp:posOffset>
          </wp:positionH>
          <wp:positionV relativeFrom="page">
            <wp:posOffset>9685655</wp:posOffset>
          </wp:positionV>
          <wp:extent cx="7552690" cy="1007745"/>
          <wp:effectExtent l="0" t="0" r="10160" b="1905"/>
          <wp:wrapNone/>
          <wp:docPr id="4"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35"/>
                  <pic:cNvPicPr>
                    <a:picLocks noChangeAspect="1"/>
                  </pic:cNvPicPr>
                </pic:nvPicPr>
                <pic:blipFill>
                  <a:blip r:embed="rId1"/>
                  <a:stretch>
                    <a:fillRect/>
                  </a:stretch>
                </pic:blipFill>
                <pic:spPr>
                  <a:xfrm>
                    <a:off x="0" y="0"/>
                    <a:ext cx="7552690" cy="100774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5CB89" w14:textId="77777777" w:rsidR="007B61A8" w:rsidRDefault="007B61A8">
      <w:pPr>
        <w:spacing w:line="240" w:lineRule="auto"/>
      </w:pPr>
      <w:r>
        <w:separator/>
      </w:r>
    </w:p>
  </w:footnote>
  <w:footnote w:type="continuationSeparator" w:id="0">
    <w:p w14:paraId="1044274C" w14:textId="77777777" w:rsidR="007B61A8" w:rsidRDefault="007B61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B599B" w14:textId="77777777" w:rsidR="00D703A5" w:rsidRDefault="00D70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8C177" w14:textId="77777777" w:rsidR="00D703A5" w:rsidRDefault="007B61A8">
    <w:pPr>
      <w:pStyle w:val="Header"/>
    </w:pPr>
    <w:r>
      <w:rPr>
        <w:noProof/>
      </w:rPr>
      <w:drawing>
        <wp:anchor distT="0" distB="0" distL="114300" distR="114300" simplePos="0" relativeHeight="251659264" behindDoc="1" locked="0" layoutInCell="1" allowOverlap="1" wp14:anchorId="0A648EA7" wp14:editId="4EC160DA">
          <wp:simplePos x="0" y="0"/>
          <wp:positionH relativeFrom="page">
            <wp:posOffset>5113655</wp:posOffset>
          </wp:positionH>
          <wp:positionV relativeFrom="page">
            <wp:posOffset>648335</wp:posOffset>
          </wp:positionV>
          <wp:extent cx="2138680" cy="582930"/>
          <wp:effectExtent l="0" t="0" r="13970" b="7620"/>
          <wp:wrapNone/>
          <wp:docPr id="2"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9"/>
                  <pic:cNvPicPr>
                    <a:picLocks noChangeAspect="1"/>
                  </pic:cNvPicPr>
                </pic:nvPicPr>
                <pic:blipFill>
                  <a:blip r:embed="rId1"/>
                  <a:stretch>
                    <a:fillRect/>
                  </a:stretch>
                </pic:blipFill>
                <pic:spPr>
                  <a:xfrm>
                    <a:off x="0" y="0"/>
                    <a:ext cx="2138680" cy="582930"/>
                  </a:xfrm>
                  <a:prstGeom prst="rect">
                    <a:avLst/>
                  </a:prstGeom>
                  <a:noFill/>
                  <a:ln w="9525">
                    <a:noFill/>
                  </a:ln>
                </pic:spPr>
              </pic:pic>
            </a:graphicData>
          </a:graphic>
        </wp:anchor>
      </w:drawing>
    </w:r>
    <w:r>
      <w:rPr>
        <w:noProof/>
      </w:rPr>
      <w:drawing>
        <wp:anchor distT="0" distB="0" distL="114300" distR="114300" simplePos="0" relativeHeight="251658240" behindDoc="1" locked="0" layoutInCell="1" allowOverlap="1" wp14:anchorId="6BAD7045" wp14:editId="77B9088A">
          <wp:simplePos x="0" y="0"/>
          <wp:positionH relativeFrom="page">
            <wp:posOffset>2772410</wp:posOffset>
          </wp:positionH>
          <wp:positionV relativeFrom="page">
            <wp:posOffset>1260475</wp:posOffset>
          </wp:positionV>
          <wp:extent cx="4935220" cy="9071610"/>
          <wp:effectExtent l="0" t="0" r="17780" b="15240"/>
          <wp:wrapNone/>
          <wp:docPr id="1"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8"/>
                  <pic:cNvPicPr>
                    <a:picLocks noChangeAspect="1"/>
                  </pic:cNvPicPr>
                </pic:nvPicPr>
                <pic:blipFill>
                  <a:blip r:embed="rId2"/>
                  <a:stretch>
                    <a:fillRect/>
                  </a:stretch>
                </pic:blipFill>
                <pic:spPr>
                  <a:xfrm>
                    <a:off x="0" y="0"/>
                    <a:ext cx="4935220" cy="9071610"/>
                  </a:xfrm>
                  <a:prstGeom prst="rect">
                    <a:avLst/>
                  </a:prstGeom>
                  <a:noFill/>
                  <a:ln w="9525">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02208" w14:textId="77777777" w:rsidR="00D703A5" w:rsidRDefault="007B61A8">
    <w:pPr>
      <w:pStyle w:val="Header"/>
    </w:pPr>
    <w:r>
      <w:rPr>
        <w:noProof/>
      </w:rPr>
      <w:drawing>
        <wp:anchor distT="0" distB="0" distL="114300" distR="114300" simplePos="0" relativeHeight="251662336" behindDoc="1" locked="0" layoutInCell="1" allowOverlap="1" wp14:anchorId="2C6B7B44" wp14:editId="3264B832">
          <wp:simplePos x="0" y="0"/>
          <wp:positionH relativeFrom="column">
            <wp:posOffset>6948805</wp:posOffset>
          </wp:positionH>
          <wp:positionV relativeFrom="paragraph">
            <wp:posOffset>320040</wp:posOffset>
          </wp:positionV>
          <wp:extent cx="1988185" cy="702945"/>
          <wp:effectExtent l="0" t="0" r="12065" b="1905"/>
          <wp:wrapTight wrapText="bothSides">
            <wp:wrapPolygon edited="0">
              <wp:start x="-62" y="0"/>
              <wp:lineTo x="-62" y="21426"/>
              <wp:lineTo x="21600" y="21426"/>
              <wp:lineTo x="21600" y="0"/>
              <wp:lineTo x="-62" y="0"/>
            </wp:wrapPolygon>
          </wp:wrapTight>
          <wp:docPr id="5" name="Picture 3" descr="euchil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euchild_logo"/>
                  <pic:cNvPicPr>
                    <a:picLocks noChangeAspect="1"/>
                  </pic:cNvPicPr>
                </pic:nvPicPr>
                <pic:blipFill>
                  <a:blip r:embed="rId1"/>
                  <a:stretch>
                    <a:fillRect/>
                  </a:stretch>
                </pic:blipFill>
                <pic:spPr>
                  <a:xfrm>
                    <a:off x="0" y="0"/>
                    <a:ext cx="1988185" cy="702945"/>
                  </a:xfrm>
                  <a:prstGeom prst="rect">
                    <a:avLst/>
                  </a:prstGeom>
                  <a:noFill/>
                  <a:ln w="9525">
                    <a:noFill/>
                  </a:ln>
                </pic:spPr>
              </pic:pic>
            </a:graphicData>
          </a:graphic>
        </wp:anchor>
      </w:drawing>
    </w:r>
    <w:r>
      <w:rPr>
        <w:noProof/>
      </w:rPr>
      <w:drawing>
        <wp:anchor distT="0" distB="0" distL="114300" distR="114300" simplePos="0" relativeHeight="251663360" behindDoc="1" locked="0" layoutInCell="1" allowOverlap="1" wp14:anchorId="5CFB1D7F" wp14:editId="28A767FB">
          <wp:simplePos x="0" y="0"/>
          <wp:positionH relativeFrom="column">
            <wp:posOffset>-1195705</wp:posOffset>
          </wp:positionH>
          <wp:positionV relativeFrom="paragraph">
            <wp:posOffset>320040</wp:posOffset>
          </wp:positionV>
          <wp:extent cx="2232660" cy="617855"/>
          <wp:effectExtent l="0" t="0" r="15240" b="10795"/>
          <wp:wrapTight wrapText="bothSides">
            <wp:wrapPolygon edited="0">
              <wp:start x="-53" y="0"/>
              <wp:lineTo x="-53" y="21409"/>
              <wp:lineTo x="21600" y="21409"/>
              <wp:lineTo x="21600" y="0"/>
              <wp:lineTo x="-53" y="0"/>
            </wp:wrapPolygon>
          </wp:wrapTight>
          <wp:docPr id="6" name="Picture 2"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lifecycle"/>
                  <pic:cNvPicPr>
                    <a:picLocks noChangeAspect="1"/>
                  </pic:cNvPicPr>
                </pic:nvPicPr>
                <pic:blipFill>
                  <a:blip r:embed="rId2"/>
                  <a:stretch>
                    <a:fillRect/>
                  </a:stretch>
                </pic:blipFill>
                <pic:spPr>
                  <a:xfrm>
                    <a:off x="0" y="0"/>
                    <a:ext cx="2232660" cy="617855"/>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50E45"/>
    <w:multiLevelType w:val="multilevel"/>
    <w:tmpl w:val="69150E4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MILY JPG">
    <w15:presenceInfo w15:providerId="None" w15:userId="FAMILY JPG"/>
  </w15:person>
  <w15:person w15:author="Tim Cadman">
    <w15:presenceInfo w15:providerId="AD" w15:userId="S::tc18889@bristol.ac.uk::a5b644e7-51a1-4831-8541-5f631cfdd956"/>
  </w15:person>
  <w15:person w15:author="Tim Cadman [2]">
    <w15:presenceInfo w15:providerId="None" w15:userId="Tim Ca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attachedTemplate r:id="rId1"/>
  <w:trackRevisions/>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1E"/>
    <w:rsid w:val="00026627"/>
    <w:rsid w:val="00030442"/>
    <w:rsid w:val="00032150"/>
    <w:rsid w:val="00054438"/>
    <w:rsid w:val="00066951"/>
    <w:rsid w:val="00086CE5"/>
    <w:rsid w:val="000A64C0"/>
    <w:rsid w:val="000B01CF"/>
    <w:rsid w:val="000E29B6"/>
    <w:rsid w:val="000F1AC2"/>
    <w:rsid w:val="00106EFD"/>
    <w:rsid w:val="001451A0"/>
    <w:rsid w:val="00151F59"/>
    <w:rsid w:val="001A58A4"/>
    <w:rsid w:val="001C1166"/>
    <w:rsid w:val="001F0472"/>
    <w:rsid w:val="001F258F"/>
    <w:rsid w:val="0020287F"/>
    <w:rsid w:val="0020322B"/>
    <w:rsid w:val="00211220"/>
    <w:rsid w:val="00216C1E"/>
    <w:rsid w:val="00222A55"/>
    <w:rsid w:val="00263181"/>
    <w:rsid w:val="00277096"/>
    <w:rsid w:val="00290200"/>
    <w:rsid w:val="00290B24"/>
    <w:rsid w:val="002B35E5"/>
    <w:rsid w:val="002C1C23"/>
    <w:rsid w:val="002D585F"/>
    <w:rsid w:val="002F3199"/>
    <w:rsid w:val="00311DDC"/>
    <w:rsid w:val="00344C45"/>
    <w:rsid w:val="003526C3"/>
    <w:rsid w:val="0035318C"/>
    <w:rsid w:val="003621E9"/>
    <w:rsid w:val="00374FFA"/>
    <w:rsid w:val="003819AD"/>
    <w:rsid w:val="00395E97"/>
    <w:rsid w:val="003A721C"/>
    <w:rsid w:val="003F24B0"/>
    <w:rsid w:val="0040200A"/>
    <w:rsid w:val="00413437"/>
    <w:rsid w:val="004616D2"/>
    <w:rsid w:val="00463FD1"/>
    <w:rsid w:val="0046619D"/>
    <w:rsid w:val="0050216B"/>
    <w:rsid w:val="00506C54"/>
    <w:rsid w:val="00507F1D"/>
    <w:rsid w:val="005450F0"/>
    <w:rsid w:val="00564EEA"/>
    <w:rsid w:val="00575B5D"/>
    <w:rsid w:val="005A1169"/>
    <w:rsid w:val="005A2C69"/>
    <w:rsid w:val="005A3A40"/>
    <w:rsid w:val="005B133C"/>
    <w:rsid w:val="005E5AD5"/>
    <w:rsid w:val="005F0A4F"/>
    <w:rsid w:val="00622878"/>
    <w:rsid w:val="00626845"/>
    <w:rsid w:val="0063724B"/>
    <w:rsid w:val="00661A56"/>
    <w:rsid w:val="006C4C35"/>
    <w:rsid w:val="006F7056"/>
    <w:rsid w:val="007456EF"/>
    <w:rsid w:val="00746201"/>
    <w:rsid w:val="0079395E"/>
    <w:rsid w:val="00796489"/>
    <w:rsid w:val="00796759"/>
    <w:rsid w:val="007A752E"/>
    <w:rsid w:val="007B61A8"/>
    <w:rsid w:val="007E4F04"/>
    <w:rsid w:val="0080149B"/>
    <w:rsid w:val="008109D4"/>
    <w:rsid w:val="00853840"/>
    <w:rsid w:val="00867EE3"/>
    <w:rsid w:val="00872541"/>
    <w:rsid w:val="00877BA6"/>
    <w:rsid w:val="0089638A"/>
    <w:rsid w:val="008B32B6"/>
    <w:rsid w:val="008B7455"/>
    <w:rsid w:val="008D1D86"/>
    <w:rsid w:val="008D4CBB"/>
    <w:rsid w:val="008E3381"/>
    <w:rsid w:val="00926B9B"/>
    <w:rsid w:val="009547C6"/>
    <w:rsid w:val="0096425A"/>
    <w:rsid w:val="00966724"/>
    <w:rsid w:val="00972CFD"/>
    <w:rsid w:val="009817BA"/>
    <w:rsid w:val="00986667"/>
    <w:rsid w:val="00995F4B"/>
    <w:rsid w:val="009A74DA"/>
    <w:rsid w:val="009B37CF"/>
    <w:rsid w:val="009D29DC"/>
    <w:rsid w:val="009E5467"/>
    <w:rsid w:val="00A009A4"/>
    <w:rsid w:val="00A20236"/>
    <w:rsid w:val="00A4341C"/>
    <w:rsid w:val="00A457D4"/>
    <w:rsid w:val="00A46661"/>
    <w:rsid w:val="00A6430D"/>
    <w:rsid w:val="00A851EF"/>
    <w:rsid w:val="00AA47DD"/>
    <w:rsid w:val="00AC35DC"/>
    <w:rsid w:val="00AC7C92"/>
    <w:rsid w:val="00B12E76"/>
    <w:rsid w:val="00B22A63"/>
    <w:rsid w:val="00B53B47"/>
    <w:rsid w:val="00B632E4"/>
    <w:rsid w:val="00B90794"/>
    <w:rsid w:val="00BC63F9"/>
    <w:rsid w:val="00BD5569"/>
    <w:rsid w:val="00BE40CB"/>
    <w:rsid w:val="00BF7961"/>
    <w:rsid w:val="00C018A3"/>
    <w:rsid w:val="00C01B19"/>
    <w:rsid w:val="00C04296"/>
    <w:rsid w:val="00C11FE3"/>
    <w:rsid w:val="00C17C5F"/>
    <w:rsid w:val="00C2252C"/>
    <w:rsid w:val="00C42F5D"/>
    <w:rsid w:val="00C436C0"/>
    <w:rsid w:val="00C771CA"/>
    <w:rsid w:val="00CA04E5"/>
    <w:rsid w:val="00CA37EE"/>
    <w:rsid w:val="00CC2A31"/>
    <w:rsid w:val="00CC3955"/>
    <w:rsid w:val="00D05A84"/>
    <w:rsid w:val="00D41C3F"/>
    <w:rsid w:val="00D446DA"/>
    <w:rsid w:val="00D703A5"/>
    <w:rsid w:val="00D82556"/>
    <w:rsid w:val="00D83CD5"/>
    <w:rsid w:val="00D87968"/>
    <w:rsid w:val="00D9223E"/>
    <w:rsid w:val="00D9613B"/>
    <w:rsid w:val="00DA450A"/>
    <w:rsid w:val="00DB4F4D"/>
    <w:rsid w:val="00DC17FF"/>
    <w:rsid w:val="00DD345B"/>
    <w:rsid w:val="00E165C4"/>
    <w:rsid w:val="00E21879"/>
    <w:rsid w:val="00E2233A"/>
    <w:rsid w:val="00E24399"/>
    <w:rsid w:val="00E3139D"/>
    <w:rsid w:val="00E34D43"/>
    <w:rsid w:val="00E4527A"/>
    <w:rsid w:val="00E57AAB"/>
    <w:rsid w:val="00E8213A"/>
    <w:rsid w:val="00EA1C43"/>
    <w:rsid w:val="00EA551F"/>
    <w:rsid w:val="00EC6EC7"/>
    <w:rsid w:val="00ED7210"/>
    <w:rsid w:val="00EE0598"/>
    <w:rsid w:val="00EE2C16"/>
    <w:rsid w:val="00F14D76"/>
    <w:rsid w:val="00F34DBB"/>
    <w:rsid w:val="00F64016"/>
    <w:rsid w:val="00F65F00"/>
    <w:rsid w:val="00FD4D60"/>
    <w:rsid w:val="00FE5857"/>
    <w:rsid w:val="00FF0AEE"/>
    <w:rsid w:val="00FF1A19"/>
    <w:rsid w:val="0B3304EE"/>
    <w:rsid w:val="4D3733D3"/>
    <w:rsid w:val="558F6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2B72D5"/>
  <w15:docId w15:val="{6AAD9CC3-3EC7-124F-8059-6961B6F9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rPr>
      <w:rFonts w:ascii="Verdana" w:hAnsi="Verdana"/>
      <w:szCs w:val="24"/>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sz w:val="16"/>
      <w:szCs w:val="16"/>
    </w:rPr>
  </w:style>
  <w:style w:type="paragraph" w:styleId="BodyText">
    <w:name w:val="Body Text"/>
    <w:basedOn w:val="Normal"/>
    <w:link w:val="BodyTextChar"/>
    <w:uiPriority w:val="99"/>
    <w:semiHidden/>
    <w:unhideWhenUsed/>
    <w:pPr>
      <w:spacing w:after="120"/>
    </w:pPr>
  </w:style>
  <w:style w:type="paragraph" w:styleId="CommentText">
    <w:name w:val="annotation text"/>
    <w:basedOn w:val="Normal"/>
    <w:link w:val="CommentTextChar"/>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536"/>
        <w:tab w:val="right" w:pos="9072"/>
      </w:tabs>
    </w:pPr>
    <w:rPr>
      <w:szCs w:val="20"/>
    </w:rPr>
  </w:style>
  <w:style w:type="paragraph" w:styleId="Header">
    <w:name w:val="header"/>
    <w:basedOn w:val="Normal"/>
    <w:link w:val="HeaderChar"/>
    <w:uiPriority w:val="99"/>
    <w:unhideWhenUsed/>
    <w:pPr>
      <w:tabs>
        <w:tab w:val="center" w:pos="4536"/>
        <w:tab w:val="right" w:pos="9072"/>
      </w:tabs>
    </w:pPr>
    <w:rPr>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lang w:val="en-GB" w:eastAsia="en-GB"/>
    </w:rPr>
  </w:style>
  <w:style w:type="character" w:styleId="CommentReference">
    <w:name w:val="annotation reference"/>
    <w:semiHidden/>
    <w:unhideWhenUsed/>
    <w:rPr>
      <w:sz w:val="16"/>
      <w:szCs w:val="16"/>
    </w:rPr>
  </w:style>
  <w:style w:type="character" w:styleId="Hyperlink">
    <w:name w:val="Hyperlink"/>
    <w:uiPriority w:val="99"/>
    <w:unhideWhenUsed/>
    <w:rPr>
      <w:color w:val="0000FF"/>
      <w:u w:val="single"/>
    </w:rPr>
  </w:style>
  <w:style w:type="character" w:styleId="Strong">
    <w:name w:val="Strong"/>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urfulListAccent1">
    <w:name w:val="Colorful List Accent 1"/>
    <w:basedOn w:val="TableNormal"/>
    <w:uiPriority w:val="72"/>
    <w:rPr>
      <w:color w:val="000000"/>
    </w:rPr>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LifeCycleAddress">
    <w:name w:val="LifeCycle Address"/>
    <w:basedOn w:val="Normal"/>
    <w:qFormat/>
    <w:pPr>
      <w:spacing w:line="240" w:lineRule="auto"/>
    </w:pPr>
    <w:rPr>
      <w:color w:val="174489"/>
      <w:sz w:val="16"/>
    </w:rPr>
  </w:style>
  <w:style w:type="paragraph" w:customStyle="1" w:styleId="LifeCycleAdressInstitution">
    <w:name w:val="LifeCycle Adress Institution"/>
    <w:basedOn w:val="LifeCycleAddress"/>
    <w:qFormat/>
    <w:rPr>
      <w:b/>
      <w:bCs/>
    </w:rPr>
  </w:style>
  <w:style w:type="paragraph" w:customStyle="1" w:styleId="Anschreiben">
    <w:name w:val="Anschreiben"/>
    <w:basedOn w:val="Normal"/>
    <w:uiPriority w:val="99"/>
    <w:qFormat/>
    <w:pPr>
      <w:widowControl w:val="0"/>
      <w:autoSpaceDE w:val="0"/>
      <w:autoSpaceDN w:val="0"/>
      <w:adjustRightInd w:val="0"/>
      <w:textAlignment w:val="center"/>
    </w:pPr>
    <w:rPr>
      <w:rFonts w:ascii="MinionPro-Regular" w:hAnsi="MinionPro-Regular" w:cs="MinionPro-Regular"/>
      <w:color w:val="000000"/>
    </w:rPr>
  </w:style>
  <w:style w:type="paragraph" w:customStyle="1" w:styleId="LifeCycleDate">
    <w:name w:val="LifeCycle Date"/>
    <w:basedOn w:val="Normal"/>
    <w:qFormat/>
    <w:pPr>
      <w:jc w:val="right"/>
    </w:pPr>
  </w:style>
  <w:style w:type="paragraph" w:customStyle="1" w:styleId="LifeCycleSubject">
    <w:name w:val="LifeCycle Subject"/>
    <w:basedOn w:val="Anschreiben"/>
    <w:next w:val="Normal"/>
    <w:qFormat/>
    <w:rPr>
      <w:rFonts w:ascii="Verdana" w:hAnsi="Verdana"/>
      <w:b/>
      <w:bCs/>
    </w:rPr>
  </w:style>
  <w:style w:type="paragraph" w:customStyle="1" w:styleId="LifeCycleFootertext">
    <w:name w:val="LifeCycle Footer text"/>
    <w:basedOn w:val="Normal"/>
    <w:qFormat/>
    <w:rPr>
      <w:sz w:val="16"/>
    </w:rPr>
  </w:style>
  <w:style w:type="paragraph" w:customStyle="1" w:styleId="FirstParagraph">
    <w:name w:val="First Paragraph"/>
    <w:basedOn w:val="BodyText"/>
    <w:next w:val="BodyText"/>
    <w:qFormat/>
    <w:pPr>
      <w:spacing w:before="240" w:after="240" w:line="240" w:lineRule="auto"/>
    </w:pPr>
    <w:rPr>
      <w:rFonts w:ascii="Akzidenz Grotesk BE Light" w:eastAsia="Cambria" w:hAnsi="Akzidenz Grotesk BE Light"/>
      <w:sz w:val="26"/>
      <w:lang w:val="en-US"/>
    </w:rPr>
  </w:style>
  <w:style w:type="paragraph" w:customStyle="1" w:styleId="Default">
    <w:name w:val="Default"/>
    <w:pPr>
      <w:autoSpaceDE w:val="0"/>
      <w:autoSpaceDN w:val="0"/>
      <w:adjustRightInd w:val="0"/>
    </w:pPr>
    <w:rPr>
      <w:rFonts w:cs="Calibri"/>
      <w:color w:val="000000"/>
      <w:sz w:val="24"/>
      <w:szCs w:val="24"/>
    </w:rPr>
  </w:style>
  <w:style w:type="character" w:customStyle="1" w:styleId="HeaderChar">
    <w:name w:val="Header Char"/>
    <w:link w:val="Header"/>
    <w:uiPriority w:val="99"/>
    <w:qFormat/>
    <w:rPr>
      <w:rFonts w:ascii="Verdana" w:hAnsi="Verdana"/>
    </w:rPr>
  </w:style>
  <w:style w:type="character" w:customStyle="1" w:styleId="FooterChar">
    <w:name w:val="Footer Char"/>
    <w:link w:val="Footer"/>
    <w:uiPriority w:val="99"/>
    <w:qFormat/>
    <w:rPr>
      <w:rFonts w:ascii="Verdana" w:hAnsi="Verdana"/>
    </w:rPr>
  </w:style>
  <w:style w:type="character" w:customStyle="1" w:styleId="Anschreiben1214Semibold">
    <w:name w:val="Anschreiben 12/14 Semibold"/>
    <w:uiPriority w:val="99"/>
    <w:qFormat/>
    <w:rPr>
      <w:rFonts w:ascii="Verdana-Bold" w:hAnsi="Verdana-Bold" w:cs="Verdana-Bold"/>
      <w:b/>
      <w:bCs/>
      <w:color w:val="000000"/>
      <w:spacing w:val="0"/>
      <w:w w:val="100"/>
      <w:position w:val="0"/>
      <w:sz w:val="20"/>
      <w:szCs w:val="20"/>
      <w:u w:val="none"/>
      <w:vertAlign w:val="baseline"/>
      <w:lang w:val="de-DE"/>
    </w:rPr>
  </w:style>
  <w:style w:type="character" w:customStyle="1" w:styleId="Anschreiben1214Regular">
    <w:name w:val="Anschreiben 12/14 Regular"/>
    <w:uiPriority w:val="99"/>
    <w:rPr>
      <w:rFonts w:ascii="Verdana" w:hAnsi="Verdana" w:cs="Verdana"/>
      <w:color w:val="000000"/>
      <w:spacing w:val="0"/>
      <w:w w:val="100"/>
      <w:position w:val="0"/>
      <w:sz w:val="20"/>
      <w:szCs w:val="20"/>
      <w:u w:val="none"/>
      <w:vertAlign w:val="baseline"/>
      <w:lang w:val="de-DE"/>
    </w:rPr>
  </w:style>
  <w:style w:type="character" w:customStyle="1" w:styleId="Anschreiben810Regular">
    <w:name w:val="Anschreiben 8/10 Regular"/>
    <w:uiPriority w:val="99"/>
    <w:qFormat/>
    <w:rPr>
      <w:rFonts w:ascii="MinionPro-Regular" w:hAnsi="MinionPro-Regular" w:cs="MinionPro-Regular"/>
      <w:color w:val="000000"/>
      <w:spacing w:val="0"/>
      <w:w w:val="100"/>
      <w:position w:val="0"/>
      <w:sz w:val="16"/>
      <w:szCs w:val="16"/>
      <w:u w:val="none"/>
      <w:vertAlign w:val="baseline"/>
      <w:lang w:val="de-DE"/>
    </w:rPr>
  </w:style>
  <w:style w:type="character" w:customStyle="1" w:styleId="apple-converted-space">
    <w:name w:val="apple-converted-space"/>
    <w:qFormat/>
  </w:style>
  <w:style w:type="character" w:customStyle="1" w:styleId="CommentTextChar">
    <w:name w:val="Comment Text Char"/>
    <w:link w:val="CommentText"/>
    <w:semiHidden/>
    <w:rPr>
      <w:rFonts w:ascii="Verdana" w:hAnsi="Verdana"/>
      <w:lang w:val="de-DE" w:eastAsia="en-US"/>
    </w:rPr>
  </w:style>
  <w:style w:type="character" w:customStyle="1" w:styleId="CommentSubjectChar">
    <w:name w:val="Comment Subject Char"/>
    <w:link w:val="CommentSubject"/>
    <w:uiPriority w:val="99"/>
    <w:semiHidden/>
    <w:qFormat/>
    <w:rPr>
      <w:rFonts w:ascii="Verdana" w:hAnsi="Verdana"/>
      <w:b/>
      <w:bCs/>
      <w:lang w:val="de-DE" w:eastAsia="en-US"/>
    </w:rPr>
  </w:style>
  <w:style w:type="character" w:customStyle="1" w:styleId="BalloonTextChar">
    <w:name w:val="Balloon Text Char"/>
    <w:link w:val="BalloonText"/>
    <w:uiPriority w:val="99"/>
    <w:semiHidden/>
    <w:rPr>
      <w:rFonts w:ascii="Tahoma" w:hAnsi="Tahoma" w:cs="Tahoma"/>
      <w:sz w:val="16"/>
      <w:szCs w:val="16"/>
      <w:lang w:val="de-DE" w:eastAsia="en-US"/>
    </w:rPr>
  </w:style>
  <w:style w:type="character" w:customStyle="1" w:styleId="Style32">
    <w:name w:val="_Style 32"/>
    <w:uiPriority w:val="99"/>
    <w:semiHidden/>
    <w:unhideWhenUsed/>
    <w:rPr>
      <w:color w:val="605E5C"/>
      <w:shd w:val="clear" w:color="auto" w:fill="E1DFDD"/>
    </w:rPr>
  </w:style>
  <w:style w:type="character" w:customStyle="1" w:styleId="BodyTextChar">
    <w:name w:val="Body Text Char"/>
    <w:link w:val="BodyText"/>
    <w:uiPriority w:val="99"/>
    <w:semiHidden/>
    <w:rPr>
      <w:rFonts w:ascii="Verdana" w:hAnsi="Verdana"/>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t.cadman@bristol.ac.uk" TargetMode="Externa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lawlor@bristol.ac.uk"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ksla@sund.ku.dk"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mp@sund.ku.dk" TargetMode="Externa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gT\AppData\Local\Microsoft\Windows\Temporary%20Internet%20Files\Content.Outlook\ZVWF8ANU\20160118_LifeCycle_Letterhea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C:\Users\YangT\AppData\Local\Microsoft\Windows\Temporary Internet Files\Content.Outlook\ZVWF8ANU\20160118_LifeCycle_Letterhead.dotx</Template>
  <TotalTime>0</TotalTime>
  <Pages>7</Pages>
  <Words>1263</Words>
  <Characters>7203</Characters>
  <Application>Microsoft Office Word</Application>
  <DocSecurity>0</DocSecurity>
  <Lines>60</Lines>
  <Paragraphs>16</Paragraphs>
  <ScaleCrop>false</ScaleCrop>
  <Company>Bradford Teaching Hospitals NHS Foundation Trust</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Yang</dc:creator>
  <cp:lastModifiedBy>Tim Cadman</cp:lastModifiedBy>
  <cp:revision>2</cp:revision>
  <cp:lastPrinted>2017-01-18T18:35:00Z</cp:lastPrinted>
  <dcterms:created xsi:type="dcterms:W3CDTF">2021-02-25T09:33:00Z</dcterms:created>
  <dcterms:modified xsi:type="dcterms:W3CDTF">2021-02-25T09:33:00Z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0x010100E90FB7CB1E3F0B42B38AB96F55E4CEB3</vt:lpwstr>
  </property>
  <property fmtid="{D5CDD505-2E9C-101B-9397-08002B2CF9AE}" pid="3" name="KSOProductBuildVer">
    <vt:lpwstr>1033-10.2.0.7646</vt:lpwstr>
  </property>
</Properties>
</file>